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3E1" w:rsidRDefault="00626E6C">
      <w:pPr>
        <w:rPr>
          <w:b/>
        </w:rPr>
      </w:pPr>
      <w:bookmarkStart w:id="0" w:name="_GoBack"/>
      <w:bookmarkEnd w:id="0"/>
      <w:r>
        <w:rPr>
          <w:rFonts w:ascii="Tahoma" w:hAnsi="Tahoma" w:cs="Tahoma"/>
          <w:noProof/>
          <w:sz w:val="20"/>
        </w:rPr>
        <w:drawing>
          <wp:inline distT="0" distB="0" distL="0" distR="0">
            <wp:extent cx="28765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1047750"/>
                    </a:xfrm>
                    <a:prstGeom prst="rect">
                      <a:avLst/>
                    </a:prstGeom>
                    <a:noFill/>
                    <a:ln>
                      <a:noFill/>
                    </a:ln>
                  </pic:spPr>
                </pic:pic>
              </a:graphicData>
            </a:graphic>
          </wp:inline>
        </w:drawing>
      </w:r>
    </w:p>
    <w:p w:rsidR="00626E6C" w:rsidRDefault="00626E6C">
      <w:pPr>
        <w:rPr>
          <w:b/>
        </w:rPr>
      </w:pPr>
    </w:p>
    <w:p w:rsidR="00626E6C" w:rsidRDefault="00626E6C">
      <w:pPr>
        <w:rPr>
          <w:b/>
        </w:rPr>
      </w:pPr>
    </w:p>
    <w:p w:rsidR="00626E6C" w:rsidRDefault="00626E6C" w:rsidP="00626E6C">
      <w:pPr>
        <w:spacing w:after="0" w:line="240" w:lineRule="auto"/>
        <w:jc w:val="center"/>
        <w:rPr>
          <w:rFonts w:ascii="Tahoma" w:eastAsia="Times New Roman" w:hAnsi="Tahoma" w:cs="Tahoma"/>
          <w:b/>
          <w:sz w:val="28"/>
          <w:szCs w:val="28"/>
        </w:rPr>
      </w:pPr>
    </w:p>
    <w:p w:rsidR="00626E6C" w:rsidRDefault="00626E6C" w:rsidP="00626E6C">
      <w:pPr>
        <w:spacing w:after="0" w:line="240" w:lineRule="auto"/>
        <w:jc w:val="center"/>
        <w:rPr>
          <w:rFonts w:ascii="Tahoma" w:eastAsia="Times New Roman" w:hAnsi="Tahoma" w:cs="Tahoma"/>
          <w:b/>
          <w:sz w:val="28"/>
          <w:szCs w:val="28"/>
        </w:rPr>
      </w:pPr>
    </w:p>
    <w:p w:rsidR="00626E6C" w:rsidRDefault="00626E6C" w:rsidP="00626E6C">
      <w:pPr>
        <w:spacing w:after="0" w:line="240" w:lineRule="auto"/>
        <w:jc w:val="center"/>
        <w:rPr>
          <w:rFonts w:ascii="Tahoma" w:eastAsia="Times New Roman" w:hAnsi="Tahoma" w:cs="Tahoma"/>
          <w:b/>
          <w:sz w:val="28"/>
          <w:szCs w:val="28"/>
        </w:rPr>
      </w:pPr>
    </w:p>
    <w:p w:rsidR="00626E6C" w:rsidRPr="00626E6C" w:rsidRDefault="00626E6C" w:rsidP="00626E6C">
      <w:pPr>
        <w:spacing w:after="0" w:line="240" w:lineRule="auto"/>
        <w:jc w:val="center"/>
        <w:rPr>
          <w:rFonts w:ascii="Tahoma" w:eastAsia="Times New Roman" w:hAnsi="Tahoma" w:cs="Tahoma"/>
          <w:b/>
          <w:sz w:val="40"/>
          <w:szCs w:val="40"/>
        </w:rPr>
      </w:pPr>
    </w:p>
    <w:p w:rsidR="00626E6C" w:rsidRPr="00626E6C" w:rsidRDefault="00626E6C" w:rsidP="00626E6C">
      <w:pPr>
        <w:spacing w:after="0" w:line="240" w:lineRule="auto"/>
        <w:jc w:val="center"/>
        <w:rPr>
          <w:rFonts w:asciiTheme="majorHAnsi" w:eastAsia="Times New Roman" w:hAnsiTheme="majorHAnsi" w:cs="Tahoma"/>
          <w:b/>
          <w:sz w:val="40"/>
          <w:szCs w:val="40"/>
        </w:rPr>
      </w:pPr>
    </w:p>
    <w:p w:rsidR="00626E6C" w:rsidRPr="00626E6C" w:rsidRDefault="006B13AA" w:rsidP="00626E6C">
      <w:pPr>
        <w:spacing w:after="0" w:line="240" w:lineRule="auto"/>
        <w:jc w:val="center"/>
        <w:rPr>
          <w:rFonts w:asciiTheme="majorHAnsi" w:eastAsia="Times New Roman" w:hAnsiTheme="majorHAnsi" w:cs="Tahoma"/>
          <w:b/>
          <w:sz w:val="40"/>
          <w:szCs w:val="40"/>
        </w:rPr>
      </w:pPr>
      <w:r>
        <w:rPr>
          <w:rFonts w:asciiTheme="majorHAnsi" w:eastAsia="Times New Roman" w:hAnsiTheme="majorHAnsi" w:cs="Tahoma"/>
          <w:b/>
          <w:sz w:val="40"/>
          <w:szCs w:val="40"/>
        </w:rPr>
        <w:t>Integration Framework</w:t>
      </w:r>
      <w:r w:rsidR="00626E6C" w:rsidRPr="00626E6C">
        <w:rPr>
          <w:rFonts w:asciiTheme="majorHAnsi" w:eastAsia="Times New Roman" w:hAnsiTheme="majorHAnsi" w:cs="Tahoma"/>
          <w:b/>
          <w:sz w:val="40"/>
          <w:szCs w:val="40"/>
        </w:rPr>
        <w:t xml:space="preserve"> HL7 Specification</w:t>
      </w:r>
    </w:p>
    <w:p w:rsidR="00626E6C" w:rsidRPr="00626E6C" w:rsidRDefault="00626E6C" w:rsidP="00626E6C">
      <w:pPr>
        <w:spacing w:after="0" w:line="240" w:lineRule="auto"/>
        <w:jc w:val="center"/>
        <w:rPr>
          <w:rFonts w:asciiTheme="majorHAnsi" w:eastAsia="Times New Roman" w:hAnsiTheme="majorHAnsi" w:cs="Tahoma"/>
          <w:b/>
          <w:sz w:val="40"/>
          <w:szCs w:val="40"/>
        </w:rPr>
      </w:pPr>
    </w:p>
    <w:p w:rsidR="00626E6C" w:rsidRPr="00626E6C" w:rsidRDefault="00626E6C" w:rsidP="00626E6C">
      <w:pPr>
        <w:spacing w:after="0" w:line="240" w:lineRule="auto"/>
        <w:jc w:val="center"/>
        <w:rPr>
          <w:rFonts w:asciiTheme="majorHAnsi" w:eastAsia="Times New Roman" w:hAnsiTheme="majorHAnsi" w:cs="Tahoma"/>
          <w:b/>
          <w:sz w:val="40"/>
          <w:szCs w:val="40"/>
        </w:rPr>
      </w:pPr>
      <w:r w:rsidRPr="00626E6C">
        <w:rPr>
          <w:rFonts w:asciiTheme="majorHAnsi" w:eastAsia="Times New Roman" w:hAnsiTheme="majorHAnsi" w:cs="Tahoma"/>
          <w:b/>
          <w:sz w:val="40"/>
          <w:szCs w:val="40"/>
        </w:rPr>
        <w:t xml:space="preserve">Components Designed to Facilitate the Integration </w:t>
      </w:r>
    </w:p>
    <w:p w:rsidR="00626E6C" w:rsidRPr="00626E6C" w:rsidRDefault="00626E6C" w:rsidP="00626E6C">
      <w:pPr>
        <w:spacing w:after="0" w:line="240" w:lineRule="auto"/>
        <w:jc w:val="center"/>
        <w:rPr>
          <w:rFonts w:asciiTheme="majorHAnsi" w:eastAsia="Times New Roman" w:hAnsiTheme="majorHAnsi" w:cs="Tahoma"/>
          <w:b/>
          <w:sz w:val="40"/>
          <w:szCs w:val="40"/>
        </w:rPr>
      </w:pPr>
      <w:r w:rsidRPr="00626E6C">
        <w:rPr>
          <w:rFonts w:asciiTheme="majorHAnsi" w:eastAsia="Times New Roman" w:hAnsiTheme="majorHAnsi" w:cs="Tahoma"/>
          <w:b/>
          <w:sz w:val="40"/>
          <w:szCs w:val="40"/>
        </w:rPr>
        <w:t>Of VistA to Clinical Information Systems</w:t>
      </w:r>
    </w:p>
    <w:p w:rsidR="00626E6C" w:rsidRPr="00626E6C" w:rsidRDefault="00626E6C" w:rsidP="00626E6C">
      <w:pPr>
        <w:spacing w:after="0" w:line="240" w:lineRule="auto"/>
        <w:rPr>
          <w:rFonts w:asciiTheme="majorHAnsi" w:eastAsia="Times New Roman" w:hAnsiTheme="majorHAnsi" w:cs="Tahoma"/>
          <w:b/>
          <w:sz w:val="40"/>
          <w:szCs w:val="40"/>
        </w:rPr>
      </w:pPr>
    </w:p>
    <w:p w:rsidR="00626E6C" w:rsidRPr="00626E6C" w:rsidRDefault="00626E6C" w:rsidP="00626E6C">
      <w:pPr>
        <w:spacing w:after="0" w:line="240" w:lineRule="auto"/>
        <w:rPr>
          <w:rFonts w:asciiTheme="majorHAnsi" w:eastAsia="Times New Roman" w:hAnsiTheme="majorHAnsi" w:cs="Tahoma"/>
          <w:b/>
          <w:sz w:val="40"/>
          <w:szCs w:val="40"/>
        </w:rPr>
      </w:pPr>
    </w:p>
    <w:p w:rsidR="00626E6C" w:rsidRPr="00626E6C" w:rsidRDefault="00626E6C" w:rsidP="00626E6C">
      <w:pPr>
        <w:spacing w:after="0" w:line="240" w:lineRule="auto"/>
        <w:rPr>
          <w:rFonts w:asciiTheme="majorHAnsi" w:eastAsia="Times New Roman" w:hAnsiTheme="majorHAnsi" w:cs="Tahoma"/>
          <w:b/>
          <w:sz w:val="40"/>
          <w:szCs w:val="40"/>
        </w:rPr>
      </w:pPr>
    </w:p>
    <w:p w:rsidR="00626E6C" w:rsidRPr="00626E6C" w:rsidRDefault="001B120F" w:rsidP="004C1BA6">
      <w:pPr>
        <w:spacing w:after="0" w:line="240" w:lineRule="auto"/>
        <w:jc w:val="center"/>
        <w:rPr>
          <w:rFonts w:asciiTheme="majorHAnsi" w:eastAsia="Times New Roman" w:hAnsiTheme="majorHAnsi" w:cs="Tahoma"/>
          <w:b/>
          <w:sz w:val="40"/>
          <w:szCs w:val="40"/>
        </w:rPr>
      </w:pPr>
      <w:r>
        <w:rPr>
          <w:rFonts w:asciiTheme="majorHAnsi" w:eastAsia="Times New Roman" w:hAnsiTheme="majorHAnsi" w:cs="Tahoma"/>
          <w:b/>
          <w:sz w:val="40"/>
          <w:szCs w:val="40"/>
        </w:rPr>
        <w:t>August</w:t>
      </w:r>
      <w:r w:rsidR="00253B25">
        <w:rPr>
          <w:rFonts w:asciiTheme="majorHAnsi" w:eastAsia="Times New Roman" w:hAnsiTheme="majorHAnsi" w:cs="Tahoma"/>
          <w:b/>
          <w:sz w:val="40"/>
          <w:szCs w:val="40"/>
        </w:rPr>
        <w:t xml:space="preserve"> </w:t>
      </w:r>
      <w:r w:rsidR="00626E6C" w:rsidRPr="00626E6C">
        <w:rPr>
          <w:rFonts w:asciiTheme="majorHAnsi" w:eastAsia="Times New Roman" w:hAnsiTheme="majorHAnsi" w:cs="Tahoma"/>
          <w:b/>
          <w:sz w:val="40"/>
          <w:szCs w:val="40"/>
        </w:rPr>
        <w:t>201</w:t>
      </w:r>
      <w:r w:rsidR="00E82B64">
        <w:rPr>
          <w:rFonts w:asciiTheme="majorHAnsi" w:eastAsia="Times New Roman" w:hAnsiTheme="majorHAnsi" w:cs="Tahoma"/>
          <w:b/>
          <w:sz w:val="40"/>
          <w:szCs w:val="40"/>
        </w:rPr>
        <w:t>3</w:t>
      </w:r>
    </w:p>
    <w:p w:rsidR="00626E6C" w:rsidRPr="00626E6C" w:rsidRDefault="00626E6C" w:rsidP="004C1BA6">
      <w:pPr>
        <w:spacing w:after="0" w:line="240" w:lineRule="auto"/>
        <w:jc w:val="center"/>
        <w:rPr>
          <w:rFonts w:asciiTheme="majorHAnsi" w:eastAsia="Times New Roman" w:hAnsiTheme="majorHAnsi" w:cs="Tahoma"/>
          <w:b/>
          <w:sz w:val="40"/>
          <w:szCs w:val="40"/>
        </w:rPr>
      </w:pPr>
      <w:r w:rsidRPr="00626E6C">
        <w:rPr>
          <w:rFonts w:asciiTheme="majorHAnsi" w:eastAsia="Times New Roman" w:hAnsiTheme="majorHAnsi" w:cs="Tahoma"/>
          <w:b/>
          <w:sz w:val="40"/>
          <w:szCs w:val="40"/>
        </w:rPr>
        <w:t>Version 1.</w:t>
      </w:r>
      <w:r w:rsidR="00253B25">
        <w:rPr>
          <w:rFonts w:asciiTheme="majorHAnsi" w:eastAsia="Times New Roman" w:hAnsiTheme="majorHAnsi" w:cs="Tahoma"/>
          <w:b/>
          <w:sz w:val="40"/>
          <w:szCs w:val="40"/>
        </w:rPr>
        <w:t>9</w:t>
      </w:r>
    </w:p>
    <w:p w:rsidR="00626E6C" w:rsidRDefault="00626E6C">
      <w:pPr>
        <w:rPr>
          <w:b/>
        </w:rPr>
      </w:pPr>
    </w:p>
    <w:p w:rsidR="00626E6C" w:rsidRDefault="00626E6C">
      <w:pPr>
        <w:rPr>
          <w:b/>
        </w:rPr>
      </w:pPr>
    </w:p>
    <w:p w:rsidR="00626E6C" w:rsidRDefault="00626E6C">
      <w:pPr>
        <w:rPr>
          <w:b/>
        </w:rPr>
      </w:pPr>
    </w:p>
    <w:p w:rsidR="00626E6C" w:rsidRDefault="00626E6C">
      <w:pPr>
        <w:rPr>
          <w:b/>
        </w:rPr>
      </w:pPr>
    </w:p>
    <w:p w:rsidR="00626E6C" w:rsidRDefault="00626E6C">
      <w:pPr>
        <w:rPr>
          <w:b/>
        </w:rPr>
      </w:pPr>
    </w:p>
    <w:p w:rsidR="00626E6C" w:rsidRDefault="00626E6C">
      <w:pPr>
        <w:rPr>
          <w:b/>
        </w:rPr>
      </w:pPr>
    </w:p>
    <w:p w:rsidR="00626E6C" w:rsidRDefault="00626E6C">
      <w:pPr>
        <w:rPr>
          <w:b/>
        </w:rPr>
      </w:pPr>
    </w:p>
    <w:p w:rsidR="00626E6C" w:rsidRDefault="00626E6C">
      <w:pPr>
        <w:rPr>
          <w:b/>
        </w:rPr>
      </w:pPr>
    </w:p>
    <w:p w:rsidR="00106E2D" w:rsidRDefault="00106E2D">
      <w:pPr>
        <w:rPr>
          <w:rFonts w:asciiTheme="majorHAnsi" w:hAnsiTheme="majorHAnsi"/>
          <w:b/>
          <w:sz w:val="32"/>
          <w:szCs w:val="32"/>
        </w:rPr>
      </w:pPr>
    </w:p>
    <w:sdt>
      <w:sdtPr>
        <w:rPr>
          <w:rFonts w:asciiTheme="minorHAnsi" w:eastAsiaTheme="minorHAnsi" w:hAnsiTheme="minorHAnsi" w:cstheme="minorBidi"/>
          <w:b w:val="0"/>
          <w:bCs w:val="0"/>
          <w:color w:val="auto"/>
          <w:sz w:val="22"/>
          <w:szCs w:val="22"/>
          <w:lang w:eastAsia="en-US"/>
        </w:rPr>
        <w:id w:val="-1751197745"/>
        <w:docPartObj>
          <w:docPartGallery w:val="Table of Contents"/>
          <w:docPartUnique/>
        </w:docPartObj>
      </w:sdtPr>
      <w:sdtEndPr>
        <w:rPr>
          <w:noProof/>
        </w:rPr>
      </w:sdtEndPr>
      <w:sdtContent>
        <w:p w:rsidR="002C0186" w:rsidRDefault="002C0186">
          <w:pPr>
            <w:pStyle w:val="TOCHeading"/>
            <w:rPr>
              <w:rFonts w:hint="eastAsia"/>
            </w:rPr>
          </w:pPr>
          <w:r>
            <w:t>Table of Contents</w:t>
          </w:r>
        </w:p>
        <w:p w:rsidR="00A87691" w:rsidRDefault="00D9378E">
          <w:pPr>
            <w:pStyle w:val="TOC2"/>
            <w:tabs>
              <w:tab w:val="right" w:leader="dot" w:pos="9350"/>
            </w:tabs>
            <w:rPr>
              <w:rFonts w:hint="eastAsia"/>
              <w:noProof/>
              <w:lang w:eastAsia="en-US"/>
            </w:rPr>
          </w:pPr>
          <w:r>
            <w:fldChar w:fldCharType="begin"/>
          </w:r>
          <w:r w:rsidR="00153B0F">
            <w:instrText xml:space="preserve"> TOC \o "1-3" \h \z \u </w:instrText>
          </w:r>
          <w:r>
            <w:fldChar w:fldCharType="separate"/>
          </w:r>
          <w:hyperlink w:anchor="_Toc364755450" w:history="1">
            <w:r w:rsidR="00A87691" w:rsidRPr="00F65203">
              <w:rPr>
                <w:rStyle w:val="Hyperlink"/>
                <w:noProof/>
              </w:rPr>
              <w:t>Introduction</w:t>
            </w:r>
            <w:r w:rsidR="00A87691">
              <w:rPr>
                <w:noProof/>
                <w:webHidden/>
              </w:rPr>
              <w:tab/>
            </w:r>
            <w:r>
              <w:rPr>
                <w:noProof/>
                <w:webHidden/>
              </w:rPr>
              <w:fldChar w:fldCharType="begin"/>
            </w:r>
            <w:r w:rsidR="00A87691">
              <w:rPr>
                <w:noProof/>
                <w:webHidden/>
              </w:rPr>
              <w:instrText xml:space="preserve"> PAGEREF _Toc364755450 \h </w:instrText>
            </w:r>
            <w:r>
              <w:rPr>
                <w:noProof/>
                <w:webHidden/>
              </w:rPr>
            </w:r>
            <w:r>
              <w:rPr>
                <w:noProof/>
                <w:webHidden/>
              </w:rPr>
              <w:fldChar w:fldCharType="separate"/>
            </w:r>
            <w:r w:rsidR="00A87691">
              <w:rPr>
                <w:noProof/>
                <w:webHidden/>
              </w:rPr>
              <w:t>6</w:t>
            </w:r>
            <w:r>
              <w:rPr>
                <w:noProof/>
                <w:webHidden/>
              </w:rPr>
              <w:fldChar w:fldCharType="end"/>
            </w:r>
          </w:hyperlink>
        </w:p>
        <w:p w:rsidR="00A87691" w:rsidRDefault="00AA0FE3">
          <w:pPr>
            <w:pStyle w:val="TOC2"/>
            <w:tabs>
              <w:tab w:val="right" w:leader="dot" w:pos="9350"/>
            </w:tabs>
            <w:rPr>
              <w:rFonts w:hint="eastAsia"/>
              <w:noProof/>
              <w:lang w:eastAsia="en-US"/>
            </w:rPr>
          </w:pPr>
          <w:hyperlink w:anchor="_Toc364755451" w:history="1">
            <w:r w:rsidR="00A87691" w:rsidRPr="00F65203">
              <w:rPr>
                <w:rStyle w:val="Hyperlink"/>
                <w:noProof/>
              </w:rPr>
              <w:t>Communication</w:t>
            </w:r>
            <w:r w:rsidR="00A87691">
              <w:rPr>
                <w:noProof/>
                <w:webHidden/>
              </w:rPr>
              <w:tab/>
            </w:r>
            <w:r w:rsidR="00D9378E">
              <w:rPr>
                <w:noProof/>
                <w:webHidden/>
              </w:rPr>
              <w:fldChar w:fldCharType="begin"/>
            </w:r>
            <w:r w:rsidR="00A87691">
              <w:rPr>
                <w:noProof/>
                <w:webHidden/>
              </w:rPr>
              <w:instrText xml:space="preserve"> PAGEREF _Toc364755451 \h </w:instrText>
            </w:r>
            <w:r w:rsidR="00D9378E">
              <w:rPr>
                <w:noProof/>
                <w:webHidden/>
              </w:rPr>
            </w:r>
            <w:r w:rsidR="00D9378E">
              <w:rPr>
                <w:noProof/>
                <w:webHidden/>
              </w:rPr>
              <w:fldChar w:fldCharType="separate"/>
            </w:r>
            <w:r w:rsidR="00A87691">
              <w:rPr>
                <w:noProof/>
                <w:webHidden/>
              </w:rPr>
              <w:t>6</w:t>
            </w:r>
            <w:r w:rsidR="00D9378E">
              <w:rPr>
                <w:noProof/>
                <w:webHidden/>
              </w:rPr>
              <w:fldChar w:fldCharType="end"/>
            </w:r>
          </w:hyperlink>
        </w:p>
        <w:p w:rsidR="00A87691" w:rsidRDefault="00AA0FE3">
          <w:pPr>
            <w:pStyle w:val="TOC2"/>
            <w:tabs>
              <w:tab w:val="right" w:leader="dot" w:pos="9350"/>
            </w:tabs>
            <w:rPr>
              <w:rFonts w:hint="eastAsia"/>
              <w:noProof/>
              <w:lang w:eastAsia="en-US"/>
            </w:rPr>
          </w:pPr>
          <w:hyperlink w:anchor="_Toc364755452" w:history="1">
            <w:r w:rsidR="00A87691" w:rsidRPr="00F65203">
              <w:rPr>
                <w:rStyle w:val="Hyperlink"/>
                <w:noProof/>
              </w:rPr>
              <w:t>Integration Framework HL7 Functionality</w:t>
            </w:r>
            <w:r w:rsidR="00A87691">
              <w:rPr>
                <w:noProof/>
                <w:webHidden/>
              </w:rPr>
              <w:tab/>
            </w:r>
            <w:r w:rsidR="00D9378E">
              <w:rPr>
                <w:noProof/>
                <w:webHidden/>
              </w:rPr>
              <w:fldChar w:fldCharType="begin"/>
            </w:r>
            <w:r w:rsidR="00A87691">
              <w:rPr>
                <w:noProof/>
                <w:webHidden/>
              </w:rPr>
              <w:instrText xml:space="preserve"> PAGEREF _Toc364755452 \h </w:instrText>
            </w:r>
            <w:r w:rsidR="00D9378E">
              <w:rPr>
                <w:noProof/>
                <w:webHidden/>
              </w:rPr>
            </w:r>
            <w:r w:rsidR="00D9378E">
              <w:rPr>
                <w:noProof/>
                <w:webHidden/>
              </w:rPr>
              <w:fldChar w:fldCharType="separate"/>
            </w:r>
            <w:r w:rsidR="00A87691">
              <w:rPr>
                <w:noProof/>
                <w:webHidden/>
              </w:rPr>
              <w:t>6</w:t>
            </w:r>
            <w:r w:rsidR="00D9378E">
              <w:rPr>
                <w:noProof/>
                <w:webHidden/>
              </w:rPr>
              <w:fldChar w:fldCharType="end"/>
            </w:r>
          </w:hyperlink>
        </w:p>
        <w:p w:rsidR="00A87691" w:rsidRDefault="00AA0FE3">
          <w:pPr>
            <w:pStyle w:val="TOC2"/>
            <w:tabs>
              <w:tab w:val="right" w:leader="dot" w:pos="9350"/>
            </w:tabs>
            <w:rPr>
              <w:rFonts w:hint="eastAsia"/>
              <w:noProof/>
              <w:lang w:eastAsia="en-US"/>
            </w:rPr>
          </w:pPr>
          <w:hyperlink w:anchor="_Toc364755453" w:history="1">
            <w:r w:rsidR="00A87691" w:rsidRPr="00F65203">
              <w:rPr>
                <w:rStyle w:val="Hyperlink"/>
                <w:noProof/>
              </w:rPr>
              <w:t>Flowchart of Integration Framework Processing</w:t>
            </w:r>
            <w:r w:rsidR="00A87691">
              <w:rPr>
                <w:noProof/>
                <w:webHidden/>
              </w:rPr>
              <w:tab/>
            </w:r>
            <w:r w:rsidR="00D9378E">
              <w:rPr>
                <w:noProof/>
                <w:webHidden/>
              </w:rPr>
              <w:fldChar w:fldCharType="begin"/>
            </w:r>
            <w:r w:rsidR="00A87691">
              <w:rPr>
                <w:noProof/>
                <w:webHidden/>
              </w:rPr>
              <w:instrText xml:space="preserve"> PAGEREF _Toc364755453 \h </w:instrText>
            </w:r>
            <w:r w:rsidR="00D9378E">
              <w:rPr>
                <w:noProof/>
                <w:webHidden/>
              </w:rPr>
            </w:r>
            <w:r w:rsidR="00D9378E">
              <w:rPr>
                <w:noProof/>
                <w:webHidden/>
              </w:rPr>
              <w:fldChar w:fldCharType="separate"/>
            </w:r>
            <w:r w:rsidR="00A87691">
              <w:rPr>
                <w:noProof/>
                <w:webHidden/>
              </w:rPr>
              <w:t>7</w:t>
            </w:r>
            <w:r w:rsidR="00D9378E">
              <w:rPr>
                <w:noProof/>
                <w:webHidden/>
              </w:rPr>
              <w:fldChar w:fldCharType="end"/>
            </w:r>
          </w:hyperlink>
        </w:p>
        <w:p w:rsidR="00A87691" w:rsidRDefault="00AA0FE3">
          <w:pPr>
            <w:pStyle w:val="TOC2"/>
            <w:tabs>
              <w:tab w:val="right" w:leader="dot" w:pos="9350"/>
            </w:tabs>
            <w:rPr>
              <w:rFonts w:hint="eastAsia"/>
              <w:noProof/>
              <w:lang w:eastAsia="en-US"/>
            </w:rPr>
          </w:pPr>
          <w:hyperlink w:anchor="_Toc364755454" w:history="1">
            <w:r w:rsidR="00A87691" w:rsidRPr="00F65203">
              <w:rPr>
                <w:rStyle w:val="Hyperlink"/>
                <w:noProof/>
              </w:rPr>
              <w:t>Display format of Specifications</w:t>
            </w:r>
            <w:r w:rsidR="00A87691">
              <w:rPr>
                <w:noProof/>
                <w:webHidden/>
              </w:rPr>
              <w:tab/>
            </w:r>
            <w:r w:rsidR="00D9378E">
              <w:rPr>
                <w:noProof/>
                <w:webHidden/>
              </w:rPr>
              <w:fldChar w:fldCharType="begin"/>
            </w:r>
            <w:r w:rsidR="00A87691">
              <w:rPr>
                <w:noProof/>
                <w:webHidden/>
              </w:rPr>
              <w:instrText xml:space="preserve"> PAGEREF _Toc364755454 \h </w:instrText>
            </w:r>
            <w:r w:rsidR="00D9378E">
              <w:rPr>
                <w:noProof/>
                <w:webHidden/>
              </w:rPr>
            </w:r>
            <w:r w:rsidR="00D9378E">
              <w:rPr>
                <w:noProof/>
                <w:webHidden/>
              </w:rPr>
              <w:fldChar w:fldCharType="separate"/>
            </w:r>
            <w:r w:rsidR="00A87691">
              <w:rPr>
                <w:noProof/>
                <w:webHidden/>
              </w:rPr>
              <w:t>7</w:t>
            </w:r>
            <w:r w:rsidR="00D9378E">
              <w:rPr>
                <w:noProof/>
                <w:webHidden/>
              </w:rPr>
              <w:fldChar w:fldCharType="end"/>
            </w:r>
          </w:hyperlink>
        </w:p>
        <w:p w:rsidR="00A87691" w:rsidRDefault="00AA0FE3">
          <w:pPr>
            <w:pStyle w:val="TOC2"/>
            <w:tabs>
              <w:tab w:val="right" w:leader="dot" w:pos="9350"/>
            </w:tabs>
            <w:rPr>
              <w:rFonts w:hint="eastAsia"/>
              <w:noProof/>
              <w:lang w:eastAsia="en-US"/>
            </w:rPr>
          </w:pPr>
          <w:hyperlink w:anchor="_Toc364755455" w:history="1">
            <w:r w:rsidR="00A87691" w:rsidRPr="00F65203">
              <w:rPr>
                <w:rStyle w:val="Hyperlink"/>
                <w:noProof/>
              </w:rPr>
              <w:t>Message Types</w:t>
            </w:r>
            <w:r w:rsidR="00A87691">
              <w:rPr>
                <w:noProof/>
                <w:webHidden/>
              </w:rPr>
              <w:tab/>
            </w:r>
            <w:r w:rsidR="00D9378E">
              <w:rPr>
                <w:noProof/>
                <w:webHidden/>
              </w:rPr>
              <w:fldChar w:fldCharType="begin"/>
            </w:r>
            <w:r w:rsidR="00A87691">
              <w:rPr>
                <w:noProof/>
                <w:webHidden/>
              </w:rPr>
              <w:instrText xml:space="preserve"> PAGEREF _Toc364755455 \h </w:instrText>
            </w:r>
            <w:r w:rsidR="00D9378E">
              <w:rPr>
                <w:noProof/>
                <w:webHidden/>
              </w:rPr>
            </w:r>
            <w:r w:rsidR="00D9378E">
              <w:rPr>
                <w:noProof/>
                <w:webHidden/>
              </w:rPr>
              <w:fldChar w:fldCharType="separate"/>
            </w:r>
            <w:r w:rsidR="00A87691">
              <w:rPr>
                <w:noProof/>
                <w:webHidden/>
              </w:rPr>
              <w:t>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56" w:history="1">
            <w:r w:rsidR="00A87691" w:rsidRPr="00F65203">
              <w:rPr>
                <w:rStyle w:val="Hyperlink"/>
                <w:noProof/>
              </w:rPr>
              <w:t>ADT Message- Data Assembly Characteristics</w:t>
            </w:r>
            <w:r w:rsidR="00A87691">
              <w:rPr>
                <w:noProof/>
                <w:webHidden/>
              </w:rPr>
              <w:tab/>
            </w:r>
            <w:r w:rsidR="00D9378E">
              <w:rPr>
                <w:noProof/>
                <w:webHidden/>
              </w:rPr>
              <w:fldChar w:fldCharType="begin"/>
            </w:r>
            <w:r w:rsidR="00A87691">
              <w:rPr>
                <w:noProof/>
                <w:webHidden/>
              </w:rPr>
              <w:instrText xml:space="preserve"> PAGEREF _Toc364755456 \h </w:instrText>
            </w:r>
            <w:r w:rsidR="00D9378E">
              <w:rPr>
                <w:noProof/>
                <w:webHidden/>
              </w:rPr>
            </w:r>
            <w:r w:rsidR="00D9378E">
              <w:rPr>
                <w:noProof/>
                <w:webHidden/>
              </w:rPr>
              <w:fldChar w:fldCharType="separate"/>
            </w:r>
            <w:r w:rsidR="00A87691">
              <w:rPr>
                <w:noProof/>
                <w:webHidden/>
              </w:rPr>
              <w:t>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57" w:history="1">
            <w:r w:rsidR="00A87691" w:rsidRPr="00F65203">
              <w:rPr>
                <w:rStyle w:val="Hyperlink"/>
                <w:noProof/>
              </w:rPr>
              <w:t>ADT Static Message Definition – Message Level</w:t>
            </w:r>
            <w:r w:rsidR="00A87691">
              <w:rPr>
                <w:noProof/>
                <w:webHidden/>
              </w:rPr>
              <w:tab/>
            </w:r>
            <w:r w:rsidR="00D9378E">
              <w:rPr>
                <w:noProof/>
                <w:webHidden/>
              </w:rPr>
              <w:fldChar w:fldCharType="begin"/>
            </w:r>
            <w:r w:rsidR="00A87691">
              <w:rPr>
                <w:noProof/>
                <w:webHidden/>
              </w:rPr>
              <w:instrText xml:space="preserve"> PAGEREF _Toc364755457 \h </w:instrText>
            </w:r>
            <w:r w:rsidR="00D9378E">
              <w:rPr>
                <w:noProof/>
                <w:webHidden/>
              </w:rPr>
            </w:r>
            <w:r w:rsidR="00D9378E">
              <w:rPr>
                <w:noProof/>
                <w:webHidden/>
              </w:rPr>
              <w:fldChar w:fldCharType="separate"/>
            </w:r>
            <w:r w:rsidR="00A87691">
              <w:rPr>
                <w:noProof/>
                <w:webHidden/>
              </w:rPr>
              <w:t>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58" w:history="1">
            <w:r w:rsidR="00A87691" w:rsidRPr="00F65203">
              <w:rPr>
                <w:rStyle w:val="Hyperlink"/>
                <w:noProof/>
              </w:rPr>
              <w:t>Order Message - Data Assembly Characteristics</w:t>
            </w:r>
            <w:r w:rsidR="00A87691">
              <w:rPr>
                <w:noProof/>
                <w:webHidden/>
              </w:rPr>
              <w:tab/>
            </w:r>
            <w:r w:rsidR="00D9378E">
              <w:rPr>
                <w:noProof/>
                <w:webHidden/>
              </w:rPr>
              <w:fldChar w:fldCharType="begin"/>
            </w:r>
            <w:r w:rsidR="00A87691">
              <w:rPr>
                <w:noProof/>
                <w:webHidden/>
              </w:rPr>
              <w:instrText xml:space="preserve"> PAGEREF _Toc364755458 \h </w:instrText>
            </w:r>
            <w:r w:rsidR="00D9378E">
              <w:rPr>
                <w:noProof/>
                <w:webHidden/>
              </w:rPr>
            </w:r>
            <w:r w:rsidR="00D9378E">
              <w:rPr>
                <w:noProof/>
                <w:webHidden/>
              </w:rPr>
              <w:fldChar w:fldCharType="separate"/>
            </w:r>
            <w:r w:rsidR="00A87691">
              <w:rPr>
                <w:noProof/>
                <w:webHidden/>
              </w:rPr>
              <w:t>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59" w:history="1">
            <w:r w:rsidR="00A87691" w:rsidRPr="00F65203">
              <w:rPr>
                <w:rStyle w:val="Hyperlink"/>
                <w:noProof/>
              </w:rPr>
              <w:t>Consult Order Message</w:t>
            </w:r>
            <w:r w:rsidR="00A87691">
              <w:rPr>
                <w:noProof/>
                <w:webHidden/>
              </w:rPr>
              <w:tab/>
            </w:r>
            <w:r w:rsidR="00D9378E">
              <w:rPr>
                <w:noProof/>
                <w:webHidden/>
              </w:rPr>
              <w:fldChar w:fldCharType="begin"/>
            </w:r>
            <w:r w:rsidR="00A87691">
              <w:rPr>
                <w:noProof/>
                <w:webHidden/>
              </w:rPr>
              <w:instrText xml:space="preserve"> PAGEREF _Toc364755459 \h </w:instrText>
            </w:r>
            <w:r w:rsidR="00D9378E">
              <w:rPr>
                <w:noProof/>
                <w:webHidden/>
              </w:rPr>
            </w:r>
            <w:r w:rsidR="00D9378E">
              <w:rPr>
                <w:noProof/>
                <w:webHidden/>
              </w:rPr>
              <w:fldChar w:fldCharType="separate"/>
            </w:r>
            <w:r w:rsidR="00A87691">
              <w:rPr>
                <w:noProof/>
                <w:webHidden/>
              </w:rPr>
              <w:t>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0" w:history="1">
            <w:r w:rsidR="00A87691" w:rsidRPr="00F65203">
              <w:rPr>
                <w:rStyle w:val="Hyperlink"/>
                <w:noProof/>
              </w:rPr>
              <w:t>Consult Order Static Message Definition – Message Level</w:t>
            </w:r>
            <w:r w:rsidR="00A87691">
              <w:rPr>
                <w:noProof/>
                <w:webHidden/>
              </w:rPr>
              <w:tab/>
            </w:r>
            <w:r w:rsidR="00D9378E">
              <w:rPr>
                <w:noProof/>
                <w:webHidden/>
              </w:rPr>
              <w:fldChar w:fldCharType="begin"/>
            </w:r>
            <w:r w:rsidR="00A87691">
              <w:rPr>
                <w:noProof/>
                <w:webHidden/>
              </w:rPr>
              <w:instrText xml:space="preserve"> PAGEREF _Toc364755460 \h </w:instrText>
            </w:r>
            <w:r w:rsidR="00D9378E">
              <w:rPr>
                <w:noProof/>
                <w:webHidden/>
              </w:rPr>
            </w:r>
            <w:r w:rsidR="00D9378E">
              <w:rPr>
                <w:noProof/>
                <w:webHidden/>
              </w:rPr>
              <w:fldChar w:fldCharType="separate"/>
            </w:r>
            <w:r w:rsidR="00A87691">
              <w:rPr>
                <w:noProof/>
                <w:webHidden/>
              </w:rPr>
              <w:t>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1" w:history="1">
            <w:r w:rsidR="00A87691" w:rsidRPr="00F65203">
              <w:rPr>
                <w:rStyle w:val="Hyperlink"/>
                <w:noProof/>
              </w:rPr>
              <w:t>Diet Order Message</w:t>
            </w:r>
            <w:r w:rsidR="00A87691">
              <w:rPr>
                <w:noProof/>
                <w:webHidden/>
              </w:rPr>
              <w:tab/>
            </w:r>
            <w:r w:rsidR="00D9378E">
              <w:rPr>
                <w:noProof/>
                <w:webHidden/>
              </w:rPr>
              <w:fldChar w:fldCharType="begin"/>
            </w:r>
            <w:r w:rsidR="00A87691">
              <w:rPr>
                <w:noProof/>
                <w:webHidden/>
              </w:rPr>
              <w:instrText xml:space="preserve"> PAGEREF _Toc364755461 \h </w:instrText>
            </w:r>
            <w:r w:rsidR="00D9378E">
              <w:rPr>
                <w:noProof/>
                <w:webHidden/>
              </w:rPr>
            </w:r>
            <w:r w:rsidR="00D9378E">
              <w:rPr>
                <w:noProof/>
                <w:webHidden/>
              </w:rPr>
              <w:fldChar w:fldCharType="separate"/>
            </w:r>
            <w:r w:rsidR="00A87691">
              <w:rPr>
                <w:noProof/>
                <w:webHidden/>
              </w:rPr>
              <w:t>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2" w:history="1">
            <w:r w:rsidR="00A87691" w:rsidRPr="00F65203">
              <w:rPr>
                <w:rStyle w:val="Hyperlink"/>
                <w:noProof/>
              </w:rPr>
              <w:t>Diet Order Static Message Definition – Message Level</w:t>
            </w:r>
            <w:r w:rsidR="00A87691">
              <w:rPr>
                <w:noProof/>
                <w:webHidden/>
              </w:rPr>
              <w:tab/>
            </w:r>
            <w:r w:rsidR="00D9378E">
              <w:rPr>
                <w:noProof/>
                <w:webHidden/>
              </w:rPr>
              <w:fldChar w:fldCharType="begin"/>
            </w:r>
            <w:r w:rsidR="00A87691">
              <w:rPr>
                <w:noProof/>
                <w:webHidden/>
              </w:rPr>
              <w:instrText xml:space="preserve"> PAGEREF _Toc364755462 \h </w:instrText>
            </w:r>
            <w:r w:rsidR="00D9378E">
              <w:rPr>
                <w:noProof/>
                <w:webHidden/>
              </w:rPr>
            </w:r>
            <w:r w:rsidR="00D9378E">
              <w:rPr>
                <w:noProof/>
                <w:webHidden/>
              </w:rPr>
              <w:fldChar w:fldCharType="separate"/>
            </w:r>
            <w:r w:rsidR="00A87691">
              <w:rPr>
                <w:noProof/>
                <w:webHidden/>
              </w:rPr>
              <w:t>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3" w:history="1">
            <w:r w:rsidR="00A87691" w:rsidRPr="00F65203">
              <w:rPr>
                <w:rStyle w:val="Hyperlink"/>
                <w:noProof/>
              </w:rPr>
              <w:t>Lab Order Message</w:t>
            </w:r>
            <w:r w:rsidR="00A87691">
              <w:rPr>
                <w:noProof/>
                <w:webHidden/>
              </w:rPr>
              <w:tab/>
            </w:r>
            <w:r w:rsidR="00D9378E">
              <w:rPr>
                <w:noProof/>
                <w:webHidden/>
              </w:rPr>
              <w:fldChar w:fldCharType="begin"/>
            </w:r>
            <w:r w:rsidR="00A87691">
              <w:rPr>
                <w:noProof/>
                <w:webHidden/>
              </w:rPr>
              <w:instrText xml:space="preserve"> PAGEREF _Toc364755463 \h </w:instrText>
            </w:r>
            <w:r w:rsidR="00D9378E">
              <w:rPr>
                <w:noProof/>
                <w:webHidden/>
              </w:rPr>
            </w:r>
            <w:r w:rsidR="00D9378E">
              <w:rPr>
                <w:noProof/>
                <w:webHidden/>
              </w:rPr>
              <w:fldChar w:fldCharType="separate"/>
            </w:r>
            <w:r w:rsidR="00A87691">
              <w:rPr>
                <w:noProof/>
                <w:webHidden/>
              </w:rPr>
              <w:t>10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4" w:history="1">
            <w:r w:rsidR="00A87691" w:rsidRPr="00F65203">
              <w:rPr>
                <w:rStyle w:val="Hyperlink"/>
                <w:noProof/>
              </w:rPr>
              <w:t>Lab Order Static Message Definition – Message Level</w:t>
            </w:r>
            <w:r w:rsidR="00A87691">
              <w:rPr>
                <w:noProof/>
                <w:webHidden/>
              </w:rPr>
              <w:tab/>
            </w:r>
            <w:r w:rsidR="00D9378E">
              <w:rPr>
                <w:noProof/>
                <w:webHidden/>
              </w:rPr>
              <w:fldChar w:fldCharType="begin"/>
            </w:r>
            <w:r w:rsidR="00A87691">
              <w:rPr>
                <w:noProof/>
                <w:webHidden/>
              </w:rPr>
              <w:instrText xml:space="preserve"> PAGEREF _Toc364755464 \h </w:instrText>
            </w:r>
            <w:r w:rsidR="00D9378E">
              <w:rPr>
                <w:noProof/>
                <w:webHidden/>
              </w:rPr>
            </w:r>
            <w:r w:rsidR="00D9378E">
              <w:rPr>
                <w:noProof/>
                <w:webHidden/>
              </w:rPr>
              <w:fldChar w:fldCharType="separate"/>
            </w:r>
            <w:r w:rsidR="00A87691">
              <w:rPr>
                <w:noProof/>
                <w:webHidden/>
              </w:rPr>
              <w:t>10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5" w:history="1">
            <w:r w:rsidR="00A87691" w:rsidRPr="00F65203">
              <w:rPr>
                <w:rStyle w:val="Hyperlink"/>
                <w:noProof/>
              </w:rPr>
              <w:t>Nursing Order Message</w:t>
            </w:r>
            <w:r w:rsidR="00A87691">
              <w:rPr>
                <w:noProof/>
                <w:webHidden/>
              </w:rPr>
              <w:tab/>
            </w:r>
            <w:r w:rsidR="00D9378E">
              <w:rPr>
                <w:noProof/>
                <w:webHidden/>
              </w:rPr>
              <w:fldChar w:fldCharType="begin"/>
            </w:r>
            <w:r w:rsidR="00A87691">
              <w:rPr>
                <w:noProof/>
                <w:webHidden/>
              </w:rPr>
              <w:instrText xml:space="preserve"> PAGEREF _Toc364755465 \h </w:instrText>
            </w:r>
            <w:r w:rsidR="00D9378E">
              <w:rPr>
                <w:noProof/>
                <w:webHidden/>
              </w:rPr>
            </w:r>
            <w:r w:rsidR="00D9378E">
              <w:rPr>
                <w:noProof/>
                <w:webHidden/>
              </w:rPr>
              <w:fldChar w:fldCharType="separate"/>
            </w:r>
            <w:r w:rsidR="00A87691">
              <w:rPr>
                <w:noProof/>
                <w:webHidden/>
              </w:rPr>
              <w:t>10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6" w:history="1">
            <w:r w:rsidR="00A87691" w:rsidRPr="00F65203">
              <w:rPr>
                <w:rStyle w:val="Hyperlink"/>
                <w:noProof/>
              </w:rPr>
              <w:t>Nursing Order Static Message Definition – Message Level</w:t>
            </w:r>
            <w:r w:rsidR="00A87691">
              <w:rPr>
                <w:noProof/>
                <w:webHidden/>
              </w:rPr>
              <w:tab/>
            </w:r>
            <w:r w:rsidR="00D9378E">
              <w:rPr>
                <w:noProof/>
                <w:webHidden/>
              </w:rPr>
              <w:fldChar w:fldCharType="begin"/>
            </w:r>
            <w:r w:rsidR="00A87691">
              <w:rPr>
                <w:noProof/>
                <w:webHidden/>
              </w:rPr>
              <w:instrText xml:space="preserve"> PAGEREF _Toc364755466 \h </w:instrText>
            </w:r>
            <w:r w:rsidR="00D9378E">
              <w:rPr>
                <w:noProof/>
                <w:webHidden/>
              </w:rPr>
            </w:r>
            <w:r w:rsidR="00D9378E">
              <w:rPr>
                <w:noProof/>
                <w:webHidden/>
              </w:rPr>
              <w:fldChar w:fldCharType="separate"/>
            </w:r>
            <w:r w:rsidR="00A87691">
              <w:rPr>
                <w:noProof/>
                <w:webHidden/>
              </w:rPr>
              <w:t>10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7" w:history="1">
            <w:r w:rsidR="00A87691" w:rsidRPr="00F65203">
              <w:rPr>
                <w:rStyle w:val="Hyperlink"/>
                <w:noProof/>
              </w:rPr>
              <w:t>Pharmacy Order Message</w:t>
            </w:r>
            <w:r w:rsidR="00A87691">
              <w:rPr>
                <w:noProof/>
                <w:webHidden/>
              </w:rPr>
              <w:tab/>
            </w:r>
            <w:r w:rsidR="00D9378E">
              <w:rPr>
                <w:noProof/>
                <w:webHidden/>
              </w:rPr>
              <w:fldChar w:fldCharType="begin"/>
            </w:r>
            <w:r w:rsidR="00A87691">
              <w:rPr>
                <w:noProof/>
                <w:webHidden/>
              </w:rPr>
              <w:instrText xml:space="preserve"> PAGEREF _Toc364755467 \h </w:instrText>
            </w:r>
            <w:r w:rsidR="00D9378E">
              <w:rPr>
                <w:noProof/>
                <w:webHidden/>
              </w:rPr>
            </w:r>
            <w:r w:rsidR="00D9378E">
              <w:rPr>
                <w:noProof/>
                <w:webHidden/>
              </w:rPr>
              <w:fldChar w:fldCharType="separate"/>
            </w:r>
            <w:r w:rsidR="00A87691">
              <w:rPr>
                <w:noProof/>
                <w:webHidden/>
              </w:rPr>
              <w:t>11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8" w:history="1">
            <w:r w:rsidR="00A87691" w:rsidRPr="00F65203">
              <w:rPr>
                <w:rStyle w:val="Hyperlink"/>
                <w:noProof/>
              </w:rPr>
              <w:t>Pharmacy Static RDE Message Definition – Message Level</w:t>
            </w:r>
            <w:r w:rsidR="00A87691">
              <w:rPr>
                <w:noProof/>
                <w:webHidden/>
              </w:rPr>
              <w:tab/>
            </w:r>
            <w:r w:rsidR="00D9378E">
              <w:rPr>
                <w:noProof/>
                <w:webHidden/>
              </w:rPr>
              <w:fldChar w:fldCharType="begin"/>
            </w:r>
            <w:r w:rsidR="00A87691">
              <w:rPr>
                <w:noProof/>
                <w:webHidden/>
              </w:rPr>
              <w:instrText xml:space="preserve"> PAGEREF _Toc364755468 \h </w:instrText>
            </w:r>
            <w:r w:rsidR="00D9378E">
              <w:rPr>
                <w:noProof/>
                <w:webHidden/>
              </w:rPr>
            </w:r>
            <w:r w:rsidR="00D9378E">
              <w:rPr>
                <w:noProof/>
                <w:webHidden/>
              </w:rPr>
              <w:fldChar w:fldCharType="separate"/>
            </w:r>
            <w:r w:rsidR="00A87691">
              <w:rPr>
                <w:noProof/>
                <w:webHidden/>
              </w:rPr>
              <w:t>11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69" w:history="1">
            <w:r w:rsidR="00A87691" w:rsidRPr="00F65203">
              <w:rPr>
                <w:rStyle w:val="Hyperlink"/>
                <w:noProof/>
              </w:rPr>
              <w:t>Radiology Order Message</w:t>
            </w:r>
            <w:r w:rsidR="00A87691">
              <w:rPr>
                <w:noProof/>
                <w:webHidden/>
              </w:rPr>
              <w:tab/>
            </w:r>
            <w:r w:rsidR="00D9378E">
              <w:rPr>
                <w:noProof/>
                <w:webHidden/>
              </w:rPr>
              <w:fldChar w:fldCharType="begin"/>
            </w:r>
            <w:r w:rsidR="00A87691">
              <w:rPr>
                <w:noProof/>
                <w:webHidden/>
              </w:rPr>
              <w:instrText xml:space="preserve"> PAGEREF _Toc364755469 \h </w:instrText>
            </w:r>
            <w:r w:rsidR="00D9378E">
              <w:rPr>
                <w:noProof/>
                <w:webHidden/>
              </w:rPr>
            </w:r>
            <w:r w:rsidR="00D9378E">
              <w:rPr>
                <w:noProof/>
                <w:webHidden/>
              </w:rPr>
              <w:fldChar w:fldCharType="separate"/>
            </w:r>
            <w:r w:rsidR="00A87691">
              <w:rPr>
                <w:noProof/>
                <w:webHidden/>
              </w:rPr>
              <w:t>11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0" w:history="1">
            <w:r w:rsidR="00A87691" w:rsidRPr="00F65203">
              <w:rPr>
                <w:rStyle w:val="Hyperlink"/>
                <w:noProof/>
              </w:rPr>
              <w:t>Radiology Order Static Message Definition – Message Level</w:t>
            </w:r>
            <w:r w:rsidR="00A87691">
              <w:rPr>
                <w:noProof/>
                <w:webHidden/>
              </w:rPr>
              <w:tab/>
            </w:r>
            <w:r w:rsidR="00D9378E">
              <w:rPr>
                <w:noProof/>
                <w:webHidden/>
              </w:rPr>
              <w:fldChar w:fldCharType="begin"/>
            </w:r>
            <w:r w:rsidR="00A87691">
              <w:rPr>
                <w:noProof/>
                <w:webHidden/>
              </w:rPr>
              <w:instrText xml:space="preserve"> PAGEREF _Toc364755470 \h </w:instrText>
            </w:r>
            <w:r w:rsidR="00D9378E">
              <w:rPr>
                <w:noProof/>
                <w:webHidden/>
              </w:rPr>
            </w:r>
            <w:r w:rsidR="00D9378E">
              <w:rPr>
                <w:noProof/>
                <w:webHidden/>
              </w:rPr>
              <w:fldChar w:fldCharType="separate"/>
            </w:r>
            <w:r w:rsidR="00A87691">
              <w:rPr>
                <w:noProof/>
                <w:webHidden/>
              </w:rPr>
              <w:t>11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1" w:history="1">
            <w:r w:rsidR="00A87691" w:rsidRPr="00F65203">
              <w:rPr>
                <w:rStyle w:val="Hyperlink"/>
                <w:noProof/>
              </w:rPr>
              <w:t>ORU Message - Data Assembly Characteristics</w:t>
            </w:r>
            <w:r w:rsidR="00A87691">
              <w:rPr>
                <w:noProof/>
                <w:webHidden/>
              </w:rPr>
              <w:tab/>
            </w:r>
            <w:r w:rsidR="00D9378E">
              <w:rPr>
                <w:noProof/>
                <w:webHidden/>
              </w:rPr>
              <w:fldChar w:fldCharType="begin"/>
            </w:r>
            <w:r w:rsidR="00A87691">
              <w:rPr>
                <w:noProof/>
                <w:webHidden/>
              </w:rPr>
              <w:instrText xml:space="preserve"> PAGEREF _Toc364755471 \h </w:instrText>
            </w:r>
            <w:r w:rsidR="00D9378E">
              <w:rPr>
                <w:noProof/>
                <w:webHidden/>
              </w:rPr>
            </w:r>
            <w:r w:rsidR="00D9378E">
              <w:rPr>
                <w:noProof/>
                <w:webHidden/>
              </w:rPr>
              <w:fldChar w:fldCharType="separate"/>
            </w:r>
            <w:r w:rsidR="00A87691">
              <w:rPr>
                <w:noProof/>
                <w:webHidden/>
              </w:rPr>
              <w:t>12</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2" w:history="1">
            <w:r w:rsidR="00A87691" w:rsidRPr="00F65203">
              <w:rPr>
                <w:rStyle w:val="Hyperlink"/>
                <w:noProof/>
              </w:rPr>
              <w:t>Allergy Message</w:t>
            </w:r>
            <w:r w:rsidR="00A87691">
              <w:rPr>
                <w:noProof/>
                <w:webHidden/>
              </w:rPr>
              <w:tab/>
            </w:r>
            <w:r w:rsidR="00D9378E">
              <w:rPr>
                <w:noProof/>
                <w:webHidden/>
              </w:rPr>
              <w:fldChar w:fldCharType="begin"/>
            </w:r>
            <w:r w:rsidR="00A87691">
              <w:rPr>
                <w:noProof/>
                <w:webHidden/>
              </w:rPr>
              <w:instrText xml:space="preserve"> PAGEREF _Toc364755472 \h </w:instrText>
            </w:r>
            <w:r w:rsidR="00D9378E">
              <w:rPr>
                <w:noProof/>
                <w:webHidden/>
              </w:rPr>
            </w:r>
            <w:r w:rsidR="00D9378E">
              <w:rPr>
                <w:noProof/>
                <w:webHidden/>
              </w:rPr>
              <w:fldChar w:fldCharType="separate"/>
            </w:r>
            <w:r w:rsidR="00A87691">
              <w:rPr>
                <w:noProof/>
                <w:webHidden/>
              </w:rPr>
              <w:t>12</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3" w:history="1">
            <w:r w:rsidR="00A87691" w:rsidRPr="00F65203">
              <w:rPr>
                <w:rStyle w:val="Hyperlink"/>
                <w:noProof/>
              </w:rPr>
              <w:t>Allergy ORU Static Message Definition – Message Level</w:t>
            </w:r>
            <w:r w:rsidR="00A87691">
              <w:rPr>
                <w:noProof/>
                <w:webHidden/>
              </w:rPr>
              <w:tab/>
            </w:r>
            <w:r w:rsidR="00D9378E">
              <w:rPr>
                <w:noProof/>
                <w:webHidden/>
              </w:rPr>
              <w:fldChar w:fldCharType="begin"/>
            </w:r>
            <w:r w:rsidR="00A87691">
              <w:rPr>
                <w:noProof/>
                <w:webHidden/>
              </w:rPr>
              <w:instrText xml:space="preserve"> PAGEREF _Toc364755473 \h </w:instrText>
            </w:r>
            <w:r w:rsidR="00D9378E">
              <w:rPr>
                <w:noProof/>
                <w:webHidden/>
              </w:rPr>
            </w:r>
            <w:r w:rsidR="00D9378E">
              <w:rPr>
                <w:noProof/>
                <w:webHidden/>
              </w:rPr>
              <w:fldChar w:fldCharType="separate"/>
            </w:r>
            <w:r w:rsidR="00A87691">
              <w:rPr>
                <w:noProof/>
                <w:webHidden/>
              </w:rPr>
              <w:t>12</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4" w:history="1">
            <w:r w:rsidR="00A87691" w:rsidRPr="00F65203">
              <w:rPr>
                <w:rStyle w:val="Hyperlink"/>
                <w:noProof/>
              </w:rPr>
              <w:t>Lab/Micro Result ORU Static Message Definition – Message Level</w:t>
            </w:r>
            <w:r w:rsidR="00A87691">
              <w:rPr>
                <w:noProof/>
                <w:webHidden/>
              </w:rPr>
              <w:tab/>
            </w:r>
            <w:r w:rsidR="00D9378E">
              <w:rPr>
                <w:noProof/>
                <w:webHidden/>
              </w:rPr>
              <w:fldChar w:fldCharType="begin"/>
            </w:r>
            <w:r w:rsidR="00A87691">
              <w:rPr>
                <w:noProof/>
                <w:webHidden/>
              </w:rPr>
              <w:instrText xml:space="preserve"> PAGEREF _Toc364755474 \h </w:instrText>
            </w:r>
            <w:r w:rsidR="00D9378E">
              <w:rPr>
                <w:noProof/>
                <w:webHidden/>
              </w:rPr>
            </w:r>
            <w:r w:rsidR="00D9378E">
              <w:rPr>
                <w:noProof/>
                <w:webHidden/>
              </w:rPr>
              <w:fldChar w:fldCharType="separate"/>
            </w:r>
            <w:r w:rsidR="00A87691">
              <w:rPr>
                <w:noProof/>
                <w:webHidden/>
              </w:rPr>
              <w:t>13</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5" w:history="1">
            <w:r w:rsidR="00A87691" w:rsidRPr="00F65203">
              <w:rPr>
                <w:rStyle w:val="Hyperlink"/>
                <w:noProof/>
              </w:rPr>
              <w:t>Pathology Reports ORU Static Message Definition – Message Level</w:t>
            </w:r>
            <w:r w:rsidR="00A87691">
              <w:rPr>
                <w:noProof/>
                <w:webHidden/>
              </w:rPr>
              <w:tab/>
            </w:r>
            <w:r w:rsidR="00D9378E">
              <w:rPr>
                <w:noProof/>
                <w:webHidden/>
              </w:rPr>
              <w:fldChar w:fldCharType="begin"/>
            </w:r>
            <w:r w:rsidR="00A87691">
              <w:rPr>
                <w:noProof/>
                <w:webHidden/>
              </w:rPr>
              <w:instrText xml:space="preserve"> PAGEREF _Toc364755475 \h </w:instrText>
            </w:r>
            <w:r w:rsidR="00D9378E">
              <w:rPr>
                <w:noProof/>
                <w:webHidden/>
              </w:rPr>
            </w:r>
            <w:r w:rsidR="00D9378E">
              <w:rPr>
                <w:noProof/>
                <w:webHidden/>
              </w:rPr>
              <w:fldChar w:fldCharType="separate"/>
            </w:r>
            <w:r w:rsidR="00A87691">
              <w:rPr>
                <w:noProof/>
                <w:webHidden/>
              </w:rPr>
              <w:t>14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6" w:history="1">
            <w:r w:rsidR="00A87691" w:rsidRPr="00F65203">
              <w:rPr>
                <w:rStyle w:val="Hyperlink"/>
                <w:noProof/>
              </w:rPr>
              <w:t>Radiology ORU Message</w:t>
            </w:r>
            <w:r w:rsidR="00A87691">
              <w:rPr>
                <w:noProof/>
                <w:webHidden/>
              </w:rPr>
              <w:tab/>
            </w:r>
            <w:r w:rsidR="00D9378E">
              <w:rPr>
                <w:noProof/>
                <w:webHidden/>
              </w:rPr>
              <w:fldChar w:fldCharType="begin"/>
            </w:r>
            <w:r w:rsidR="00A87691">
              <w:rPr>
                <w:noProof/>
                <w:webHidden/>
              </w:rPr>
              <w:instrText xml:space="preserve"> PAGEREF _Toc364755476 \h </w:instrText>
            </w:r>
            <w:r w:rsidR="00D9378E">
              <w:rPr>
                <w:noProof/>
                <w:webHidden/>
              </w:rPr>
            </w:r>
            <w:r w:rsidR="00D9378E">
              <w:rPr>
                <w:noProof/>
                <w:webHidden/>
              </w:rPr>
              <w:fldChar w:fldCharType="separate"/>
            </w:r>
            <w:r w:rsidR="00A87691">
              <w:rPr>
                <w:noProof/>
                <w:webHidden/>
              </w:rPr>
              <w:t>14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7" w:history="1">
            <w:r w:rsidR="00A87691" w:rsidRPr="00F65203">
              <w:rPr>
                <w:rStyle w:val="Hyperlink"/>
                <w:noProof/>
              </w:rPr>
              <w:t>Radiology ORU Static Message Definition – Message Level</w:t>
            </w:r>
            <w:r w:rsidR="00A87691">
              <w:rPr>
                <w:noProof/>
                <w:webHidden/>
              </w:rPr>
              <w:tab/>
            </w:r>
            <w:r w:rsidR="00D9378E">
              <w:rPr>
                <w:noProof/>
                <w:webHidden/>
              </w:rPr>
              <w:fldChar w:fldCharType="begin"/>
            </w:r>
            <w:r w:rsidR="00A87691">
              <w:rPr>
                <w:noProof/>
                <w:webHidden/>
              </w:rPr>
              <w:instrText xml:space="preserve"> PAGEREF _Toc364755477 \h </w:instrText>
            </w:r>
            <w:r w:rsidR="00D9378E">
              <w:rPr>
                <w:noProof/>
                <w:webHidden/>
              </w:rPr>
            </w:r>
            <w:r w:rsidR="00D9378E">
              <w:rPr>
                <w:noProof/>
                <w:webHidden/>
              </w:rPr>
              <w:fldChar w:fldCharType="separate"/>
            </w:r>
            <w:r w:rsidR="00A87691">
              <w:rPr>
                <w:noProof/>
                <w:webHidden/>
              </w:rPr>
              <w:t>14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8" w:history="1">
            <w:r w:rsidR="00A87691" w:rsidRPr="00F65203">
              <w:rPr>
                <w:rStyle w:val="Hyperlink"/>
                <w:noProof/>
              </w:rPr>
              <w:t>Surgical ORU Message - Data Assembly Characteristics</w:t>
            </w:r>
            <w:r w:rsidR="00A87691">
              <w:rPr>
                <w:noProof/>
                <w:webHidden/>
              </w:rPr>
              <w:tab/>
            </w:r>
            <w:r w:rsidR="00D9378E">
              <w:rPr>
                <w:noProof/>
                <w:webHidden/>
              </w:rPr>
              <w:fldChar w:fldCharType="begin"/>
            </w:r>
            <w:r w:rsidR="00A87691">
              <w:rPr>
                <w:noProof/>
                <w:webHidden/>
              </w:rPr>
              <w:instrText xml:space="preserve"> PAGEREF _Toc364755478 \h </w:instrText>
            </w:r>
            <w:r w:rsidR="00D9378E">
              <w:rPr>
                <w:noProof/>
                <w:webHidden/>
              </w:rPr>
            </w:r>
            <w:r w:rsidR="00D9378E">
              <w:rPr>
                <w:noProof/>
                <w:webHidden/>
              </w:rPr>
              <w:fldChar w:fldCharType="separate"/>
            </w:r>
            <w:r w:rsidR="00A87691">
              <w:rPr>
                <w:noProof/>
                <w:webHidden/>
              </w:rPr>
              <w:t>14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79" w:history="1">
            <w:r w:rsidR="00A87691" w:rsidRPr="00F65203">
              <w:rPr>
                <w:rStyle w:val="Hyperlink"/>
                <w:noProof/>
              </w:rPr>
              <w:t>Surgical ORU Static Message Definition – Message Level</w:t>
            </w:r>
            <w:r w:rsidR="00A87691">
              <w:rPr>
                <w:noProof/>
                <w:webHidden/>
              </w:rPr>
              <w:tab/>
            </w:r>
            <w:r w:rsidR="00D9378E">
              <w:rPr>
                <w:noProof/>
                <w:webHidden/>
              </w:rPr>
              <w:fldChar w:fldCharType="begin"/>
            </w:r>
            <w:r w:rsidR="00A87691">
              <w:rPr>
                <w:noProof/>
                <w:webHidden/>
              </w:rPr>
              <w:instrText xml:space="preserve"> PAGEREF _Toc364755479 \h </w:instrText>
            </w:r>
            <w:r w:rsidR="00D9378E">
              <w:rPr>
                <w:noProof/>
                <w:webHidden/>
              </w:rPr>
            </w:r>
            <w:r w:rsidR="00D9378E">
              <w:rPr>
                <w:noProof/>
                <w:webHidden/>
              </w:rPr>
              <w:fldChar w:fldCharType="separate"/>
            </w:r>
            <w:r w:rsidR="00A87691">
              <w:rPr>
                <w:noProof/>
                <w:webHidden/>
              </w:rPr>
              <w:t>14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0" w:history="1">
            <w:r w:rsidR="00A87691" w:rsidRPr="00F65203">
              <w:rPr>
                <w:rStyle w:val="Hyperlink"/>
                <w:noProof/>
              </w:rPr>
              <w:t>Vital Sign ORU Data Assembly Characteristics</w:t>
            </w:r>
            <w:r w:rsidR="00A87691">
              <w:rPr>
                <w:noProof/>
                <w:webHidden/>
              </w:rPr>
              <w:tab/>
            </w:r>
            <w:r w:rsidR="00D9378E">
              <w:rPr>
                <w:noProof/>
                <w:webHidden/>
              </w:rPr>
              <w:fldChar w:fldCharType="begin"/>
            </w:r>
            <w:r w:rsidR="00A87691">
              <w:rPr>
                <w:noProof/>
                <w:webHidden/>
              </w:rPr>
              <w:instrText xml:space="preserve"> PAGEREF _Toc364755480 \h </w:instrText>
            </w:r>
            <w:r w:rsidR="00D9378E">
              <w:rPr>
                <w:noProof/>
                <w:webHidden/>
              </w:rPr>
            </w:r>
            <w:r w:rsidR="00D9378E">
              <w:rPr>
                <w:noProof/>
                <w:webHidden/>
              </w:rPr>
              <w:fldChar w:fldCharType="separate"/>
            </w:r>
            <w:r w:rsidR="00A87691">
              <w:rPr>
                <w:noProof/>
                <w:webHidden/>
              </w:rPr>
              <w:t>16</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1" w:history="1">
            <w:r w:rsidR="00A87691" w:rsidRPr="00F65203">
              <w:rPr>
                <w:rStyle w:val="Hyperlink"/>
                <w:noProof/>
              </w:rPr>
              <w:t>Vital Sign ORU Static Message Definition – Message Level</w:t>
            </w:r>
            <w:r w:rsidR="00A87691">
              <w:rPr>
                <w:noProof/>
                <w:webHidden/>
              </w:rPr>
              <w:tab/>
            </w:r>
            <w:r w:rsidR="00D9378E">
              <w:rPr>
                <w:noProof/>
                <w:webHidden/>
              </w:rPr>
              <w:fldChar w:fldCharType="begin"/>
            </w:r>
            <w:r w:rsidR="00A87691">
              <w:rPr>
                <w:noProof/>
                <w:webHidden/>
              </w:rPr>
              <w:instrText xml:space="preserve"> PAGEREF _Toc364755481 \h </w:instrText>
            </w:r>
            <w:r w:rsidR="00D9378E">
              <w:rPr>
                <w:noProof/>
                <w:webHidden/>
              </w:rPr>
            </w:r>
            <w:r w:rsidR="00D9378E">
              <w:rPr>
                <w:noProof/>
                <w:webHidden/>
              </w:rPr>
              <w:fldChar w:fldCharType="separate"/>
            </w:r>
            <w:r w:rsidR="00A87691">
              <w:rPr>
                <w:noProof/>
                <w:webHidden/>
              </w:rPr>
              <w:t>16</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2" w:history="1">
            <w:r w:rsidR="00A87691" w:rsidRPr="00F65203">
              <w:rPr>
                <w:rStyle w:val="Hyperlink"/>
                <w:noProof/>
              </w:rPr>
              <w:t>Surgical SIU Message - Data Assembly Characteristics</w:t>
            </w:r>
            <w:r w:rsidR="00A87691">
              <w:rPr>
                <w:noProof/>
                <w:webHidden/>
              </w:rPr>
              <w:tab/>
            </w:r>
            <w:r w:rsidR="00D9378E">
              <w:rPr>
                <w:noProof/>
                <w:webHidden/>
              </w:rPr>
              <w:fldChar w:fldCharType="begin"/>
            </w:r>
            <w:r w:rsidR="00A87691">
              <w:rPr>
                <w:noProof/>
                <w:webHidden/>
              </w:rPr>
              <w:instrText xml:space="preserve"> PAGEREF _Toc364755482 \h </w:instrText>
            </w:r>
            <w:r w:rsidR="00D9378E">
              <w:rPr>
                <w:noProof/>
                <w:webHidden/>
              </w:rPr>
            </w:r>
            <w:r w:rsidR="00D9378E">
              <w:rPr>
                <w:noProof/>
                <w:webHidden/>
              </w:rPr>
              <w:fldChar w:fldCharType="separate"/>
            </w:r>
            <w:r w:rsidR="00A87691">
              <w:rPr>
                <w:noProof/>
                <w:webHidden/>
              </w:rPr>
              <w:t>16</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3" w:history="1">
            <w:r w:rsidR="00A87691" w:rsidRPr="00F65203">
              <w:rPr>
                <w:rStyle w:val="Hyperlink"/>
                <w:noProof/>
              </w:rPr>
              <w:t>Surgical SIU Static Message Definition – Message Level</w:t>
            </w:r>
            <w:r w:rsidR="00A87691">
              <w:rPr>
                <w:noProof/>
                <w:webHidden/>
              </w:rPr>
              <w:tab/>
            </w:r>
            <w:r w:rsidR="00D9378E">
              <w:rPr>
                <w:noProof/>
                <w:webHidden/>
              </w:rPr>
              <w:fldChar w:fldCharType="begin"/>
            </w:r>
            <w:r w:rsidR="00A87691">
              <w:rPr>
                <w:noProof/>
                <w:webHidden/>
              </w:rPr>
              <w:instrText xml:space="preserve"> PAGEREF _Toc364755483 \h </w:instrText>
            </w:r>
            <w:r w:rsidR="00D9378E">
              <w:rPr>
                <w:noProof/>
                <w:webHidden/>
              </w:rPr>
            </w:r>
            <w:r w:rsidR="00D9378E">
              <w:rPr>
                <w:noProof/>
                <w:webHidden/>
              </w:rPr>
              <w:fldChar w:fldCharType="separate"/>
            </w:r>
            <w:r w:rsidR="00A87691">
              <w:rPr>
                <w:noProof/>
                <w:webHidden/>
              </w:rPr>
              <w:t>16</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4" w:history="1">
            <w:r w:rsidR="00A87691" w:rsidRPr="00F65203">
              <w:rPr>
                <w:rStyle w:val="Hyperlink"/>
                <w:noProof/>
              </w:rPr>
              <w:t>BCMA Order RAS Message – Data Assembly Characteristics</w:t>
            </w:r>
            <w:r w:rsidR="00A87691">
              <w:rPr>
                <w:noProof/>
                <w:webHidden/>
              </w:rPr>
              <w:tab/>
            </w:r>
            <w:r w:rsidR="00D9378E">
              <w:rPr>
                <w:noProof/>
                <w:webHidden/>
              </w:rPr>
              <w:fldChar w:fldCharType="begin"/>
            </w:r>
            <w:r w:rsidR="00A87691">
              <w:rPr>
                <w:noProof/>
                <w:webHidden/>
              </w:rPr>
              <w:instrText xml:space="preserve"> PAGEREF _Toc364755484 \h </w:instrText>
            </w:r>
            <w:r w:rsidR="00D9378E">
              <w:rPr>
                <w:noProof/>
                <w:webHidden/>
              </w:rPr>
            </w:r>
            <w:r w:rsidR="00D9378E">
              <w:rPr>
                <w:noProof/>
                <w:webHidden/>
              </w:rPr>
              <w:fldChar w:fldCharType="separate"/>
            </w:r>
            <w:r w:rsidR="00A87691">
              <w:rPr>
                <w:noProof/>
                <w:webHidden/>
              </w:rPr>
              <w:t>17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5" w:history="1">
            <w:r w:rsidR="00A87691" w:rsidRPr="00F65203">
              <w:rPr>
                <w:rStyle w:val="Hyperlink"/>
                <w:noProof/>
              </w:rPr>
              <w:t>BCMA RAS Static Message Definition – Message Level</w:t>
            </w:r>
            <w:r w:rsidR="00A87691">
              <w:rPr>
                <w:noProof/>
                <w:webHidden/>
              </w:rPr>
              <w:tab/>
            </w:r>
            <w:r w:rsidR="00D9378E">
              <w:rPr>
                <w:noProof/>
                <w:webHidden/>
              </w:rPr>
              <w:fldChar w:fldCharType="begin"/>
            </w:r>
            <w:r w:rsidR="00A87691">
              <w:rPr>
                <w:noProof/>
                <w:webHidden/>
              </w:rPr>
              <w:instrText xml:space="preserve"> PAGEREF _Toc364755485 \h </w:instrText>
            </w:r>
            <w:r w:rsidR="00D9378E">
              <w:rPr>
                <w:noProof/>
                <w:webHidden/>
              </w:rPr>
            </w:r>
            <w:r w:rsidR="00D9378E">
              <w:rPr>
                <w:noProof/>
                <w:webHidden/>
              </w:rPr>
              <w:fldChar w:fldCharType="separate"/>
            </w:r>
            <w:r w:rsidR="00A87691">
              <w:rPr>
                <w:noProof/>
                <w:webHidden/>
              </w:rPr>
              <w:t>17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6" w:history="1">
            <w:r w:rsidR="00A87691" w:rsidRPr="00F65203">
              <w:rPr>
                <w:rStyle w:val="Hyperlink"/>
                <w:noProof/>
              </w:rPr>
              <w:t>Vital Sign Query message -Data Assembly Characteristics</w:t>
            </w:r>
            <w:r w:rsidR="00A87691">
              <w:rPr>
                <w:noProof/>
                <w:webHidden/>
              </w:rPr>
              <w:tab/>
            </w:r>
            <w:r w:rsidR="00D9378E">
              <w:rPr>
                <w:noProof/>
                <w:webHidden/>
              </w:rPr>
              <w:fldChar w:fldCharType="begin"/>
            </w:r>
            <w:r w:rsidR="00A87691">
              <w:rPr>
                <w:noProof/>
                <w:webHidden/>
              </w:rPr>
              <w:instrText xml:space="preserve"> PAGEREF _Toc364755486 \h </w:instrText>
            </w:r>
            <w:r w:rsidR="00D9378E">
              <w:rPr>
                <w:noProof/>
                <w:webHidden/>
              </w:rPr>
            </w:r>
            <w:r w:rsidR="00D9378E">
              <w:rPr>
                <w:noProof/>
                <w:webHidden/>
              </w:rPr>
              <w:fldChar w:fldCharType="separate"/>
            </w:r>
            <w:r w:rsidR="00A87691">
              <w:rPr>
                <w:noProof/>
                <w:webHidden/>
              </w:rPr>
              <w:t>18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7" w:history="1">
            <w:r w:rsidR="00A87691" w:rsidRPr="00F65203">
              <w:rPr>
                <w:rStyle w:val="Hyperlink"/>
                <w:noProof/>
              </w:rPr>
              <w:t>Vital Sign Static Message Definition – Message Level</w:t>
            </w:r>
            <w:r w:rsidR="00A87691">
              <w:rPr>
                <w:noProof/>
                <w:webHidden/>
              </w:rPr>
              <w:tab/>
            </w:r>
            <w:r w:rsidR="00D9378E">
              <w:rPr>
                <w:noProof/>
                <w:webHidden/>
              </w:rPr>
              <w:fldChar w:fldCharType="begin"/>
            </w:r>
            <w:r w:rsidR="00A87691">
              <w:rPr>
                <w:noProof/>
                <w:webHidden/>
              </w:rPr>
              <w:instrText xml:space="preserve"> PAGEREF _Toc364755487 \h </w:instrText>
            </w:r>
            <w:r w:rsidR="00D9378E">
              <w:rPr>
                <w:noProof/>
                <w:webHidden/>
              </w:rPr>
            </w:r>
            <w:r w:rsidR="00D9378E">
              <w:rPr>
                <w:noProof/>
                <w:webHidden/>
              </w:rPr>
              <w:fldChar w:fldCharType="separate"/>
            </w:r>
            <w:r w:rsidR="00A87691">
              <w:rPr>
                <w:noProof/>
                <w:webHidden/>
              </w:rPr>
              <w:t>18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8" w:history="1">
            <w:r w:rsidR="00A87691" w:rsidRPr="00F65203">
              <w:rPr>
                <w:rStyle w:val="Hyperlink"/>
                <w:noProof/>
              </w:rPr>
              <w:t>Vital Sign Query ACK message - Data Assembly Characteristics</w:t>
            </w:r>
            <w:r w:rsidR="00A87691">
              <w:rPr>
                <w:noProof/>
                <w:webHidden/>
              </w:rPr>
              <w:tab/>
            </w:r>
            <w:r w:rsidR="00D9378E">
              <w:rPr>
                <w:noProof/>
                <w:webHidden/>
              </w:rPr>
              <w:fldChar w:fldCharType="begin"/>
            </w:r>
            <w:r w:rsidR="00A87691">
              <w:rPr>
                <w:noProof/>
                <w:webHidden/>
              </w:rPr>
              <w:instrText xml:space="preserve"> PAGEREF _Toc364755488 \h </w:instrText>
            </w:r>
            <w:r w:rsidR="00D9378E">
              <w:rPr>
                <w:noProof/>
                <w:webHidden/>
              </w:rPr>
            </w:r>
            <w:r w:rsidR="00D9378E">
              <w:rPr>
                <w:noProof/>
                <w:webHidden/>
              </w:rPr>
              <w:fldChar w:fldCharType="separate"/>
            </w:r>
            <w:r w:rsidR="00A87691">
              <w:rPr>
                <w:noProof/>
                <w:webHidden/>
              </w:rPr>
              <w:t>18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89" w:history="1">
            <w:r w:rsidR="00A87691" w:rsidRPr="00F65203">
              <w:rPr>
                <w:rStyle w:val="Hyperlink"/>
                <w:noProof/>
              </w:rPr>
              <w:t>Vitals Sign ACK Query Static Message Definition – Message Level</w:t>
            </w:r>
            <w:r w:rsidR="00A87691">
              <w:rPr>
                <w:noProof/>
                <w:webHidden/>
              </w:rPr>
              <w:tab/>
            </w:r>
            <w:r w:rsidR="00D9378E">
              <w:rPr>
                <w:noProof/>
                <w:webHidden/>
              </w:rPr>
              <w:fldChar w:fldCharType="begin"/>
            </w:r>
            <w:r w:rsidR="00A87691">
              <w:rPr>
                <w:noProof/>
                <w:webHidden/>
              </w:rPr>
              <w:instrText xml:space="preserve"> PAGEREF _Toc364755489 \h </w:instrText>
            </w:r>
            <w:r w:rsidR="00D9378E">
              <w:rPr>
                <w:noProof/>
                <w:webHidden/>
              </w:rPr>
            </w:r>
            <w:r w:rsidR="00D9378E">
              <w:rPr>
                <w:noProof/>
                <w:webHidden/>
              </w:rPr>
              <w:fldChar w:fldCharType="separate"/>
            </w:r>
            <w:r w:rsidR="00A87691">
              <w:rPr>
                <w:noProof/>
                <w:webHidden/>
              </w:rPr>
              <w:t>18</w:t>
            </w:r>
            <w:r w:rsidR="00D9378E">
              <w:rPr>
                <w:noProof/>
                <w:webHidden/>
              </w:rPr>
              <w:fldChar w:fldCharType="end"/>
            </w:r>
          </w:hyperlink>
        </w:p>
        <w:p w:rsidR="00A87691" w:rsidRDefault="00AA0FE3">
          <w:pPr>
            <w:pStyle w:val="TOC2"/>
            <w:tabs>
              <w:tab w:val="right" w:leader="dot" w:pos="9350"/>
            </w:tabs>
            <w:rPr>
              <w:rFonts w:hint="eastAsia"/>
              <w:noProof/>
              <w:lang w:eastAsia="en-US"/>
            </w:rPr>
          </w:pPr>
          <w:hyperlink w:anchor="_Toc364755490" w:history="1">
            <w:r w:rsidR="00A87691" w:rsidRPr="00F65203">
              <w:rPr>
                <w:rStyle w:val="Hyperlink"/>
                <w:rFonts w:eastAsia="Times New Roman"/>
                <w:noProof/>
              </w:rPr>
              <w:t>Segment Field Descriptions</w:t>
            </w:r>
            <w:r w:rsidR="00A87691">
              <w:rPr>
                <w:noProof/>
                <w:webHidden/>
              </w:rPr>
              <w:tab/>
            </w:r>
            <w:r w:rsidR="00D9378E">
              <w:rPr>
                <w:noProof/>
                <w:webHidden/>
              </w:rPr>
              <w:fldChar w:fldCharType="begin"/>
            </w:r>
            <w:r w:rsidR="00A87691">
              <w:rPr>
                <w:noProof/>
                <w:webHidden/>
              </w:rPr>
              <w:instrText xml:space="preserve"> PAGEREF _Toc364755490 \h </w:instrText>
            </w:r>
            <w:r w:rsidR="00D9378E">
              <w:rPr>
                <w:noProof/>
                <w:webHidden/>
              </w:rPr>
            </w:r>
            <w:r w:rsidR="00D9378E">
              <w:rPr>
                <w:noProof/>
                <w:webHidden/>
              </w:rPr>
              <w:fldChar w:fldCharType="separate"/>
            </w:r>
            <w:r w:rsidR="00A87691">
              <w:rPr>
                <w:noProof/>
                <w:webHidden/>
              </w:rPr>
              <w:t>19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1" w:history="1">
            <w:r w:rsidR="00A87691" w:rsidRPr="00F65203">
              <w:rPr>
                <w:rStyle w:val="Hyperlink"/>
                <w:noProof/>
              </w:rPr>
              <w:t>AIS Segment – Appointment Information – SIU</w:t>
            </w:r>
            <w:r w:rsidR="00A87691">
              <w:rPr>
                <w:noProof/>
                <w:webHidden/>
              </w:rPr>
              <w:tab/>
            </w:r>
            <w:r w:rsidR="00D9378E">
              <w:rPr>
                <w:noProof/>
                <w:webHidden/>
              </w:rPr>
              <w:fldChar w:fldCharType="begin"/>
            </w:r>
            <w:r w:rsidR="00A87691">
              <w:rPr>
                <w:noProof/>
                <w:webHidden/>
              </w:rPr>
              <w:instrText xml:space="preserve"> PAGEREF _Toc364755491 \h </w:instrText>
            </w:r>
            <w:r w:rsidR="00D9378E">
              <w:rPr>
                <w:noProof/>
                <w:webHidden/>
              </w:rPr>
            </w:r>
            <w:r w:rsidR="00D9378E">
              <w:rPr>
                <w:noProof/>
                <w:webHidden/>
              </w:rPr>
              <w:fldChar w:fldCharType="separate"/>
            </w:r>
            <w:r w:rsidR="00A87691">
              <w:rPr>
                <w:noProof/>
                <w:webHidden/>
              </w:rPr>
              <w:t>19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2" w:history="1">
            <w:r w:rsidR="00A87691" w:rsidRPr="00F65203">
              <w:rPr>
                <w:rStyle w:val="Hyperlink"/>
                <w:noProof/>
              </w:rPr>
              <w:t>AIG Segment – Appointment Information - General Resource</w:t>
            </w:r>
            <w:r w:rsidR="00A87691">
              <w:rPr>
                <w:noProof/>
                <w:webHidden/>
              </w:rPr>
              <w:tab/>
            </w:r>
            <w:r w:rsidR="00D9378E">
              <w:rPr>
                <w:noProof/>
                <w:webHidden/>
              </w:rPr>
              <w:fldChar w:fldCharType="begin"/>
            </w:r>
            <w:r w:rsidR="00A87691">
              <w:rPr>
                <w:noProof/>
                <w:webHidden/>
              </w:rPr>
              <w:instrText xml:space="preserve"> PAGEREF _Toc364755492 \h </w:instrText>
            </w:r>
            <w:r w:rsidR="00D9378E">
              <w:rPr>
                <w:noProof/>
                <w:webHidden/>
              </w:rPr>
            </w:r>
            <w:r w:rsidR="00D9378E">
              <w:rPr>
                <w:noProof/>
                <w:webHidden/>
              </w:rPr>
              <w:fldChar w:fldCharType="separate"/>
            </w:r>
            <w:r w:rsidR="00A87691">
              <w:rPr>
                <w:noProof/>
                <w:webHidden/>
              </w:rPr>
              <w:t>19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3" w:history="1">
            <w:r w:rsidR="00A87691" w:rsidRPr="00F65203">
              <w:rPr>
                <w:rStyle w:val="Hyperlink"/>
                <w:noProof/>
              </w:rPr>
              <w:t>AIL Segment – Appointment Information - Location Resource</w:t>
            </w:r>
            <w:r w:rsidR="00A87691">
              <w:rPr>
                <w:noProof/>
                <w:webHidden/>
              </w:rPr>
              <w:tab/>
            </w:r>
            <w:r w:rsidR="00D9378E">
              <w:rPr>
                <w:noProof/>
                <w:webHidden/>
              </w:rPr>
              <w:fldChar w:fldCharType="begin"/>
            </w:r>
            <w:r w:rsidR="00A87691">
              <w:rPr>
                <w:noProof/>
                <w:webHidden/>
              </w:rPr>
              <w:instrText xml:space="preserve"> PAGEREF _Toc364755493 \h </w:instrText>
            </w:r>
            <w:r w:rsidR="00D9378E">
              <w:rPr>
                <w:noProof/>
                <w:webHidden/>
              </w:rPr>
            </w:r>
            <w:r w:rsidR="00D9378E">
              <w:rPr>
                <w:noProof/>
                <w:webHidden/>
              </w:rPr>
              <w:fldChar w:fldCharType="separate"/>
            </w:r>
            <w:r w:rsidR="00A87691">
              <w:rPr>
                <w:noProof/>
                <w:webHidden/>
              </w:rPr>
              <w:t>19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4" w:history="1">
            <w:r w:rsidR="00A87691" w:rsidRPr="00F65203">
              <w:rPr>
                <w:rStyle w:val="Hyperlink"/>
                <w:noProof/>
              </w:rPr>
              <w:t>AIP Segment – Appointment Information - Personnel Resource</w:t>
            </w:r>
            <w:r w:rsidR="00A87691">
              <w:rPr>
                <w:noProof/>
                <w:webHidden/>
              </w:rPr>
              <w:tab/>
            </w:r>
            <w:r w:rsidR="00D9378E">
              <w:rPr>
                <w:noProof/>
                <w:webHidden/>
              </w:rPr>
              <w:fldChar w:fldCharType="begin"/>
            </w:r>
            <w:r w:rsidR="00A87691">
              <w:rPr>
                <w:noProof/>
                <w:webHidden/>
              </w:rPr>
              <w:instrText xml:space="preserve"> PAGEREF _Toc364755494 \h </w:instrText>
            </w:r>
            <w:r w:rsidR="00D9378E">
              <w:rPr>
                <w:noProof/>
                <w:webHidden/>
              </w:rPr>
            </w:r>
            <w:r w:rsidR="00D9378E">
              <w:rPr>
                <w:noProof/>
                <w:webHidden/>
              </w:rPr>
              <w:fldChar w:fldCharType="separate"/>
            </w:r>
            <w:r w:rsidR="00A87691">
              <w:rPr>
                <w:noProof/>
                <w:webHidden/>
              </w:rPr>
              <w:t>20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5" w:history="1">
            <w:r w:rsidR="00A87691" w:rsidRPr="00F65203">
              <w:rPr>
                <w:rStyle w:val="Hyperlink"/>
                <w:noProof/>
              </w:rPr>
              <w:t>AL1 Segment – Patient Allergy Information</w:t>
            </w:r>
            <w:r w:rsidR="00A87691">
              <w:rPr>
                <w:noProof/>
                <w:webHidden/>
              </w:rPr>
              <w:tab/>
            </w:r>
            <w:r w:rsidR="00D9378E">
              <w:rPr>
                <w:noProof/>
                <w:webHidden/>
              </w:rPr>
              <w:fldChar w:fldCharType="begin"/>
            </w:r>
            <w:r w:rsidR="00A87691">
              <w:rPr>
                <w:noProof/>
                <w:webHidden/>
              </w:rPr>
              <w:instrText xml:space="preserve"> PAGEREF _Toc364755495 \h </w:instrText>
            </w:r>
            <w:r w:rsidR="00D9378E">
              <w:rPr>
                <w:noProof/>
                <w:webHidden/>
              </w:rPr>
            </w:r>
            <w:r w:rsidR="00D9378E">
              <w:rPr>
                <w:noProof/>
                <w:webHidden/>
              </w:rPr>
              <w:fldChar w:fldCharType="separate"/>
            </w:r>
            <w:r w:rsidR="00A87691">
              <w:rPr>
                <w:noProof/>
                <w:webHidden/>
              </w:rPr>
              <w:t>20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6" w:history="1">
            <w:r w:rsidR="00A87691" w:rsidRPr="00F65203">
              <w:rPr>
                <w:rStyle w:val="Hyperlink"/>
                <w:noProof/>
              </w:rPr>
              <w:t>DG1 Segment – Diagnosis</w:t>
            </w:r>
            <w:r w:rsidR="00A87691">
              <w:rPr>
                <w:noProof/>
                <w:webHidden/>
              </w:rPr>
              <w:tab/>
            </w:r>
            <w:r w:rsidR="00D9378E">
              <w:rPr>
                <w:noProof/>
                <w:webHidden/>
              </w:rPr>
              <w:fldChar w:fldCharType="begin"/>
            </w:r>
            <w:r w:rsidR="00A87691">
              <w:rPr>
                <w:noProof/>
                <w:webHidden/>
              </w:rPr>
              <w:instrText xml:space="preserve"> PAGEREF _Toc364755496 \h </w:instrText>
            </w:r>
            <w:r w:rsidR="00D9378E">
              <w:rPr>
                <w:noProof/>
                <w:webHidden/>
              </w:rPr>
            </w:r>
            <w:r w:rsidR="00D9378E">
              <w:rPr>
                <w:noProof/>
                <w:webHidden/>
              </w:rPr>
              <w:fldChar w:fldCharType="separate"/>
            </w:r>
            <w:r w:rsidR="00A87691">
              <w:rPr>
                <w:noProof/>
                <w:webHidden/>
              </w:rPr>
              <w:t>21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7" w:history="1">
            <w:r w:rsidR="00A87691" w:rsidRPr="00F65203">
              <w:rPr>
                <w:rStyle w:val="Hyperlink"/>
                <w:noProof/>
              </w:rPr>
              <w:t>EVN Segment – Event Type</w:t>
            </w:r>
            <w:r w:rsidR="00A87691">
              <w:rPr>
                <w:noProof/>
                <w:webHidden/>
              </w:rPr>
              <w:tab/>
            </w:r>
            <w:r w:rsidR="00D9378E">
              <w:rPr>
                <w:noProof/>
                <w:webHidden/>
              </w:rPr>
              <w:fldChar w:fldCharType="begin"/>
            </w:r>
            <w:r w:rsidR="00A87691">
              <w:rPr>
                <w:noProof/>
                <w:webHidden/>
              </w:rPr>
              <w:instrText xml:space="preserve"> PAGEREF _Toc364755497 \h </w:instrText>
            </w:r>
            <w:r w:rsidR="00D9378E">
              <w:rPr>
                <w:noProof/>
                <w:webHidden/>
              </w:rPr>
            </w:r>
            <w:r w:rsidR="00D9378E">
              <w:rPr>
                <w:noProof/>
                <w:webHidden/>
              </w:rPr>
              <w:fldChar w:fldCharType="separate"/>
            </w:r>
            <w:r w:rsidR="00A87691">
              <w:rPr>
                <w:noProof/>
                <w:webHidden/>
              </w:rPr>
              <w:t>21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8" w:history="1">
            <w:r w:rsidR="00A87691" w:rsidRPr="00F65203">
              <w:rPr>
                <w:rStyle w:val="Hyperlink"/>
                <w:noProof/>
              </w:rPr>
              <w:t>MSA Segment</w:t>
            </w:r>
            <w:r w:rsidR="00A87691" w:rsidRPr="00F65203">
              <w:rPr>
                <w:rStyle w:val="Hyperlink"/>
                <w:rFonts w:ascii="Arial" w:hAnsi="Arial"/>
                <w:noProof/>
              </w:rPr>
              <w:t xml:space="preserve"> – Message Acknowledgement</w:t>
            </w:r>
            <w:r w:rsidR="00A87691">
              <w:rPr>
                <w:noProof/>
                <w:webHidden/>
              </w:rPr>
              <w:tab/>
            </w:r>
            <w:r w:rsidR="00D9378E">
              <w:rPr>
                <w:noProof/>
                <w:webHidden/>
              </w:rPr>
              <w:fldChar w:fldCharType="begin"/>
            </w:r>
            <w:r w:rsidR="00A87691">
              <w:rPr>
                <w:noProof/>
                <w:webHidden/>
              </w:rPr>
              <w:instrText xml:space="preserve"> PAGEREF _Toc364755498 \h </w:instrText>
            </w:r>
            <w:r w:rsidR="00D9378E">
              <w:rPr>
                <w:noProof/>
                <w:webHidden/>
              </w:rPr>
            </w:r>
            <w:r w:rsidR="00D9378E">
              <w:rPr>
                <w:noProof/>
                <w:webHidden/>
              </w:rPr>
              <w:fldChar w:fldCharType="separate"/>
            </w:r>
            <w:r w:rsidR="00A87691">
              <w:rPr>
                <w:noProof/>
                <w:webHidden/>
              </w:rPr>
              <w:t>22</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499" w:history="1">
            <w:r w:rsidR="00A87691" w:rsidRPr="00F65203">
              <w:rPr>
                <w:rStyle w:val="Hyperlink"/>
                <w:noProof/>
              </w:rPr>
              <w:t>MSH Segment – Message Header</w:t>
            </w:r>
            <w:r w:rsidR="00A87691">
              <w:rPr>
                <w:noProof/>
                <w:webHidden/>
              </w:rPr>
              <w:tab/>
            </w:r>
            <w:r w:rsidR="00D9378E">
              <w:rPr>
                <w:noProof/>
                <w:webHidden/>
              </w:rPr>
              <w:fldChar w:fldCharType="begin"/>
            </w:r>
            <w:r w:rsidR="00A87691">
              <w:rPr>
                <w:noProof/>
                <w:webHidden/>
              </w:rPr>
              <w:instrText xml:space="preserve"> PAGEREF _Toc364755499 \h </w:instrText>
            </w:r>
            <w:r w:rsidR="00D9378E">
              <w:rPr>
                <w:noProof/>
                <w:webHidden/>
              </w:rPr>
            </w:r>
            <w:r w:rsidR="00D9378E">
              <w:rPr>
                <w:noProof/>
                <w:webHidden/>
              </w:rPr>
              <w:fldChar w:fldCharType="separate"/>
            </w:r>
            <w:r w:rsidR="00A87691">
              <w:rPr>
                <w:noProof/>
                <w:webHidden/>
              </w:rPr>
              <w:t>22</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0" w:history="1">
            <w:r w:rsidR="00A87691" w:rsidRPr="00F65203">
              <w:rPr>
                <w:rStyle w:val="Hyperlink"/>
                <w:noProof/>
              </w:rPr>
              <w:t>NTE Segment – Notes and Comments</w:t>
            </w:r>
            <w:r w:rsidR="00A87691">
              <w:rPr>
                <w:noProof/>
                <w:webHidden/>
              </w:rPr>
              <w:tab/>
            </w:r>
            <w:r w:rsidR="00D9378E">
              <w:rPr>
                <w:noProof/>
                <w:webHidden/>
              </w:rPr>
              <w:fldChar w:fldCharType="begin"/>
            </w:r>
            <w:r w:rsidR="00A87691">
              <w:rPr>
                <w:noProof/>
                <w:webHidden/>
              </w:rPr>
              <w:instrText xml:space="preserve"> PAGEREF _Toc364755500 \h </w:instrText>
            </w:r>
            <w:r w:rsidR="00D9378E">
              <w:rPr>
                <w:noProof/>
                <w:webHidden/>
              </w:rPr>
            </w:r>
            <w:r w:rsidR="00D9378E">
              <w:rPr>
                <w:noProof/>
                <w:webHidden/>
              </w:rPr>
              <w:fldChar w:fldCharType="separate"/>
            </w:r>
            <w:r w:rsidR="00A87691">
              <w:rPr>
                <w:noProof/>
                <w:webHidden/>
              </w:rPr>
              <w:t>23</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1" w:history="1">
            <w:r w:rsidR="00A87691" w:rsidRPr="00F65203">
              <w:rPr>
                <w:rStyle w:val="Hyperlink"/>
                <w:noProof/>
              </w:rPr>
              <w:t>ORC Segment – Common Order</w:t>
            </w:r>
            <w:r w:rsidR="00A87691">
              <w:rPr>
                <w:noProof/>
                <w:webHidden/>
              </w:rPr>
              <w:tab/>
            </w:r>
            <w:r w:rsidR="00D9378E">
              <w:rPr>
                <w:noProof/>
                <w:webHidden/>
              </w:rPr>
              <w:fldChar w:fldCharType="begin"/>
            </w:r>
            <w:r w:rsidR="00A87691">
              <w:rPr>
                <w:noProof/>
                <w:webHidden/>
              </w:rPr>
              <w:instrText xml:space="preserve"> PAGEREF _Toc364755501 \h </w:instrText>
            </w:r>
            <w:r w:rsidR="00D9378E">
              <w:rPr>
                <w:noProof/>
                <w:webHidden/>
              </w:rPr>
            </w:r>
            <w:r w:rsidR="00D9378E">
              <w:rPr>
                <w:noProof/>
                <w:webHidden/>
              </w:rPr>
              <w:fldChar w:fldCharType="separate"/>
            </w:r>
            <w:r w:rsidR="00A87691">
              <w:rPr>
                <w:noProof/>
                <w:webHidden/>
              </w:rPr>
              <w:t>23</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2" w:history="1">
            <w:r w:rsidR="00A87691" w:rsidRPr="00F65203">
              <w:rPr>
                <w:rStyle w:val="Hyperlink"/>
                <w:noProof/>
              </w:rPr>
              <w:t>ORC Segment – Common Order – Pharmacy</w:t>
            </w:r>
            <w:r w:rsidR="00A87691">
              <w:rPr>
                <w:noProof/>
                <w:webHidden/>
              </w:rPr>
              <w:tab/>
            </w:r>
            <w:r w:rsidR="00D9378E">
              <w:rPr>
                <w:noProof/>
                <w:webHidden/>
              </w:rPr>
              <w:fldChar w:fldCharType="begin"/>
            </w:r>
            <w:r w:rsidR="00A87691">
              <w:rPr>
                <w:noProof/>
                <w:webHidden/>
              </w:rPr>
              <w:instrText xml:space="preserve"> PAGEREF _Toc364755502 \h </w:instrText>
            </w:r>
            <w:r w:rsidR="00D9378E">
              <w:rPr>
                <w:noProof/>
                <w:webHidden/>
              </w:rPr>
            </w:r>
            <w:r w:rsidR="00D9378E">
              <w:rPr>
                <w:noProof/>
                <w:webHidden/>
              </w:rPr>
              <w:fldChar w:fldCharType="separate"/>
            </w:r>
            <w:r w:rsidR="00A87691">
              <w:rPr>
                <w:noProof/>
                <w:webHidden/>
              </w:rPr>
              <w:t>24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3" w:history="1">
            <w:r w:rsidR="00A87691" w:rsidRPr="00F65203">
              <w:rPr>
                <w:rStyle w:val="Hyperlink"/>
                <w:noProof/>
              </w:rPr>
              <w:t>RXA Segment – Segment Uses in Vaccine Messages – BCMA</w:t>
            </w:r>
            <w:r w:rsidR="00A87691">
              <w:rPr>
                <w:noProof/>
                <w:webHidden/>
              </w:rPr>
              <w:tab/>
            </w:r>
            <w:r w:rsidR="00D9378E">
              <w:rPr>
                <w:noProof/>
                <w:webHidden/>
              </w:rPr>
              <w:fldChar w:fldCharType="begin"/>
            </w:r>
            <w:r w:rsidR="00A87691">
              <w:rPr>
                <w:noProof/>
                <w:webHidden/>
              </w:rPr>
              <w:instrText xml:space="preserve"> PAGEREF _Toc364755503 \h </w:instrText>
            </w:r>
            <w:r w:rsidR="00D9378E">
              <w:rPr>
                <w:noProof/>
                <w:webHidden/>
              </w:rPr>
            </w:r>
            <w:r w:rsidR="00D9378E">
              <w:rPr>
                <w:noProof/>
                <w:webHidden/>
              </w:rPr>
              <w:fldChar w:fldCharType="separate"/>
            </w:r>
            <w:r w:rsidR="00A87691">
              <w:rPr>
                <w:noProof/>
                <w:webHidden/>
              </w:rPr>
              <w:t>26</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4" w:history="1">
            <w:r w:rsidR="00A87691" w:rsidRPr="00F65203">
              <w:rPr>
                <w:rStyle w:val="Hyperlink"/>
                <w:noProof/>
              </w:rPr>
              <w:t>RXC Segment – Pharmacy/Treatment Component Order</w:t>
            </w:r>
            <w:r w:rsidR="00A87691">
              <w:rPr>
                <w:noProof/>
                <w:webHidden/>
              </w:rPr>
              <w:tab/>
            </w:r>
            <w:r w:rsidR="00D9378E">
              <w:rPr>
                <w:noProof/>
                <w:webHidden/>
              </w:rPr>
              <w:fldChar w:fldCharType="begin"/>
            </w:r>
            <w:r w:rsidR="00A87691">
              <w:rPr>
                <w:noProof/>
                <w:webHidden/>
              </w:rPr>
              <w:instrText xml:space="preserve"> PAGEREF _Toc364755504 \h </w:instrText>
            </w:r>
            <w:r w:rsidR="00D9378E">
              <w:rPr>
                <w:noProof/>
                <w:webHidden/>
              </w:rPr>
            </w:r>
            <w:r w:rsidR="00D9378E">
              <w:rPr>
                <w:noProof/>
                <w:webHidden/>
              </w:rPr>
              <w:fldChar w:fldCharType="separate"/>
            </w:r>
            <w:r w:rsidR="00A87691">
              <w:rPr>
                <w:noProof/>
                <w:webHidden/>
              </w:rPr>
              <w:t>27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5" w:history="1">
            <w:r w:rsidR="00A87691" w:rsidRPr="00F65203">
              <w:rPr>
                <w:rStyle w:val="Hyperlink"/>
                <w:noProof/>
              </w:rPr>
              <w:t>RXE Segment – Pharmacy/Treatment Encoded Order</w:t>
            </w:r>
            <w:r w:rsidR="00A87691">
              <w:rPr>
                <w:noProof/>
                <w:webHidden/>
              </w:rPr>
              <w:tab/>
            </w:r>
            <w:r w:rsidR="00D9378E">
              <w:rPr>
                <w:noProof/>
                <w:webHidden/>
              </w:rPr>
              <w:fldChar w:fldCharType="begin"/>
            </w:r>
            <w:r w:rsidR="00A87691">
              <w:rPr>
                <w:noProof/>
                <w:webHidden/>
              </w:rPr>
              <w:instrText xml:space="preserve"> PAGEREF _Toc364755505 \h </w:instrText>
            </w:r>
            <w:r w:rsidR="00D9378E">
              <w:rPr>
                <w:noProof/>
                <w:webHidden/>
              </w:rPr>
            </w:r>
            <w:r w:rsidR="00D9378E">
              <w:rPr>
                <w:noProof/>
                <w:webHidden/>
              </w:rPr>
              <w:fldChar w:fldCharType="separate"/>
            </w:r>
            <w:r w:rsidR="00A87691">
              <w:rPr>
                <w:noProof/>
                <w:webHidden/>
              </w:rPr>
              <w:t>27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6" w:history="1">
            <w:r w:rsidR="00A87691" w:rsidRPr="00F65203">
              <w:rPr>
                <w:rStyle w:val="Hyperlink"/>
                <w:noProof/>
              </w:rPr>
              <w:t>RXO Segment – Pharmacy/Treatment Order</w:t>
            </w:r>
            <w:r w:rsidR="00A87691">
              <w:rPr>
                <w:noProof/>
                <w:webHidden/>
              </w:rPr>
              <w:tab/>
            </w:r>
            <w:r w:rsidR="00D9378E">
              <w:rPr>
                <w:noProof/>
                <w:webHidden/>
              </w:rPr>
              <w:fldChar w:fldCharType="begin"/>
            </w:r>
            <w:r w:rsidR="00A87691">
              <w:rPr>
                <w:noProof/>
                <w:webHidden/>
              </w:rPr>
              <w:instrText xml:space="preserve"> PAGEREF _Toc364755506 \h </w:instrText>
            </w:r>
            <w:r w:rsidR="00D9378E">
              <w:rPr>
                <w:noProof/>
                <w:webHidden/>
              </w:rPr>
            </w:r>
            <w:r w:rsidR="00D9378E">
              <w:rPr>
                <w:noProof/>
                <w:webHidden/>
              </w:rPr>
              <w:fldChar w:fldCharType="separate"/>
            </w:r>
            <w:r w:rsidR="00A87691">
              <w:rPr>
                <w:noProof/>
                <w:webHidden/>
              </w:rPr>
              <w:t>28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7" w:history="1">
            <w:r w:rsidR="00A87691" w:rsidRPr="00F65203">
              <w:rPr>
                <w:rStyle w:val="Hyperlink"/>
                <w:noProof/>
              </w:rPr>
              <w:t>RXR Segment – Pharmacy/Treatment Route</w:t>
            </w:r>
            <w:r w:rsidR="00A87691">
              <w:rPr>
                <w:noProof/>
                <w:webHidden/>
              </w:rPr>
              <w:tab/>
            </w:r>
            <w:r w:rsidR="00D9378E">
              <w:rPr>
                <w:noProof/>
                <w:webHidden/>
              </w:rPr>
              <w:fldChar w:fldCharType="begin"/>
            </w:r>
            <w:r w:rsidR="00A87691">
              <w:rPr>
                <w:noProof/>
                <w:webHidden/>
              </w:rPr>
              <w:instrText xml:space="preserve"> PAGEREF _Toc364755507 \h </w:instrText>
            </w:r>
            <w:r w:rsidR="00D9378E">
              <w:rPr>
                <w:noProof/>
                <w:webHidden/>
              </w:rPr>
            </w:r>
            <w:r w:rsidR="00D9378E">
              <w:rPr>
                <w:noProof/>
                <w:webHidden/>
              </w:rPr>
              <w:fldChar w:fldCharType="separate"/>
            </w:r>
            <w:r w:rsidR="00A87691">
              <w:rPr>
                <w:noProof/>
                <w:webHidden/>
              </w:rPr>
              <w:t>28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8" w:history="1">
            <w:r w:rsidR="00A87691" w:rsidRPr="00F65203">
              <w:rPr>
                <w:rStyle w:val="Hyperlink"/>
                <w:noProof/>
              </w:rPr>
              <w:t>OBR Segment – Observation Request – Lab</w:t>
            </w:r>
            <w:r w:rsidR="00A87691">
              <w:rPr>
                <w:noProof/>
                <w:webHidden/>
              </w:rPr>
              <w:tab/>
            </w:r>
            <w:r w:rsidR="00D9378E">
              <w:rPr>
                <w:noProof/>
                <w:webHidden/>
              </w:rPr>
              <w:fldChar w:fldCharType="begin"/>
            </w:r>
            <w:r w:rsidR="00A87691">
              <w:rPr>
                <w:noProof/>
                <w:webHidden/>
              </w:rPr>
              <w:instrText xml:space="preserve"> PAGEREF _Toc364755508 \h </w:instrText>
            </w:r>
            <w:r w:rsidR="00D9378E">
              <w:rPr>
                <w:noProof/>
                <w:webHidden/>
              </w:rPr>
            </w:r>
            <w:r w:rsidR="00D9378E">
              <w:rPr>
                <w:noProof/>
                <w:webHidden/>
              </w:rPr>
              <w:fldChar w:fldCharType="separate"/>
            </w:r>
            <w:r w:rsidR="00A87691">
              <w:rPr>
                <w:noProof/>
                <w:webHidden/>
              </w:rPr>
              <w:t>28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09" w:history="1">
            <w:r w:rsidR="00A87691" w:rsidRPr="00F65203">
              <w:rPr>
                <w:rStyle w:val="Hyperlink"/>
                <w:noProof/>
              </w:rPr>
              <w:t>OBR Segment (2.3) – Observation Request – Radiology</w:t>
            </w:r>
            <w:r w:rsidR="00A87691">
              <w:rPr>
                <w:noProof/>
                <w:webHidden/>
              </w:rPr>
              <w:tab/>
            </w:r>
            <w:r w:rsidR="00D9378E">
              <w:rPr>
                <w:noProof/>
                <w:webHidden/>
              </w:rPr>
              <w:fldChar w:fldCharType="begin"/>
            </w:r>
            <w:r w:rsidR="00A87691">
              <w:rPr>
                <w:noProof/>
                <w:webHidden/>
              </w:rPr>
              <w:instrText xml:space="preserve"> PAGEREF _Toc364755509 \h </w:instrText>
            </w:r>
            <w:r w:rsidR="00D9378E">
              <w:rPr>
                <w:noProof/>
                <w:webHidden/>
              </w:rPr>
            </w:r>
            <w:r w:rsidR="00D9378E">
              <w:rPr>
                <w:noProof/>
                <w:webHidden/>
              </w:rPr>
              <w:fldChar w:fldCharType="separate"/>
            </w:r>
            <w:r w:rsidR="00A87691">
              <w:rPr>
                <w:noProof/>
                <w:webHidden/>
              </w:rPr>
              <w:t>30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0" w:history="1">
            <w:r w:rsidR="00A87691" w:rsidRPr="00F65203">
              <w:rPr>
                <w:rStyle w:val="Hyperlink"/>
                <w:noProof/>
              </w:rPr>
              <w:t>OBR Segment (2.4) – Observation Request – Radiology</w:t>
            </w:r>
            <w:r w:rsidR="00A87691">
              <w:rPr>
                <w:noProof/>
                <w:webHidden/>
              </w:rPr>
              <w:tab/>
            </w:r>
            <w:r w:rsidR="00D9378E">
              <w:rPr>
                <w:noProof/>
                <w:webHidden/>
              </w:rPr>
              <w:fldChar w:fldCharType="begin"/>
            </w:r>
            <w:r w:rsidR="00A87691">
              <w:rPr>
                <w:noProof/>
                <w:webHidden/>
              </w:rPr>
              <w:instrText xml:space="preserve"> PAGEREF _Toc364755510 \h </w:instrText>
            </w:r>
            <w:r w:rsidR="00D9378E">
              <w:rPr>
                <w:noProof/>
                <w:webHidden/>
              </w:rPr>
            </w:r>
            <w:r w:rsidR="00D9378E">
              <w:rPr>
                <w:noProof/>
                <w:webHidden/>
              </w:rPr>
              <w:fldChar w:fldCharType="separate"/>
            </w:r>
            <w:r w:rsidR="00A87691">
              <w:rPr>
                <w:noProof/>
                <w:webHidden/>
              </w:rPr>
              <w:t>31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1" w:history="1">
            <w:r w:rsidR="00A87691" w:rsidRPr="00F65203">
              <w:rPr>
                <w:rStyle w:val="Hyperlink"/>
                <w:noProof/>
              </w:rPr>
              <w:t>OBR Segment – Observation Request – Surgery</w:t>
            </w:r>
            <w:r w:rsidR="00A87691">
              <w:rPr>
                <w:noProof/>
                <w:webHidden/>
              </w:rPr>
              <w:tab/>
            </w:r>
            <w:r w:rsidR="00D9378E">
              <w:rPr>
                <w:noProof/>
                <w:webHidden/>
              </w:rPr>
              <w:fldChar w:fldCharType="begin"/>
            </w:r>
            <w:r w:rsidR="00A87691">
              <w:rPr>
                <w:noProof/>
                <w:webHidden/>
              </w:rPr>
              <w:instrText xml:space="preserve"> PAGEREF _Toc364755511 \h </w:instrText>
            </w:r>
            <w:r w:rsidR="00D9378E">
              <w:rPr>
                <w:noProof/>
                <w:webHidden/>
              </w:rPr>
            </w:r>
            <w:r w:rsidR="00D9378E">
              <w:rPr>
                <w:noProof/>
                <w:webHidden/>
              </w:rPr>
              <w:fldChar w:fldCharType="separate"/>
            </w:r>
            <w:r w:rsidR="00A87691">
              <w:rPr>
                <w:noProof/>
                <w:webHidden/>
              </w:rPr>
              <w:t>32</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2" w:history="1">
            <w:r w:rsidR="00A87691" w:rsidRPr="00F65203">
              <w:rPr>
                <w:rStyle w:val="Hyperlink"/>
                <w:noProof/>
              </w:rPr>
              <w:t>OBR Segment – Observation Request – Vitals</w:t>
            </w:r>
            <w:r w:rsidR="00A87691">
              <w:rPr>
                <w:noProof/>
                <w:webHidden/>
              </w:rPr>
              <w:tab/>
            </w:r>
            <w:r w:rsidR="00D9378E">
              <w:rPr>
                <w:noProof/>
                <w:webHidden/>
              </w:rPr>
              <w:fldChar w:fldCharType="begin"/>
            </w:r>
            <w:r w:rsidR="00A87691">
              <w:rPr>
                <w:noProof/>
                <w:webHidden/>
              </w:rPr>
              <w:instrText xml:space="preserve"> PAGEREF _Toc364755512 \h </w:instrText>
            </w:r>
            <w:r w:rsidR="00D9378E">
              <w:rPr>
                <w:noProof/>
                <w:webHidden/>
              </w:rPr>
            </w:r>
            <w:r w:rsidR="00D9378E">
              <w:rPr>
                <w:noProof/>
                <w:webHidden/>
              </w:rPr>
              <w:fldChar w:fldCharType="separate"/>
            </w:r>
            <w:r w:rsidR="00A87691">
              <w:rPr>
                <w:noProof/>
                <w:webHidden/>
              </w:rPr>
              <w:t>32</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3" w:history="1">
            <w:r w:rsidR="00A87691" w:rsidRPr="00F65203">
              <w:rPr>
                <w:rStyle w:val="Hyperlink"/>
                <w:noProof/>
              </w:rPr>
              <w:t>OBR Segment – Observation Request – Vitals ACK</w:t>
            </w:r>
            <w:r w:rsidR="00A87691">
              <w:rPr>
                <w:noProof/>
                <w:webHidden/>
              </w:rPr>
              <w:tab/>
            </w:r>
            <w:r w:rsidR="00D9378E">
              <w:rPr>
                <w:noProof/>
                <w:webHidden/>
              </w:rPr>
              <w:fldChar w:fldCharType="begin"/>
            </w:r>
            <w:r w:rsidR="00A87691">
              <w:rPr>
                <w:noProof/>
                <w:webHidden/>
              </w:rPr>
              <w:instrText xml:space="preserve"> PAGEREF _Toc364755513 \h </w:instrText>
            </w:r>
            <w:r w:rsidR="00D9378E">
              <w:rPr>
                <w:noProof/>
                <w:webHidden/>
              </w:rPr>
            </w:r>
            <w:r w:rsidR="00D9378E">
              <w:rPr>
                <w:noProof/>
                <w:webHidden/>
              </w:rPr>
              <w:fldChar w:fldCharType="separate"/>
            </w:r>
            <w:r w:rsidR="00A87691">
              <w:rPr>
                <w:noProof/>
                <w:webHidden/>
              </w:rPr>
              <w:t>33</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4" w:history="1">
            <w:r w:rsidR="00A87691" w:rsidRPr="00F65203">
              <w:rPr>
                <w:rStyle w:val="Hyperlink"/>
                <w:noProof/>
              </w:rPr>
              <w:t>OBX Segment – Observation Segment – Surgery</w:t>
            </w:r>
            <w:r w:rsidR="00A87691">
              <w:rPr>
                <w:noProof/>
                <w:webHidden/>
              </w:rPr>
              <w:tab/>
            </w:r>
            <w:r w:rsidR="00D9378E">
              <w:rPr>
                <w:noProof/>
                <w:webHidden/>
              </w:rPr>
              <w:fldChar w:fldCharType="begin"/>
            </w:r>
            <w:r w:rsidR="00A87691">
              <w:rPr>
                <w:noProof/>
                <w:webHidden/>
              </w:rPr>
              <w:instrText xml:space="preserve"> PAGEREF _Toc364755514 \h </w:instrText>
            </w:r>
            <w:r w:rsidR="00D9378E">
              <w:rPr>
                <w:noProof/>
                <w:webHidden/>
              </w:rPr>
            </w:r>
            <w:r w:rsidR="00D9378E">
              <w:rPr>
                <w:noProof/>
                <w:webHidden/>
              </w:rPr>
              <w:fldChar w:fldCharType="separate"/>
            </w:r>
            <w:r w:rsidR="00A87691">
              <w:rPr>
                <w:noProof/>
                <w:webHidden/>
              </w:rPr>
              <w:t>33</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5" w:history="1">
            <w:r w:rsidR="00A87691" w:rsidRPr="00F65203">
              <w:rPr>
                <w:rStyle w:val="Hyperlink"/>
                <w:noProof/>
              </w:rPr>
              <w:t>OBX Segment – Observation Segment – Vitals</w:t>
            </w:r>
            <w:r w:rsidR="00A87691">
              <w:rPr>
                <w:noProof/>
                <w:webHidden/>
              </w:rPr>
              <w:tab/>
            </w:r>
            <w:r w:rsidR="00D9378E">
              <w:rPr>
                <w:noProof/>
                <w:webHidden/>
              </w:rPr>
              <w:fldChar w:fldCharType="begin"/>
            </w:r>
            <w:r w:rsidR="00A87691">
              <w:rPr>
                <w:noProof/>
                <w:webHidden/>
              </w:rPr>
              <w:instrText xml:space="preserve"> PAGEREF _Toc364755515 \h </w:instrText>
            </w:r>
            <w:r w:rsidR="00D9378E">
              <w:rPr>
                <w:noProof/>
                <w:webHidden/>
              </w:rPr>
            </w:r>
            <w:r w:rsidR="00D9378E">
              <w:rPr>
                <w:noProof/>
                <w:webHidden/>
              </w:rPr>
              <w:fldChar w:fldCharType="separate"/>
            </w:r>
            <w:r w:rsidR="00A87691">
              <w:rPr>
                <w:noProof/>
                <w:webHidden/>
              </w:rPr>
              <w:t>34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6" w:history="1">
            <w:r w:rsidR="00A87691" w:rsidRPr="00F65203">
              <w:rPr>
                <w:rStyle w:val="Hyperlink"/>
                <w:noProof/>
              </w:rPr>
              <w:t>OBX Segment – Observation Segment – Vitals ACK</w:t>
            </w:r>
            <w:r w:rsidR="00A87691">
              <w:rPr>
                <w:noProof/>
                <w:webHidden/>
              </w:rPr>
              <w:tab/>
            </w:r>
            <w:r w:rsidR="00D9378E">
              <w:rPr>
                <w:noProof/>
                <w:webHidden/>
              </w:rPr>
              <w:fldChar w:fldCharType="begin"/>
            </w:r>
            <w:r w:rsidR="00A87691">
              <w:rPr>
                <w:noProof/>
                <w:webHidden/>
              </w:rPr>
              <w:instrText xml:space="preserve"> PAGEREF _Toc364755516 \h </w:instrText>
            </w:r>
            <w:r w:rsidR="00D9378E">
              <w:rPr>
                <w:noProof/>
                <w:webHidden/>
              </w:rPr>
            </w:r>
            <w:r w:rsidR="00D9378E">
              <w:rPr>
                <w:noProof/>
                <w:webHidden/>
              </w:rPr>
              <w:fldChar w:fldCharType="separate"/>
            </w:r>
            <w:r w:rsidR="00A87691">
              <w:rPr>
                <w:noProof/>
                <w:webHidden/>
              </w:rPr>
              <w:t>35</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7" w:history="1">
            <w:r w:rsidR="00A87691" w:rsidRPr="00F65203">
              <w:rPr>
                <w:rStyle w:val="Hyperlink"/>
                <w:noProof/>
              </w:rPr>
              <w:t>OBX Segment – Observation Segment – Lab</w:t>
            </w:r>
            <w:r w:rsidR="00A87691">
              <w:rPr>
                <w:noProof/>
                <w:webHidden/>
              </w:rPr>
              <w:tab/>
            </w:r>
            <w:r w:rsidR="00D9378E">
              <w:rPr>
                <w:noProof/>
                <w:webHidden/>
              </w:rPr>
              <w:fldChar w:fldCharType="begin"/>
            </w:r>
            <w:r w:rsidR="00A87691">
              <w:rPr>
                <w:noProof/>
                <w:webHidden/>
              </w:rPr>
              <w:instrText xml:space="preserve"> PAGEREF _Toc364755517 \h </w:instrText>
            </w:r>
            <w:r w:rsidR="00D9378E">
              <w:rPr>
                <w:noProof/>
                <w:webHidden/>
              </w:rPr>
            </w:r>
            <w:r w:rsidR="00D9378E">
              <w:rPr>
                <w:noProof/>
                <w:webHidden/>
              </w:rPr>
              <w:fldChar w:fldCharType="separate"/>
            </w:r>
            <w:r w:rsidR="00A87691">
              <w:rPr>
                <w:noProof/>
                <w:webHidden/>
              </w:rPr>
              <w:t>35</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8" w:history="1">
            <w:r w:rsidR="00A87691" w:rsidRPr="00F65203">
              <w:rPr>
                <w:rStyle w:val="Hyperlink"/>
                <w:noProof/>
              </w:rPr>
              <w:t>OBX Segment – Observation Segment – Radiology (coded)</w:t>
            </w:r>
            <w:r w:rsidR="00A87691">
              <w:rPr>
                <w:noProof/>
                <w:webHidden/>
              </w:rPr>
              <w:tab/>
            </w:r>
            <w:r w:rsidR="00D9378E">
              <w:rPr>
                <w:noProof/>
                <w:webHidden/>
              </w:rPr>
              <w:fldChar w:fldCharType="begin"/>
            </w:r>
            <w:r w:rsidR="00A87691">
              <w:rPr>
                <w:noProof/>
                <w:webHidden/>
              </w:rPr>
              <w:instrText xml:space="preserve"> PAGEREF _Toc364755518 \h </w:instrText>
            </w:r>
            <w:r w:rsidR="00D9378E">
              <w:rPr>
                <w:noProof/>
                <w:webHidden/>
              </w:rPr>
            </w:r>
            <w:r w:rsidR="00D9378E">
              <w:rPr>
                <w:noProof/>
                <w:webHidden/>
              </w:rPr>
              <w:fldChar w:fldCharType="separate"/>
            </w:r>
            <w:r w:rsidR="00A87691">
              <w:rPr>
                <w:noProof/>
                <w:webHidden/>
              </w:rPr>
              <w:t>37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19" w:history="1">
            <w:r w:rsidR="00A87691" w:rsidRPr="00F65203">
              <w:rPr>
                <w:rStyle w:val="Hyperlink"/>
                <w:noProof/>
              </w:rPr>
              <w:t>OBX Segment – Observation Segment – Radiology (Text)</w:t>
            </w:r>
            <w:r w:rsidR="00A87691">
              <w:rPr>
                <w:noProof/>
                <w:webHidden/>
              </w:rPr>
              <w:tab/>
            </w:r>
            <w:r w:rsidR="00D9378E">
              <w:rPr>
                <w:noProof/>
                <w:webHidden/>
              </w:rPr>
              <w:fldChar w:fldCharType="begin"/>
            </w:r>
            <w:r w:rsidR="00A87691">
              <w:rPr>
                <w:noProof/>
                <w:webHidden/>
              </w:rPr>
              <w:instrText xml:space="preserve"> PAGEREF _Toc364755519 \h </w:instrText>
            </w:r>
            <w:r w:rsidR="00D9378E">
              <w:rPr>
                <w:noProof/>
                <w:webHidden/>
              </w:rPr>
            </w:r>
            <w:r w:rsidR="00D9378E">
              <w:rPr>
                <w:noProof/>
                <w:webHidden/>
              </w:rPr>
              <w:fldChar w:fldCharType="separate"/>
            </w:r>
            <w:r w:rsidR="00A87691">
              <w:rPr>
                <w:noProof/>
                <w:webHidden/>
              </w:rPr>
              <w:t>37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0" w:history="1">
            <w:r w:rsidR="00A87691" w:rsidRPr="00F65203">
              <w:rPr>
                <w:rStyle w:val="Hyperlink"/>
                <w:noProof/>
              </w:rPr>
              <w:t>ODS Segment – Dietary Orders, Supplements, and Preferences</w:t>
            </w:r>
            <w:r w:rsidR="00A87691">
              <w:rPr>
                <w:noProof/>
                <w:webHidden/>
              </w:rPr>
              <w:tab/>
            </w:r>
            <w:r w:rsidR="00D9378E">
              <w:rPr>
                <w:noProof/>
                <w:webHidden/>
              </w:rPr>
              <w:fldChar w:fldCharType="begin"/>
            </w:r>
            <w:r w:rsidR="00A87691">
              <w:rPr>
                <w:noProof/>
                <w:webHidden/>
              </w:rPr>
              <w:instrText xml:space="preserve"> PAGEREF _Toc364755520 \h </w:instrText>
            </w:r>
            <w:r w:rsidR="00D9378E">
              <w:rPr>
                <w:noProof/>
                <w:webHidden/>
              </w:rPr>
            </w:r>
            <w:r w:rsidR="00D9378E">
              <w:rPr>
                <w:noProof/>
                <w:webHidden/>
              </w:rPr>
              <w:fldChar w:fldCharType="separate"/>
            </w:r>
            <w:r w:rsidR="00A87691">
              <w:rPr>
                <w:noProof/>
                <w:webHidden/>
              </w:rPr>
              <w:t>38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1" w:history="1">
            <w:r w:rsidR="00A87691" w:rsidRPr="00F65203">
              <w:rPr>
                <w:rStyle w:val="Hyperlink"/>
                <w:noProof/>
              </w:rPr>
              <w:t>ODT Segment – Diet Tray Instruction</w:t>
            </w:r>
            <w:r w:rsidR="00A87691">
              <w:rPr>
                <w:noProof/>
                <w:webHidden/>
              </w:rPr>
              <w:tab/>
            </w:r>
            <w:r w:rsidR="00D9378E">
              <w:rPr>
                <w:noProof/>
                <w:webHidden/>
              </w:rPr>
              <w:fldChar w:fldCharType="begin"/>
            </w:r>
            <w:r w:rsidR="00A87691">
              <w:rPr>
                <w:noProof/>
                <w:webHidden/>
              </w:rPr>
              <w:instrText xml:space="preserve"> PAGEREF _Toc364755521 \h </w:instrText>
            </w:r>
            <w:r w:rsidR="00D9378E">
              <w:rPr>
                <w:noProof/>
                <w:webHidden/>
              </w:rPr>
            </w:r>
            <w:r w:rsidR="00D9378E">
              <w:rPr>
                <w:noProof/>
                <w:webHidden/>
              </w:rPr>
              <w:fldChar w:fldCharType="separate"/>
            </w:r>
            <w:r w:rsidR="00A87691">
              <w:rPr>
                <w:noProof/>
                <w:webHidden/>
              </w:rPr>
              <w:t>40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2" w:history="1">
            <w:r w:rsidR="00A87691" w:rsidRPr="00F65203">
              <w:rPr>
                <w:rStyle w:val="Hyperlink"/>
                <w:noProof/>
              </w:rPr>
              <w:t>PID Segment – Patient Identification</w:t>
            </w:r>
            <w:r w:rsidR="00A87691">
              <w:rPr>
                <w:noProof/>
                <w:webHidden/>
              </w:rPr>
              <w:tab/>
            </w:r>
            <w:r w:rsidR="00D9378E">
              <w:rPr>
                <w:noProof/>
                <w:webHidden/>
              </w:rPr>
              <w:fldChar w:fldCharType="begin"/>
            </w:r>
            <w:r w:rsidR="00A87691">
              <w:rPr>
                <w:noProof/>
                <w:webHidden/>
              </w:rPr>
              <w:instrText xml:space="preserve"> PAGEREF _Toc364755522 \h </w:instrText>
            </w:r>
            <w:r w:rsidR="00D9378E">
              <w:rPr>
                <w:noProof/>
                <w:webHidden/>
              </w:rPr>
            </w:r>
            <w:r w:rsidR="00D9378E">
              <w:rPr>
                <w:noProof/>
                <w:webHidden/>
              </w:rPr>
              <w:fldChar w:fldCharType="separate"/>
            </w:r>
            <w:r w:rsidR="00A87691">
              <w:rPr>
                <w:noProof/>
                <w:webHidden/>
              </w:rPr>
              <w:t>41</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3" w:history="1">
            <w:r w:rsidR="00A87691" w:rsidRPr="00F65203">
              <w:rPr>
                <w:rStyle w:val="Hyperlink"/>
                <w:noProof/>
              </w:rPr>
              <w:t>PD1 Segment – Patient Additional Demographic</w:t>
            </w:r>
            <w:r w:rsidR="00A87691">
              <w:rPr>
                <w:noProof/>
                <w:webHidden/>
              </w:rPr>
              <w:tab/>
            </w:r>
            <w:r w:rsidR="00D9378E">
              <w:rPr>
                <w:noProof/>
                <w:webHidden/>
              </w:rPr>
              <w:fldChar w:fldCharType="begin"/>
            </w:r>
            <w:r w:rsidR="00A87691">
              <w:rPr>
                <w:noProof/>
                <w:webHidden/>
              </w:rPr>
              <w:instrText xml:space="preserve"> PAGEREF _Toc364755523 \h </w:instrText>
            </w:r>
            <w:r w:rsidR="00D9378E">
              <w:rPr>
                <w:noProof/>
                <w:webHidden/>
              </w:rPr>
            </w:r>
            <w:r w:rsidR="00D9378E">
              <w:rPr>
                <w:noProof/>
                <w:webHidden/>
              </w:rPr>
              <w:fldChar w:fldCharType="separate"/>
            </w:r>
            <w:r w:rsidR="00A87691">
              <w:rPr>
                <w:noProof/>
                <w:webHidden/>
              </w:rPr>
              <w:t>44</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4" w:history="1">
            <w:r w:rsidR="00A87691" w:rsidRPr="00F65203">
              <w:rPr>
                <w:rStyle w:val="Hyperlink"/>
                <w:noProof/>
              </w:rPr>
              <w:t>PV1 Segment – Patient Visit</w:t>
            </w:r>
            <w:r w:rsidR="00A87691">
              <w:rPr>
                <w:noProof/>
                <w:webHidden/>
              </w:rPr>
              <w:tab/>
            </w:r>
            <w:r w:rsidR="00D9378E">
              <w:rPr>
                <w:noProof/>
                <w:webHidden/>
              </w:rPr>
              <w:fldChar w:fldCharType="begin"/>
            </w:r>
            <w:r w:rsidR="00A87691">
              <w:rPr>
                <w:noProof/>
                <w:webHidden/>
              </w:rPr>
              <w:instrText xml:space="preserve"> PAGEREF _Toc364755524 \h </w:instrText>
            </w:r>
            <w:r w:rsidR="00D9378E">
              <w:rPr>
                <w:noProof/>
                <w:webHidden/>
              </w:rPr>
            </w:r>
            <w:r w:rsidR="00D9378E">
              <w:rPr>
                <w:noProof/>
                <w:webHidden/>
              </w:rPr>
              <w:fldChar w:fldCharType="separate"/>
            </w:r>
            <w:r w:rsidR="00A87691">
              <w:rPr>
                <w:noProof/>
                <w:webHidden/>
              </w:rPr>
              <w:t>45</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5" w:history="1">
            <w:r w:rsidR="00A87691" w:rsidRPr="00F65203">
              <w:rPr>
                <w:rStyle w:val="Hyperlink"/>
                <w:noProof/>
              </w:rPr>
              <w:t>QRD Segment – Original-Style Query Definition</w:t>
            </w:r>
            <w:r w:rsidR="00A87691">
              <w:rPr>
                <w:noProof/>
                <w:webHidden/>
              </w:rPr>
              <w:tab/>
            </w:r>
            <w:r w:rsidR="00D9378E">
              <w:rPr>
                <w:noProof/>
                <w:webHidden/>
              </w:rPr>
              <w:fldChar w:fldCharType="begin"/>
            </w:r>
            <w:r w:rsidR="00A87691">
              <w:rPr>
                <w:noProof/>
                <w:webHidden/>
              </w:rPr>
              <w:instrText xml:space="preserve"> PAGEREF _Toc364755525 \h </w:instrText>
            </w:r>
            <w:r w:rsidR="00D9378E">
              <w:rPr>
                <w:noProof/>
                <w:webHidden/>
              </w:rPr>
            </w:r>
            <w:r w:rsidR="00D9378E">
              <w:rPr>
                <w:noProof/>
                <w:webHidden/>
              </w:rPr>
              <w:fldChar w:fldCharType="separate"/>
            </w:r>
            <w:r w:rsidR="00A87691">
              <w:rPr>
                <w:noProof/>
                <w:webHidden/>
              </w:rPr>
              <w:t>46</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6" w:history="1">
            <w:r w:rsidR="00A87691" w:rsidRPr="00F65203">
              <w:rPr>
                <w:rStyle w:val="Hyperlink"/>
                <w:noProof/>
              </w:rPr>
              <w:t>RGS Segment — Resource Group</w:t>
            </w:r>
            <w:r w:rsidR="00A87691">
              <w:rPr>
                <w:noProof/>
                <w:webHidden/>
              </w:rPr>
              <w:tab/>
            </w:r>
            <w:r w:rsidR="00D9378E">
              <w:rPr>
                <w:noProof/>
                <w:webHidden/>
              </w:rPr>
              <w:fldChar w:fldCharType="begin"/>
            </w:r>
            <w:r w:rsidR="00A87691">
              <w:rPr>
                <w:noProof/>
                <w:webHidden/>
              </w:rPr>
              <w:instrText xml:space="preserve"> PAGEREF _Toc364755526 \h </w:instrText>
            </w:r>
            <w:r w:rsidR="00D9378E">
              <w:rPr>
                <w:noProof/>
                <w:webHidden/>
              </w:rPr>
            </w:r>
            <w:r w:rsidR="00D9378E">
              <w:rPr>
                <w:noProof/>
                <w:webHidden/>
              </w:rPr>
              <w:fldChar w:fldCharType="separate"/>
            </w:r>
            <w:r w:rsidR="00A87691">
              <w:rPr>
                <w:noProof/>
                <w:webHidden/>
              </w:rPr>
              <w:t>47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7" w:history="1">
            <w:r w:rsidR="00A87691" w:rsidRPr="00F65203">
              <w:rPr>
                <w:rStyle w:val="Hyperlink"/>
                <w:noProof/>
              </w:rPr>
              <w:t>SCH Segment – Scheduling Activity Information – Surgery SIU</w:t>
            </w:r>
            <w:r w:rsidR="00A87691">
              <w:rPr>
                <w:noProof/>
                <w:webHidden/>
              </w:rPr>
              <w:tab/>
            </w:r>
            <w:r w:rsidR="00D9378E">
              <w:rPr>
                <w:noProof/>
                <w:webHidden/>
              </w:rPr>
              <w:fldChar w:fldCharType="begin"/>
            </w:r>
            <w:r w:rsidR="00A87691">
              <w:rPr>
                <w:noProof/>
                <w:webHidden/>
              </w:rPr>
              <w:instrText xml:space="preserve"> PAGEREF _Toc364755527 \h </w:instrText>
            </w:r>
            <w:r w:rsidR="00D9378E">
              <w:rPr>
                <w:noProof/>
                <w:webHidden/>
              </w:rPr>
            </w:r>
            <w:r w:rsidR="00D9378E">
              <w:rPr>
                <w:noProof/>
                <w:webHidden/>
              </w:rPr>
              <w:fldChar w:fldCharType="separate"/>
            </w:r>
            <w:r w:rsidR="00A87691">
              <w:rPr>
                <w:noProof/>
                <w:webHidden/>
              </w:rPr>
              <w:t>47</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8" w:history="1">
            <w:r w:rsidR="00A87691" w:rsidRPr="00F65203">
              <w:rPr>
                <w:rStyle w:val="Hyperlink"/>
                <w:noProof/>
              </w:rPr>
              <w:t>ZBC Segment - BCMA</w:t>
            </w:r>
            <w:r w:rsidR="00A87691">
              <w:rPr>
                <w:noProof/>
                <w:webHidden/>
              </w:rPr>
              <w:tab/>
            </w:r>
            <w:r w:rsidR="00D9378E">
              <w:rPr>
                <w:noProof/>
                <w:webHidden/>
              </w:rPr>
              <w:fldChar w:fldCharType="begin"/>
            </w:r>
            <w:r w:rsidR="00A87691">
              <w:rPr>
                <w:noProof/>
                <w:webHidden/>
              </w:rPr>
              <w:instrText xml:space="preserve"> PAGEREF _Toc364755528 \h </w:instrText>
            </w:r>
            <w:r w:rsidR="00D9378E">
              <w:rPr>
                <w:noProof/>
                <w:webHidden/>
              </w:rPr>
            </w:r>
            <w:r w:rsidR="00D9378E">
              <w:rPr>
                <w:noProof/>
                <w:webHidden/>
              </w:rPr>
              <w:fldChar w:fldCharType="separate"/>
            </w:r>
            <w:r w:rsidR="00A87691">
              <w:rPr>
                <w:noProof/>
                <w:webHidden/>
              </w:rPr>
              <w:t>48</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29" w:history="1">
            <w:r w:rsidR="00A87691" w:rsidRPr="00F65203">
              <w:rPr>
                <w:rStyle w:val="Hyperlink"/>
                <w:noProof/>
              </w:rPr>
              <w:t>ZRX Segment in Pharmacy Order Message</w:t>
            </w:r>
            <w:r w:rsidR="00A87691">
              <w:rPr>
                <w:noProof/>
                <w:webHidden/>
              </w:rPr>
              <w:tab/>
            </w:r>
            <w:r w:rsidR="00D9378E">
              <w:rPr>
                <w:noProof/>
                <w:webHidden/>
              </w:rPr>
              <w:fldChar w:fldCharType="begin"/>
            </w:r>
            <w:r w:rsidR="00A87691">
              <w:rPr>
                <w:noProof/>
                <w:webHidden/>
              </w:rPr>
              <w:instrText xml:space="preserve"> PAGEREF _Toc364755529 \h </w:instrText>
            </w:r>
            <w:r w:rsidR="00D9378E">
              <w:rPr>
                <w:noProof/>
                <w:webHidden/>
              </w:rPr>
            </w:r>
            <w:r w:rsidR="00D9378E">
              <w:rPr>
                <w:noProof/>
                <w:webHidden/>
              </w:rPr>
              <w:fldChar w:fldCharType="separate"/>
            </w:r>
            <w:r w:rsidR="00A87691">
              <w:rPr>
                <w:noProof/>
                <w:webHidden/>
              </w:rPr>
              <w:t>49</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30" w:history="1">
            <w:r w:rsidR="00A87691" w:rsidRPr="00F65203">
              <w:rPr>
                <w:rStyle w:val="Hyperlink"/>
                <w:noProof/>
              </w:rPr>
              <w:t>ZSC Segment – Vitals</w:t>
            </w:r>
            <w:r w:rsidR="00A87691">
              <w:rPr>
                <w:noProof/>
                <w:webHidden/>
              </w:rPr>
              <w:tab/>
            </w:r>
            <w:r w:rsidR="00D9378E">
              <w:rPr>
                <w:noProof/>
                <w:webHidden/>
              </w:rPr>
              <w:fldChar w:fldCharType="begin"/>
            </w:r>
            <w:r w:rsidR="00A87691">
              <w:rPr>
                <w:noProof/>
                <w:webHidden/>
              </w:rPr>
              <w:instrText xml:space="preserve"> PAGEREF _Toc364755530 \h </w:instrText>
            </w:r>
            <w:r w:rsidR="00D9378E">
              <w:rPr>
                <w:noProof/>
                <w:webHidden/>
              </w:rPr>
            </w:r>
            <w:r w:rsidR="00D9378E">
              <w:rPr>
                <w:noProof/>
                <w:webHidden/>
              </w:rPr>
              <w:fldChar w:fldCharType="separate"/>
            </w:r>
            <w:r w:rsidR="00A87691">
              <w:rPr>
                <w:noProof/>
                <w:webHidden/>
              </w:rPr>
              <w:t>50</w:t>
            </w:r>
            <w:r w:rsidR="00D9378E">
              <w:rPr>
                <w:noProof/>
                <w:webHidden/>
              </w:rPr>
              <w:fldChar w:fldCharType="end"/>
            </w:r>
          </w:hyperlink>
        </w:p>
        <w:p w:rsidR="00A87691" w:rsidRDefault="00AA0FE3">
          <w:pPr>
            <w:pStyle w:val="TOC3"/>
            <w:tabs>
              <w:tab w:val="right" w:leader="dot" w:pos="9350"/>
            </w:tabs>
            <w:rPr>
              <w:rFonts w:hint="eastAsia"/>
              <w:noProof/>
              <w:lang w:eastAsia="en-US"/>
            </w:rPr>
          </w:pPr>
          <w:hyperlink w:anchor="_Toc364755531" w:history="1">
            <w:r w:rsidR="00A87691" w:rsidRPr="00F65203">
              <w:rPr>
                <w:rStyle w:val="Hyperlink"/>
                <w:noProof/>
              </w:rPr>
              <w:t>ZQT Segment in Diet Order message</w:t>
            </w:r>
            <w:r w:rsidR="00A87691">
              <w:rPr>
                <w:noProof/>
                <w:webHidden/>
              </w:rPr>
              <w:tab/>
            </w:r>
            <w:r w:rsidR="00D9378E">
              <w:rPr>
                <w:noProof/>
                <w:webHidden/>
              </w:rPr>
              <w:fldChar w:fldCharType="begin"/>
            </w:r>
            <w:r w:rsidR="00A87691">
              <w:rPr>
                <w:noProof/>
                <w:webHidden/>
              </w:rPr>
              <w:instrText xml:space="preserve"> PAGEREF _Toc364755531 \h </w:instrText>
            </w:r>
            <w:r w:rsidR="00D9378E">
              <w:rPr>
                <w:noProof/>
                <w:webHidden/>
              </w:rPr>
            </w:r>
            <w:r w:rsidR="00D9378E">
              <w:rPr>
                <w:noProof/>
                <w:webHidden/>
              </w:rPr>
              <w:fldChar w:fldCharType="separate"/>
            </w:r>
            <w:r w:rsidR="00A87691">
              <w:rPr>
                <w:noProof/>
                <w:webHidden/>
              </w:rPr>
              <w:t>50</w:t>
            </w:r>
            <w:r w:rsidR="00D9378E">
              <w:rPr>
                <w:noProof/>
                <w:webHidden/>
              </w:rPr>
              <w:fldChar w:fldCharType="end"/>
            </w:r>
          </w:hyperlink>
        </w:p>
        <w:p w:rsidR="00A87691" w:rsidRDefault="00AA0FE3">
          <w:pPr>
            <w:pStyle w:val="TOC2"/>
            <w:tabs>
              <w:tab w:val="right" w:leader="dot" w:pos="9350"/>
            </w:tabs>
            <w:rPr>
              <w:rFonts w:hint="eastAsia"/>
              <w:noProof/>
              <w:lang w:eastAsia="en-US"/>
            </w:rPr>
          </w:pPr>
          <w:hyperlink w:anchor="_Toc364755532" w:history="1">
            <w:r w:rsidR="00A87691" w:rsidRPr="00F65203">
              <w:rPr>
                <w:rStyle w:val="Hyperlink"/>
                <w:noProof/>
              </w:rPr>
              <w:t>Sample Messages</w:t>
            </w:r>
            <w:r w:rsidR="00A87691">
              <w:rPr>
                <w:noProof/>
                <w:webHidden/>
              </w:rPr>
              <w:tab/>
            </w:r>
            <w:r w:rsidR="00D9378E">
              <w:rPr>
                <w:noProof/>
                <w:webHidden/>
              </w:rPr>
              <w:fldChar w:fldCharType="begin"/>
            </w:r>
            <w:r w:rsidR="00A87691">
              <w:rPr>
                <w:noProof/>
                <w:webHidden/>
              </w:rPr>
              <w:instrText xml:space="preserve"> PAGEREF _Toc364755532 \h </w:instrText>
            </w:r>
            <w:r w:rsidR="00D9378E">
              <w:rPr>
                <w:noProof/>
                <w:webHidden/>
              </w:rPr>
            </w:r>
            <w:r w:rsidR="00D9378E">
              <w:rPr>
                <w:noProof/>
                <w:webHidden/>
              </w:rPr>
              <w:fldChar w:fldCharType="separate"/>
            </w:r>
            <w:r w:rsidR="00A87691">
              <w:rPr>
                <w:noProof/>
                <w:webHidden/>
              </w:rPr>
              <w:t>53</w:t>
            </w:r>
            <w:r w:rsidR="00D9378E">
              <w:rPr>
                <w:noProof/>
                <w:webHidden/>
              </w:rPr>
              <w:fldChar w:fldCharType="end"/>
            </w:r>
          </w:hyperlink>
        </w:p>
        <w:p w:rsidR="002C0186" w:rsidRDefault="00D9378E">
          <w:r>
            <w:rPr>
              <w:rFonts w:eastAsiaTheme="minorEastAsia"/>
              <w:lang w:eastAsia="ja-JP"/>
            </w:rPr>
            <w:fldChar w:fldCharType="end"/>
          </w:r>
        </w:p>
      </w:sdtContent>
    </w:sdt>
    <w:p w:rsidR="00916BE7" w:rsidRDefault="00916BE7" w:rsidP="000A5F9B">
      <w:pPr>
        <w:pStyle w:val="Style1"/>
        <w:rPr>
          <w:rFonts w:hint="eastAsia"/>
          <w:sz w:val="16"/>
          <w:szCs w:val="16"/>
        </w:rPr>
      </w:pPr>
      <w:bookmarkStart w:id="1" w:name="_Toc302046753"/>
      <w:bookmarkStart w:id="2" w:name="_Toc338764199"/>
    </w:p>
    <w:p w:rsidR="00E82B64" w:rsidRDefault="00E82B64" w:rsidP="000A5F9B">
      <w:pPr>
        <w:pStyle w:val="Style1"/>
        <w:rPr>
          <w:rFonts w:hint="eastAsia"/>
          <w:sz w:val="16"/>
          <w:szCs w:val="16"/>
        </w:rPr>
      </w:pPr>
    </w:p>
    <w:p w:rsidR="00E82B64" w:rsidRDefault="00E82B64" w:rsidP="000A5F9B">
      <w:pPr>
        <w:pStyle w:val="Style1"/>
        <w:rPr>
          <w:rFonts w:hint="eastAsia"/>
          <w:sz w:val="16"/>
          <w:szCs w:val="16"/>
        </w:rPr>
      </w:pPr>
    </w:p>
    <w:p w:rsidR="00E82B64" w:rsidRDefault="00E82B64" w:rsidP="000A5F9B">
      <w:pPr>
        <w:pStyle w:val="Style1"/>
        <w:rPr>
          <w:rFonts w:hint="eastAsia"/>
        </w:rPr>
      </w:pPr>
    </w:p>
    <w:p w:rsidR="00404045" w:rsidRDefault="00404045">
      <w:pPr>
        <w:rPr>
          <w:rFonts w:asciiTheme="majorHAnsi" w:eastAsiaTheme="majorEastAsia" w:hAnsiTheme="majorHAnsi" w:cstheme="majorBidi" w:hint="eastAsia"/>
          <w:b/>
          <w:bCs/>
          <w:sz w:val="40"/>
          <w:szCs w:val="40"/>
        </w:rPr>
      </w:pPr>
      <w:bookmarkStart w:id="3" w:name="_Toc338931094"/>
      <w:bookmarkStart w:id="4" w:name="_Toc302046755"/>
      <w:bookmarkStart w:id="5" w:name="_Toc338764203"/>
      <w:bookmarkEnd w:id="1"/>
      <w:bookmarkEnd w:id="2"/>
      <w:r>
        <w:br w:type="page"/>
      </w:r>
    </w:p>
    <w:p w:rsidR="006B13AA" w:rsidRPr="00CC2313" w:rsidRDefault="006B13AA" w:rsidP="006B13AA">
      <w:pPr>
        <w:pStyle w:val="Style1"/>
        <w:rPr>
          <w:rFonts w:hint="eastAsia"/>
        </w:rPr>
      </w:pPr>
      <w:bookmarkStart w:id="6" w:name="_Toc364755450"/>
      <w:r w:rsidRPr="00CC2313">
        <w:lastRenderedPageBreak/>
        <w:t>Introduction</w:t>
      </w:r>
      <w:bookmarkEnd w:id="3"/>
      <w:bookmarkEnd w:id="6"/>
    </w:p>
    <w:p w:rsidR="006B13AA" w:rsidRDefault="006B13AA" w:rsidP="006B13AA">
      <w:pPr>
        <w:rPr>
          <w:rFonts w:asciiTheme="majorHAnsi" w:hAnsiTheme="majorHAnsi"/>
        </w:rPr>
      </w:pPr>
      <w:r w:rsidRPr="0025558E">
        <w:rPr>
          <w:rFonts w:asciiTheme="majorHAnsi" w:hAnsiTheme="majorHAnsi"/>
        </w:rPr>
        <w:tab/>
      </w:r>
      <w:r>
        <w:rPr>
          <w:rFonts w:asciiTheme="majorHAnsi" w:hAnsiTheme="majorHAnsi"/>
        </w:rPr>
        <w:t>Integration Framework</w:t>
      </w:r>
      <w:r w:rsidRPr="0025558E">
        <w:rPr>
          <w:rFonts w:asciiTheme="majorHAnsi" w:hAnsiTheme="majorHAnsi"/>
        </w:rPr>
        <w:t xml:space="preserve"> is an interface that filters information from </w:t>
      </w:r>
      <w:r w:rsidRPr="0025558E">
        <w:rPr>
          <w:rFonts w:asciiTheme="majorHAnsi" w:hAnsiTheme="majorHAnsi"/>
          <w:b/>
          <w:bCs/>
          <w:i/>
          <w:iCs/>
        </w:rPr>
        <w:t>VistA/CPRS</w:t>
      </w:r>
      <w:r w:rsidRPr="0025558E">
        <w:rPr>
          <w:rFonts w:asciiTheme="majorHAnsi" w:hAnsiTheme="majorHAnsi"/>
        </w:rPr>
        <w:t xml:space="preserve"> to a commercial ICU/Anesthesia </w:t>
      </w:r>
      <w:r>
        <w:rPr>
          <w:rFonts w:asciiTheme="majorHAnsi" w:hAnsiTheme="majorHAnsi"/>
        </w:rPr>
        <w:t>R</w:t>
      </w:r>
      <w:r w:rsidRPr="0025558E">
        <w:rPr>
          <w:rFonts w:asciiTheme="majorHAnsi" w:hAnsiTheme="majorHAnsi"/>
        </w:rPr>
        <w:t xml:space="preserve">ecord </w:t>
      </w:r>
      <w:r>
        <w:rPr>
          <w:rFonts w:asciiTheme="majorHAnsi" w:hAnsiTheme="majorHAnsi"/>
        </w:rPr>
        <w:t>Keeping S</w:t>
      </w:r>
      <w:r w:rsidRPr="0025558E">
        <w:rPr>
          <w:rFonts w:asciiTheme="majorHAnsi" w:hAnsiTheme="majorHAnsi"/>
        </w:rPr>
        <w:t xml:space="preserve">ystem successfully integrating the two systems together using various communication technologies.  This HL7 Specification is only one of the communication modalities employed by </w:t>
      </w:r>
      <w:r>
        <w:rPr>
          <w:rFonts w:asciiTheme="majorHAnsi" w:hAnsiTheme="majorHAnsi"/>
        </w:rPr>
        <w:t>Integration Framework</w:t>
      </w:r>
      <w:r w:rsidRPr="0025558E">
        <w:rPr>
          <w:rFonts w:asciiTheme="majorHAnsi" w:hAnsiTheme="majorHAnsi"/>
        </w:rPr>
        <w:t>.  VHA has a need for an electronic solution to share information between VistA and commercial Clinical Information Systems (CIS) used in the Operating Room (OR), Intensive Care Units (ICU) that might be attached to either specialty system thereof.</w:t>
      </w:r>
    </w:p>
    <w:p w:rsidR="006B13AA" w:rsidRPr="00CC2313" w:rsidRDefault="006B13AA" w:rsidP="006B13AA">
      <w:pPr>
        <w:pStyle w:val="Style1"/>
        <w:rPr>
          <w:rFonts w:hint="eastAsia"/>
        </w:rPr>
      </w:pPr>
      <w:bookmarkStart w:id="7" w:name="_Toc302046754"/>
      <w:bookmarkStart w:id="8" w:name="_Toc338764200"/>
      <w:bookmarkStart w:id="9" w:name="_Toc338931095"/>
      <w:bookmarkStart w:id="10" w:name="_Toc364755451"/>
      <w:r w:rsidRPr="00CC2313">
        <w:t>Communication</w:t>
      </w:r>
      <w:bookmarkEnd w:id="7"/>
      <w:bookmarkEnd w:id="8"/>
      <w:bookmarkEnd w:id="9"/>
      <w:bookmarkEnd w:id="10"/>
    </w:p>
    <w:p w:rsidR="006B13AA" w:rsidRPr="002D5209" w:rsidRDefault="006B13AA" w:rsidP="006B13AA">
      <w:pPr>
        <w:rPr>
          <w:rFonts w:asciiTheme="majorHAnsi" w:hAnsiTheme="majorHAnsi"/>
        </w:rPr>
      </w:pPr>
      <w:r w:rsidRPr="0025558E">
        <w:rPr>
          <w:rFonts w:asciiTheme="majorHAnsi" w:hAnsiTheme="majorHAnsi"/>
        </w:rPr>
        <w:tab/>
      </w:r>
      <w:r>
        <w:rPr>
          <w:rFonts w:asciiTheme="majorHAnsi" w:hAnsiTheme="majorHAnsi"/>
        </w:rPr>
        <w:t>Integration Framework</w:t>
      </w:r>
      <w:r w:rsidRPr="0025558E">
        <w:rPr>
          <w:rFonts w:asciiTheme="majorHAnsi" w:hAnsiTheme="majorHAnsi"/>
        </w:rPr>
        <w:t xml:space="preserve"> utilizes TCP/IP sockets to send and receive </w:t>
      </w:r>
      <w:r>
        <w:rPr>
          <w:rFonts w:asciiTheme="majorHAnsi" w:hAnsiTheme="majorHAnsi"/>
        </w:rPr>
        <w:t>messages using version 1.6 of the VistA</w:t>
      </w:r>
      <w:r w:rsidRPr="0025558E">
        <w:rPr>
          <w:rFonts w:asciiTheme="majorHAnsi" w:hAnsiTheme="majorHAnsi"/>
        </w:rPr>
        <w:t xml:space="preserve"> HL7 </w:t>
      </w:r>
      <w:r>
        <w:rPr>
          <w:rFonts w:asciiTheme="majorHAnsi" w:hAnsiTheme="majorHAnsi"/>
        </w:rPr>
        <w:t>package</w:t>
      </w:r>
      <w:r w:rsidRPr="0025558E">
        <w:rPr>
          <w:rFonts w:asciiTheme="majorHAnsi" w:hAnsiTheme="majorHAnsi"/>
        </w:rPr>
        <w:t xml:space="preserve">.  </w:t>
      </w:r>
      <w:r>
        <w:rPr>
          <w:rFonts w:asciiTheme="majorHAnsi" w:hAnsiTheme="majorHAnsi"/>
        </w:rPr>
        <w:t>These messages may be in various HL7 versions.  A</w:t>
      </w:r>
      <w:r w:rsidRPr="0025558E">
        <w:rPr>
          <w:rFonts w:asciiTheme="majorHAnsi" w:hAnsiTheme="majorHAnsi"/>
        </w:rPr>
        <w:t xml:space="preserve"> static outgoing port must be established between the VA site and the Vendor partner.  The port ranges available for each facility may vary.  All incoming traffic will utilize the VA listener on Port 5000.</w:t>
      </w:r>
    </w:p>
    <w:p w:rsidR="006B13AA" w:rsidRPr="00CC2313" w:rsidRDefault="006B13AA" w:rsidP="006B13AA">
      <w:pPr>
        <w:pStyle w:val="Style1"/>
        <w:rPr>
          <w:rFonts w:hint="eastAsia"/>
        </w:rPr>
      </w:pPr>
      <w:bookmarkStart w:id="11" w:name="_Toc338764201"/>
      <w:bookmarkStart w:id="12" w:name="_Toc338931096"/>
      <w:bookmarkStart w:id="13" w:name="_Toc364755452"/>
      <w:r>
        <w:t>Integration Framework</w:t>
      </w:r>
      <w:r w:rsidRPr="00CC2313">
        <w:t xml:space="preserve"> HL7 Functionality</w:t>
      </w:r>
      <w:bookmarkEnd w:id="11"/>
      <w:bookmarkEnd w:id="12"/>
      <w:bookmarkEnd w:id="13"/>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Pr="00F16324" w:rsidRDefault="006B13AA" w:rsidP="006B13AA">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ADT messages generated in VistA to </w:t>
      </w:r>
      <w:r>
        <w:rPr>
          <w:rFonts w:asciiTheme="majorHAnsi" w:hAnsiTheme="majorHAnsi" w:cs="Times New Roman"/>
          <w:color w:val="000000"/>
          <w:sz w:val="24"/>
          <w:szCs w:val="24"/>
        </w:rPr>
        <w:t>external applications</w:t>
      </w: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Allergy messages via VDEF to </w:t>
      </w:r>
      <w:r>
        <w:rPr>
          <w:rFonts w:asciiTheme="majorHAnsi" w:hAnsiTheme="majorHAnsi" w:cs="Times New Roman"/>
          <w:color w:val="000000"/>
          <w:sz w:val="24"/>
          <w:szCs w:val="24"/>
        </w:rPr>
        <w:t>external applications</w:t>
      </w:r>
    </w:p>
    <w:p w:rsidR="006B13AA" w:rsidRPr="00F16324" w:rsidRDefault="006B13AA" w:rsidP="006B13AA">
      <w:pPr>
        <w:autoSpaceDE w:val="0"/>
        <w:autoSpaceDN w:val="0"/>
        <w:adjustRightInd w:val="0"/>
        <w:spacing w:after="0" w:line="240" w:lineRule="auto"/>
        <w:rPr>
          <w:rFonts w:asciiTheme="majorHAnsi" w:hAnsiTheme="majorHAnsi" w:cs="Times New Roman"/>
          <w:color w:val="000000"/>
          <w:sz w:val="24"/>
          <w:szCs w:val="24"/>
        </w:rPr>
      </w:pPr>
      <w:r>
        <w:rPr>
          <w:rFonts w:asciiTheme="majorHAnsi" w:hAnsiTheme="majorHAnsi" w:cs="Times New Roman"/>
          <w:color w:val="000000"/>
          <w:sz w:val="24"/>
          <w:szCs w:val="24"/>
        </w:rPr>
        <w:t xml:space="preserve">Transfers Vitals Sign message via VDEF to external applications </w:t>
      </w: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w:t>
      </w:r>
      <w:r>
        <w:rPr>
          <w:rFonts w:asciiTheme="majorHAnsi" w:hAnsiTheme="majorHAnsi" w:cs="Times New Roman"/>
          <w:color w:val="000000"/>
          <w:sz w:val="24"/>
          <w:szCs w:val="24"/>
        </w:rPr>
        <w:t>L</w:t>
      </w:r>
      <w:r w:rsidRPr="00F16324">
        <w:rPr>
          <w:rFonts w:asciiTheme="majorHAnsi" w:hAnsiTheme="majorHAnsi" w:cs="Times New Roman"/>
          <w:color w:val="000000"/>
          <w:sz w:val="24"/>
          <w:szCs w:val="24"/>
        </w:rPr>
        <w:t>ab</w:t>
      </w:r>
      <w:r>
        <w:rPr>
          <w:rFonts w:asciiTheme="majorHAnsi" w:hAnsiTheme="majorHAnsi" w:cs="Times New Roman"/>
          <w:color w:val="000000"/>
          <w:sz w:val="24"/>
          <w:szCs w:val="24"/>
        </w:rPr>
        <w:t xml:space="preserve">, Micro and </w:t>
      </w:r>
      <w:r w:rsidRPr="00903394">
        <w:rPr>
          <w:rFonts w:asciiTheme="majorHAnsi" w:hAnsiTheme="majorHAnsi" w:cs="Times New Roman"/>
          <w:color w:val="000000"/>
          <w:sz w:val="24"/>
          <w:szCs w:val="24"/>
        </w:rPr>
        <w:t>Pathology</w:t>
      </w:r>
      <w:r>
        <w:rPr>
          <w:rFonts w:asciiTheme="majorHAnsi" w:hAnsiTheme="majorHAnsi" w:cs="Times New Roman"/>
          <w:color w:val="000000"/>
          <w:sz w:val="24"/>
          <w:szCs w:val="24"/>
        </w:rPr>
        <w:t xml:space="preserve"> reports from VistA on verified results to external applications </w:t>
      </w:r>
    </w:p>
    <w:p w:rsidR="006B13AA" w:rsidRPr="00F16324" w:rsidRDefault="006B13AA" w:rsidP="006B13AA">
      <w:pPr>
        <w:autoSpaceDE w:val="0"/>
        <w:autoSpaceDN w:val="0"/>
        <w:adjustRightInd w:val="0"/>
        <w:spacing w:after="0" w:line="240" w:lineRule="auto"/>
        <w:rPr>
          <w:rFonts w:asciiTheme="majorHAnsi" w:hAnsiTheme="majorHAnsi" w:cs="Times New Roman"/>
          <w:color w:val="000000"/>
          <w:sz w:val="24"/>
          <w:szCs w:val="24"/>
        </w:rPr>
      </w:pPr>
      <w:r>
        <w:rPr>
          <w:rFonts w:asciiTheme="majorHAnsi" w:hAnsiTheme="majorHAnsi" w:cs="Times New Roman"/>
          <w:color w:val="000000"/>
          <w:sz w:val="24"/>
          <w:szCs w:val="24"/>
        </w:rPr>
        <w:t>Transfers R</w:t>
      </w:r>
      <w:r w:rsidRPr="00F16324">
        <w:rPr>
          <w:rFonts w:asciiTheme="majorHAnsi" w:hAnsiTheme="majorHAnsi" w:cs="Times New Roman"/>
          <w:color w:val="000000"/>
          <w:sz w:val="24"/>
          <w:szCs w:val="24"/>
        </w:rPr>
        <w:t xml:space="preserve">adiology messages from VistA on verified results to </w:t>
      </w:r>
      <w:r>
        <w:rPr>
          <w:rFonts w:asciiTheme="majorHAnsi" w:hAnsiTheme="majorHAnsi" w:cs="Times New Roman"/>
          <w:color w:val="000000"/>
          <w:sz w:val="24"/>
          <w:szCs w:val="24"/>
        </w:rPr>
        <w:t xml:space="preserve">external </w:t>
      </w:r>
      <w:r w:rsidRPr="00F16324">
        <w:rPr>
          <w:rFonts w:asciiTheme="majorHAnsi" w:hAnsiTheme="majorHAnsi" w:cs="Times New Roman"/>
          <w:color w:val="000000"/>
          <w:sz w:val="24"/>
          <w:szCs w:val="24"/>
        </w:rPr>
        <w:t>applicati</w:t>
      </w:r>
      <w:r>
        <w:rPr>
          <w:rFonts w:asciiTheme="majorHAnsi" w:hAnsiTheme="majorHAnsi" w:cs="Times New Roman"/>
          <w:color w:val="000000"/>
          <w:sz w:val="24"/>
          <w:szCs w:val="24"/>
        </w:rPr>
        <w:t>ons</w:t>
      </w:r>
    </w:p>
    <w:p w:rsidR="006B13AA" w:rsidRPr="00F16324" w:rsidRDefault="006B13AA" w:rsidP="006B13AA">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w:t>
      </w:r>
      <w:r>
        <w:rPr>
          <w:rFonts w:asciiTheme="majorHAnsi" w:hAnsiTheme="majorHAnsi" w:cs="Times New Roman"/>
          <w:color w:val="000000"/>
          <w:sz w:val="24"/>
          <w:szCs w:val="24"/>
        </w:rPr>
        <w:t>S</w:t>
      </w:r>
      <w:r w:rsidRPr="00F16324">
        <w:rPr>
          <w:rFonts w:asciiTheme="majorHAnsi" w:hAnsiTheme="majorHAnsi" w:cs="Times New Roman"/>
          <w:color w:val="000000"/>
          <w:sz w:val="24"/>
          <w:szCs w:val="24"/>
        </w:rPr>
        <w:t>urgery SIU and ORU messages from VistA</w:t>
      </w:r>
      <w:r>
        <w:rPr>
          <w:rFonts w:asciiTheme="majorHAnsi" w:hAnsiTheme="majorHAnsi" w:cs="Times New Roman"/>
          <w:color w:val="000000"/>
          <w:sz w:val="24"/>
          <w:szCs w:val="24"/>
        </w:rPr>
        <w:t xml:space="preserve"> to external applications</w:t>
      </w:r>
    </w:p>
    <w:p w:rsidR="006B13AA" w:rsidRPr="00F16324" w:rsidRDefault="006B13AA" w:rsidP="006B13AA">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w:t>
      </w:r>
      <w:r>
        <w:rPr>
          <w:rFonts w:asciiTheme="majorHAnsi" w:hAnsiTheme="majorHAnsi" w:cs="Times New Roman"/>
          <w:color w:val="000000"/>
          <w:sz w:val="24"/>
          <w:szCs w:val="24"/>
        </w:rPr>
        <w:t>O</w:t>
      </w:r>
      <w:r w:rsidRPr="00F16324">
        <w:rPr>
          <w:rFonts w:asciiTheme="majorHAnsi" w:hAnsiTheme="majorHAnsi" w:cs="Times New Roman"/>
          <w:color w:val="000000"/>
          <w:sz w:val="24"/>
          <w:szCs w:val="24"/>
        </w:rPr>
        <w:t>rder ORM messag</w:t>
      </w:r>
      <w:r>
        <w:rPr>
          <w:rFonts w:asciiTheme="majorHAnsi" w:hAnsiTheme="majorHAnsi" w:cs="Times New Roman"/>
          <w:color w:val="000000"/>
          <w:sz w:val="24"/>
          <w:szCs w:val="24"/>
        </w:rPr>
        <w:t xml:space="preserve">es from VistA to external </w:t>
      </w:r>
      <w:r w:rsidRPr="00F16324">
        <w:rPr>
          <w:rFonts w:asciiTheme="majorHAnsi" w:hAnsiTheme="majorHAnsi" w:cs="Times New Roman"/>
          <w:color w:val="000000"/>
          <w:sz w:val="24"/>
          <w:szCs w:val="24"/>
        </w:rPr>
        <w:t>applications</w:t>
      </w: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surgery ORU messages from the </w:t>
      </w:r>
      <w:r>
        <w:rPr>
          <w:rFonts w:asciiTheme="majorHAnsi" w:hAnsiTheme="majorHAnsi" w:cs="Times New Roman"/>
          <w:color w:val="000000"/>
          <w:sz w:val="24"/>
          <w:szCs w:val="24"/>
        </w:rPr>
        <w:t xml:space="preserve">external </w:t>
      </w:r>
      <w:r w:rsidRPr="00F16324">
        <w:rPr>
          <w:rFonts w:asciiTheme="majorHAnsi" w:hAnsiTheme="majorHAnsi" w:cs="Times New Roman"/>
          <w:color w:val="000000"/>
          <w:sz w:val="24"/>
          <w:szCs w:val="24"/>
        </w:rPr>
        <w:t>application to VistA to update</w:t>
      </w:r>
      <w:r>
        <w:rPr>
          <w:rFonts w:asciiTheme="majorHAnsi" w:hAnsiTheme="majorHAnsi" w:cs="Times New Roman"/>
          <w:color w:val="000000"/>
          <w:sz w:val="24"/>
          <w:szCs w:val="24"/>
        </w:rPr>
        <w:t xml:space="preserve"> the surgical cases</w:t>
      </w: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B13AA" w:rsidRDefault="006B13AA" w:rsidP="006B13AA">
      <w:pPr>
        <w:autoSpaceDE w:val="0"/>
        <w:autoSpaceDN w:val="0"/>
        <w:adjustRightInd w:val="0"/>
        <w:spacing w:after="0" w:line="240" w:lineRule="auto"/>
        <w:rPr>
          <w:noProof/>
        </w:rPr>
      </w:pPr>
    </w:p>
    <w:p w:rsidR="006B13AA" w:rsidRDefault="006B13AA" w:rsidP="006B13AA">
      <w:pPr>
        <w:pStyle w:val="Heading3"/>
        <w:ind w:left="720" w:firstLine="720"/>
      </w:pPr>
      <w:r>
        <w:t xml:space="preserve"> </w:t>
      </w:r>
    </w:p>
    <w:p w:rsidR="006B13AA" w:rsidRPr="00CC2313" w:rsidRDefault="006B13AA" w:rsidP="006B13AA">
      <w:pPr>
        <w:pStyle w:val="Style1"/>
        <w:rPr>
          <w:rFonts w:hint="eastAsia"/>
        </w:rPr>
      </w:pPr>
      <w:bookmarkStart w:id="14" w:name="_Toc338764202"/>
      <w:bookmarkStart w:id="15" w:name="_Toc338931097"/>
      <w:bookmarkStart w:id="16" w:name="_Toc364755453"/>
      <w:r w:rsidRPr="00CC2313">
        <w:t xml:space="preserve">Flowchart of </w:t>
      </w:r>
      <w:r>
        <w:t>Integration Framework</w:t>
      </w:r>
      <w:r w:rsidRPr="00CC2313">
        <w:t xml:space="preserve"> Processing</w:t>
      </w:r>
      <w:bookmarkEnd w:id="14"/>
      <w:bookmarkEnd w:id="15"/>
      <w:bookmarkEnd w:id="16"/>
    </w:p>
    <w:p w:rsidR="006B13AA" w:rsidRDefault="006B13AA" w:rsidP="006B13AA">
      <w:pPr>
        <w:autoSpaceDE w:val="0"/>
        <w:autoSpaceDN w:val="0"/>
        <w:adjustRightInd w:val="0"/>
        <w:spacing w:after="0" w:line="240" w:lineRule="auto"/>
        <w:rPr>
          <w:noProof/>
        </w:rPr>
      </w:pPr>
    </w:p>
    <w:p w:rsidR="006B13AA" w:rsidRDefault="007139F0" w:rsidP="006B13AA">
      <w:pPr>
        <w:autoSpaceDE w:val="0"/>
        <w:autoSpaceDN w:val="0"/>
        <w:adjustRightInd w:val="0"/>
        <w:spacing w:after="0" w:line="240" w:lineRule="auto"/>
        <w:rPr>
          <w:noProof/>
        </w:rPr>
      </w:pPr>
      <w:r>
        <w:rPr>
          <w:noProof/>
        </w:rPr>
        <w:lastRenderedPageBreak/>
        <w:drawing>
          <wp:inline distT="0" distB="0" distL="0" distR="0">
            <wp:extent cx="5943600" cy="471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rsidR="006B13AA" w:rsidRDefault="006B13AA" w:rsidP="006B13AA">
      <w:pPr>
        <w:autoSpaceDE w:val="0"/>
        <w:autoSpaceDN w:val="0"/>
        <w:adjustRightInd w:val="0"/>
        <w:spacing w:after="0" w:line="240" w:lineRule="auto"/>
        <w:rPr>
          <w:noProof/>
        </w:rPr>
      </w:pPr>
    </w:p>
    <w:p w:rsidR="006B13AA" w:rsidRDefault="006B13AA" w:rsidP="006B13AA">
      <w:pPr>
        <w:autoSpaceDE w:val="0"/>
        <w:autoSpaceDN w:val="0"/>
        <w:adjustRightInd w:val="0"/>
        <w:spacing w:after="0" w:line="240" w:lineRule="auto"/>
        <w:rPr>
          <w:noProof/>
        </w:rPr>
      </w:pPr>
    </w:p>
    <w:p w:rsidR="006B13AA" w:rsidRDefault="006B13AA" w:rsidP="006B13AA">
      <w:pPr>
        <w:autoSpaceDE w:val="0"/>
        <w:autoSpaceDN w:val="0"/>
        <w:adjustRightInd w:val="0"/>
        <w:spacing w:after="0" w:line="240" w:lineRule="auto"/>
        <w:rPr>
          <w:rFonts w:asciiTheme="majorHAnsi" w:hAnsiTheme="majorHAnsi" w:cs="Times New Roman"/>
          <w:color w:val="000000"/>
          <w:sz w:val="24"/>
          <w:szCs w:val="24"/>
        </w:rPr>
      </w:pPr>
    </w:p>
    <w:p w:rsidR="00630AB9" w:rsidRPr="00CC2313" w:rsidRDefault="00630AB9" w:rsidP="000A5F9B">
      <w:pPr>
        <w:pStyle w:val="Style1"/>
        <w:rPr>
          <w:rFonts w:hint="eastAsia"/>
        </w:rPr>
      </w:pPr>
      <w:bookmarkStart w:id="17" w:name="_Toc364755454"/>
      <w:r w:rsidRPr="00CC2313">
        <w:t xml:space="preserve">Display format of </w:t>
      </w:r>
      <w:r w:rsidR="00CC2313">
        <w:t>S</w:t>
      </w:r>
      <w:r w:rsidRPr="00CC2313">
        <w:t>pecifications</w:t>
      </w:r>
      <w:bookmarkEnd w:id="4"/>
      <w:bookmarkEnd w:id="5"/>
      <w:bookmarkEnd w:id="17"/>
    </w:p>
    <w:p w:rsidR="00EF6C8F" w:rsidRPr="006E7A90" w:rsidRDefault="00630AB9" w:rsidP="006E7A90">
      <w:pPr>
        <w:rPr>
          <w:rFonts w:asciiTheme="majorHAnsi" w:hAnsiTheme="majorHAnsi"/>
        </w:rPr>
      </w:pPr>
      <w:r w:rsidRPr="0025558E">
        <w:rPr>
          <w:rFonts w:asciiTheme="majorHAnsi" w:hAnsiTheme="majorHAnsi"/>
        </w:rPr>
        <w:tab/>
        <w:t xml:space="preserve">This </w:t>
      </w:r>
      <w:r w:rsidR="00462902">
        <w:rPr>
          <w:rFonts w:asciiTheme="majorHAnsi" w:hAnsiTheme="majorHAnsi"/>
        </w:rPr>
        <w:t xml:space="preserve">Specification </w:t>
      </w:r>
      <w:r w:rsidRPr="0025558E">
        <w:rPr>
          <w:rFonts w:asciiTheme="majorHAnsi" w:hAnsiTheme="majorHAnsi"/>
        </w:rPr>
        <w:t xml:space="preserve">document displays the message types and field specifications in a table format.  The Veterans Administration has a software tool—Message Work Bench </w:t>
      </w:r>
      <w:r w:rsidR="00086C79">
        <w:rPr>
          <w:rFonts w:asciiTheme="majorHAnsi" w:hAnsiTheme="majorHAnsi"/>
        </w:rPr>
        <w:t xml:space="preserve">(MWB) </w:t>
      </w:r>
      <w:r w:rsidRPr="0025558E">
        <w:rPr>
          <w:rFonts w:asciiTheme="majorHAnsi" w:hAnsiTheme="majorHAnsi"/>
        </w:rPr>
        <w:t>which can display the sample messages contained in this document in a derived specification format doc</w:t>
      </w:r>
      <w:r w:rsidR="00520EC5">
        <w:rPr>
          <w:rFonts w:asciiTheme="majorHAnsi" w:hAnsiTheme="majorHAnsi"/>
        </w:rPr>
        <w:t>ument.</w:t>
      </w:r>
      <w:bookmarkStart w:id="18" w:name="_Toc338764220"/>
    </w:p>
    <w:p w:rsidR="001B58F9" w:rsidRPr="00CC2313" w:rsidRDefault="00CC2313" w:rsidP="000A5F9B">
      <w:pPr>
        <w:pStyle w:val="Style1"/>
        <w:rPr>
          <w:rFonts w:hint="eastAsia"/>
        </w:rPr>
      </w:pPr>
      <w:bookmarkStart w:id="19" w:name="_Toc364755455"/>
      <w:r w:rsidRPr="00CC2313">
        <w:t>Message Types</w:t>
      </w:r>
      <w:bookmarkEnd w:id="18"/>
      <w:bookmarkEnd w:id="19"/>
    </w:p>
    <w:p w:rsidR="00DF4D39" w:rsidRPr="00916BE7" w:rsidRDefault="001B58F9" w:rsidP="00A43227">
      <w:pPr>
        <w:rPr>
          <w:rFonts w:asciiTheme="majorHAnsi" w:hAnsiTheme="majorHAnsi"/>
        </w:rPr>
      </w:pPr>
      <w:r w:rsidRPr="000142F7">
        <w:rPr>
          <w:rFonts w:asciiTheme="majorHAnsi" w:hAnsiTheme="majorHAnsi"/>
        </w:rPr>
        <w:t xml:space="preserve">Each </w:t>
      </w:r>
      <w:r w:rsidR="002840BF">
        <w:rPr>
          <w:rFonts w:asciiTheme="majorHAnsi" w:hAnsiTheme="majorHAnsi"/>
        </w:rPr>
        <w:t>m</w:t>
      </w:r>
      <w:r w:rsidRPr="000142F7">
        <w:rPr>
          <w:rFonts w:asciiTheme="majorHAnsi" w:hAnsiTheme="majorHAnsi"/>
        </w:rPr>
        <w:t xml:space="preserve">essage type will be displayed with its expected segments </w:t>
      </w:r>
      <w:r w:rsidR="00530F11" w:rsidRPr="002A7F96">
        <w:rPr>
          <w:rFonts w:asciiTheme="majorHAnsi" w:hAnsiTheme="majorHAnsi"/>
        </w:rPr>
        <w:t>and</w:t>
      </w:r>
      <w:r w:rsidRPr="002A7F96">
        <w:rPr>
          <w:rFonts w:asciiTheme="majorHAnsi" w:hAnsiTheme="majorHAnsi"/>
        </w:rPr>
        <w:t xml:space="preserve"> field</w:t>
      </w:r>
      <w:r w:rsidRPr="000142F7">
        <w:rPr>
          <w:rFonts w:asciiTheme="majorHAnsi" w:hAnsiTheme="majorHAnsi"/>
        </w:rPr>
        <w:t xml:space="preserve"> descriptions.</w:t>
      </w:r>
    </w:p>
    <w:p w:rsidR="00DF4D39" w:rsidRPr="00153B0F" w:rsidRDefault="00DF4D39" w:rsidP="000A5F9B">
      <w:pPr>
        <w:pStyle w:val="Style2"/>
        <w:rPr>
          <w:sz w:val="36"/>
          <w:szCs w:val="36"/>
        </w:rPr>
      </w:pPr>
      <w:bookmarkStart w:id="20" w:name="_Toc338764221"/>
      <w:bookmarkStart w:id="21" w:name="_Toc364755456"/>
      <w:r w:rsidRPr="00153B0F">
        <w:rPr>
          <w:sz w:val="36"/>
          <w:szCs w:val="36"/>
        </w:rPr>
        <w:t>ADT</w:t>
      </w:r>
      <w:r w:rsidR="005754C0" w:rsidRPr="00153B0F">
        <w:rPr>
          <w:sz w:val="36"/>
          <w:szCs w:val="36"/>
        </w:rPr>
        <w:t xml:space="preserve"> Message- Data Assembly Characteristics</w:t>
      </w:r>
      <w:bookmarkEnd w:id="20"/>
      <w:bookmarkEnd w:id="21"/>
    </w:p>
    <w:p w:rsidR="00A43227" w:rsidRPr="000142F7" w:rsidRDefault="00A43227" w:rsidP="00A43227">
      <w:pPr>
        <w:rPr>
          <w:rFonts w:asciiTheme="majorHAnsi" w:hAnsiTheme="majorHAnsi"/>
        </w:rPr>
      </w:pPr>
      <w:r w:rsidRPr="000142F7">
        <w:rPr>
          <w:rFonts w:asciiTheme="majorHAnsi" w:hAnsiTheme="majorHAnsi"/>
        </w:rPr>
        <w:t xml:space="preserve">A standard HL7 v2.4 will be generated for each VistA VAFC PIMS ADT </w:t>
      </w:r>
      <w:r w:rsidR="00770A43" w:rsidRPr="000142F7">
        <w:rPr>
          <w:rFonts w:asciiTheme="majorHAnsi" w:hAnsiTheme="majorHAnsi"/>
        </w:rPr>
        <w:t xml:space="preserve">patient movement </w:t>
      </w:r>
      <w:r w:rsidRPr="000142F7">
        <w:rPr>
          <w:rFonts w:asciiTheme="majorHAnsi" w:hAnsiTheme="majorHAnsi"/>
        </w:rPr>
        <w:t xml:space="preserve">event </w:t>
      </w:r>
      <w:r w:rsidR="002840BF" w:rsidRPr="002840BF">
        <w:rPr>
          <w:rFonts w:asciiTheme="majorHAnsi" w:hAnsiTheme="majorHAnsi"/>
        </w:rPr>
        <w:t xml:space="preserve">in which </w:t>
      </w:r>
      <w:r w:rsidR="00035438">
        <w:rPr>
          <w:rFonts w:asciiTheme="majorHAnsi" w:hAnsiTheme="majorHAnsi"/>
        </w:rPr>
        <w:t xml:space="preserve">DSIH </w:t>
      </w:r>
      <w:r w:rsidR="002840BF" w:rsidRPr="002840BF">
        <w:rPr>
          <w:rFonts w:asciiTheme="majorHAnsi" w:hAnsiTheme="majorHAnsi"/>
        </w:rPr>
        <w:t>protocols are subscribed</w:t>
      </w:r>
      <w:r w:rsidRPr="000142F7">
        <w:rPr>
          <w:rFonts w:asciiTheme="majorHAnsi" w:hAnsiTheme="majorHAnsi"/>
        </w:rPr>
        <w:t xml:space="preserve">.  </w:t>
      </w:r>
    </w:p>
    <w:p w:rsidR="00A43227" w:rsidRPr="000142F7" w:rsidRDefault="00A43227" w:rsidP="00770A43">
      <w:pPr>
        <w:pStyle w:val="NoSpacing"/>
        <w:rPr>
          <w:rFonts w:asciiTheme="majorHAnsi" w:hAnsiTheme="majorHAnsi"/>
        </w:rPr>
      </w:pPr>
      <w:r w:rsidRPr="000142F7">
        <w:rPr>
          <w:rFonts w:asciiTheme="majorHAnsi" w:hAnsiTheme="majorHAnsi"/>
        </w:rPr>
        <w:t xml:space="preserve">ADT^A01 Inpatient Admission </w:t>
      </w:r>
    </w:p>
    <w:p w:rsidR="00A43227" w:rsidRPr="000142F7" w:rsidRDefault="00A43227" w:rsidP="00770A43">
      <w:pPr>
        <w:pStyle w:val="NoSpacing"/>
        <w:rPr>
          <w:rFonts w:asciiTheme="majorHAnsi" w:hAnsiTheme="majorHAnsi"/>
        </w:rPr>
      </w:pPr>
      <w:r w:rsidRPr="000142F7">
        <w:rPr>
          <w:rFonts w:asciiTheme="majorHAnsi" w:hAnsiTheme="majorHAnsi"/>
        </w:rPr>
        <w:t>ADT^A02 Inpatient Transfer</w:t>
      </w:r>
    </w:p>
    <w:p w:rsidR="00A43227" w:rsidRPr="000142F7" w:rsidRDefault="00A43227" w:rsidP="00770A43">
      <w:pPr>
        <w:pStyle w:val="NoSpacing"/>
        <w:rPr>
          <w:rFonts w:asciiTheme="majorHAnsi" w:hAnsiTheme="majorHAnsi"/>
        </w:rPr>
      </w:pPr>
      <w:r w:rsidRPr="000142F7">
        <w:rPr>
          <w:rFonts w:asciiTheme="majorHAnsi" w:hAnsiTheme="majorHAnsi"/>
        </w:rPr>
        <w:t>ADT^A03 Inpatient Discharge</w:t>
      </w:r>
    </w:p>
    <w:p w:rsidR="00A43227" w:rsidRPr="000142F7" w:rsidRDefault="00A43227" w:rsidP="00770A43">
      <w:pPr>
        <w:pStyle w:val="NoSpacing"/>
        <w:rPr>
          <w:rFonts w:asciiTheme="majorHAnsi" w:hAnsiTheme="majorHAnsi"/>
        </w:rPr>
      </w:pPr>
      <w:r w:rsidRPr="000142F7">
        <w:rPr>
          <w:rFonts w:asciiTheme="majorHAnsi" w:hAnsiTheme="majorHAnsi"/>
        </w:rPr>
        <w:t>ADT^A08 Inpatient Patient Record Update</w:t>
      </w:r>
    </w:p>
    <w:p w:rsidR="00A43227" w:rsidRPr="000142F7" w:rsidRDefault="00A43227" w:rsidP="00770A43">
      <w:pPr>
        <w:pStyle w:val="NoSpacing"/>
        <w:rPr>
          <w:rFonts w:asciiTheme="majorHAnsi" w:hAnsiTheme="majorHAnsi"/>
        </w:rPr>
      </w:pPr>
      <w:r w:rsidRPr="000142F7">
        <w:rPr>
          <w:rFonts w:asciiTheme="majorHAnsi" w:hAnsiTheme="majorHAnsi"/>
        </w:rPr>
        <w:t>ADT^A11 Inpatient Cancel Admit</w:t>
      </w:r>
    </w:p>
    <w:p w:rsidR="00A43227" w:rsidRPr="000142F7" w:rsidRDefault="00A43227" w:rsidP="00770A43">
      <w:pPr>
        <w:pStyle w:val="NoSpacing"/>
        <w:rPr>
          <w:rFonts w:asciiTheme="majorHAnsi" w:hAnsiTheme="majorHAnsi"/>
        </w:rPr>
      </w:pPr>
      <w:r w:rsidRPr="000142F7">
        <w:rPr>
          <w:rFonts w:asciiTheme="majorHAnsi" w:hAnsiTheme="majorHAnsi"/>
        </w:rPr>
        <w:lastRenderedPageBreak/>
        <w:t>ADT^A12 Inpatient Cancel Transfer</w:t>
      </w:r>
    </w:p>
    <w:p w:rsidR="00A43227" w:rsidRDefault="00A43227" w:rsidP="00770A43">
      <w:pPr>
        <w:pStyle w:val="NoSpacing"/>
        <w:rPr>
          <w:rFonts w:asciiTheme="majorHAnsi" w:hAnsiTheme="majorHAnsi"/>
        </w:rPr>
      </w:pPr>
      <w:r w:rsidRPr="000142F7">
        <w:rPr>
          <w:rFonts w:asciiTheme="majorHAnsi" w:hAnsiTheme="majorHAnsi"/>
        </w:rPr>
        <w:t>ADT^A13 Inpatient Cancel Discharge</w:t>
      </w:r>
    </w:p>
    <w:p w:rsidR="00E8701C" w:rsidRPr="000142F7" w:rsidRDefault="00E8701C" w:rsidP="00770A43">
      <w:pPr>
        <w:pStyle w:val="NoSpacing"/>
        <w:rPr>
          <w:rFonts w:asciiTheme="majorHAnsi" w:hAnsiTheme="majorHAnsi"/>
        </w:rPr>
      </w:pPr>
    </w:p>
    <w:p w:rsidR="00770A43" w:rsidRPr="006E7A90" w:rsidRDefault="00107ACA" w:rsidP="006E7A90">
      <w:pPr>
        <w:pStyle w:val="Style2"/>
      </w:pPr>
      <w:bookmarkStart w:id="22" w:name="_Toc338764222"/>
      <w:bookmarkStart w:id="23" w:name="_Toc364755457"/>
      <w:r>
        <w:t xml:space="preserve">ADT </w:t>
      </w:r>
      <w:r w:rsidR="00A43227" w:rsidRPr="000142F7">
        <w:t>Static Message Definition – Message Level</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1"/>
        <w:gridCol w:w="3161"/>
        <w:gridCol w:w="1781"/>
        <w:gridCol w:w="2333"/>
      </w:tblGrid>
      <w:tr w:rsidR="00E76468" w:rsidRPr="000142F7" w:rsidTr="008F5932">
        <w:trPr>
          <w:trHeight w:val="683"/>
        </w:trPr>
        <w:tc>
          <w:tcPr>
            <w:tcW w:w="2394" w:type="dxa"/>
            <w:shd w:val="clear" w:color="auto" w:fill="BFBFBF" w:themeFill="background1" w:themeFillShade="BF"/>
          </w:tcPr>
          <w:p w:rsidR="00770A43" w:rsidRPr="000142F7" w:rsidRDefault="00E76468" w:rsidP="00770A43">
            <w:pPr>
              <w:pStyle w:val="NoSpacing"/>
              <w:rPr>
                <w:rFonts w:asciiTheme="majorHAnsi" w:hAnsiTheme="majorHAnsi"/>
                <w:b/>
              </w:rPr>
            </w:pPr>
            <w:r w:rsidRPr="000142F7">
              <w:rPr>
                <w:rFonts w:asciiTheme="majorHAnsi" w:hAnsiTheme="majorHAnsi"/>
                <w:b/>
              </w:rPr>
              <w:t>ADT^A**</w:t>
            </w:r>
          </w:p>
        </w:tc>
        <w:tc>
          <w:tcPr>
            <w:tcW w:w="3294" w:type="dxa"/>
            <w:shd w:val="clear" w:color="auto" w:fill="BFBFBF" w:themeFill="background1" w:themeFillShade="BF"/>
          </w:tcPr>
          <w:p w:rsidR="00770A43" w:rsidRPr="000142F7" w:rsidRDefault="00770A43" w:rsidP="00E23E4B">
            <w:pPr>
              <w:pStyle w:val="NoSpacing"/>
              <w:rPr>
                <w:rFonts w:asciiTheme="majorHAnsi" w:hAnsiTheme="majorHAnsi"/>
                <w:b/>
              </w:rPr>
            </w:pPr>
            <w:r w:rsidRPr="000142F7">
              <w:rPr>
                <w:rFonts w:asciiTheme="majorHAnsi" w:hAnsiTheme="majorHAnsi"/>
                <w:b/>
              </w:rPr>
              <w:t>PATIENT MOVEMENT EVENTS</w:t>
            </w:r>
          </w:p>
        </w:tc>
        <w:tc>
          <w:tcPr>
            <w:tcW w:w="1494" w:type="dxa"/>
            <w:shd w:val="clear" w:color="auto" w:fill="BFBFBF" w:themeFill="background1" w:themeFillShade="BF"/>
          </w:tcPr>
          <w:p w:rsidR="00770A43" w:rsidRPr="000142F7" w:rsidRDefault="00770A43" w:rsidP="00770A43">
            <w:pPr>
              <w:pStyle w:val="NoSpacing"/>
              <w:rPr>
                <w:rFonts w:asciiTheme="majorHAnsi" w:hAnsiTheme="majorHAnsi"/>
                <w:b/>
              </w:rPr>
            </w:pPr>
            <w:r w:rsidRPr="000142F7">
              <w:rPr>
                <w:rFonts w:asciiTheme="majorHAnsi" w:hAnsiTheme="majorHAnsi"/>
                <w:b/>
              </w:rPr>
              <w:t>OPTIONALITY BY TYPE</w:t>
            </w:r>
          </w:p>
          <w:p w:rsidR="00770A43" w:rsidRPr="000142F7" w:rsidRDefault="00770A43" w:rsidP="00770A43">
            <w:pPr>
              <w:pStyle w:val="NoSpacing"/>
              <w:rPr>
                <w:rFonts w:asciiTheme="majorHAnsi" w:hAnsiTheme="majorHAnsi"/>
                <w:b/>
              </w:rPr>
            </w:pPr>
          </w:p>
        </w:tc>
        <w:tc>
          <w:tcPr>
            <w:tcW w:w="2394" w:type="dxa"/>
            <w:shd w:val="clear" w:color="auto" w:fill="BFBFBF" w:themeFill="background1" w:themeFillShade="BF"/>
          </w:tcPr>
          <w:p w:rsidR="00770A43" w:rsidRPr="000142F7" w:rsidRDefault="00770A43" w:rsidP="00E23E4B">
            <w:pPr>
              <w:pStyle w:val="NoSpacing"/>
              <w:rPr>
                <w:rFonts w:asciiTheme="majorHAnsi" w:hAnsiTheme="majorHAnsi"/>
                <w:b/>
              </w:rPr>
            </w:pPr>
            <w:r w:rsidRPr="000142F7">
              <w:rPr>
                <w:rFonts w:asciiTheme="majorHAnsi" w:hAnsiTheme="majorHAnsi"/>
                <w:b/>
              </w:rPr>
              <w:t>REPETITION</w:t>
            </w:r>
          </w:p>
        </w:tc>
      </w:tr>
      <w:tr w:rsidR="00E76468" w:rsidRPr="000142F7" w:rsidTr="008F5932">
        <w:tc>
          <w:tcPr>
            <w:tcW w:w="2394" w:type="dxa"/>
          </w:tcPr>
          <w:p w:rsidR="00770A43" w:rsidRPr="000142F7" w:rsidRDefault="00E76468" w:rsidP="00770A43">
            <w:pPr>
              <w:pStyle w:val="NoSpacing"/>
              <w:rPr>
                <w:rFonts w:asciiTheme="majorHAnsi" w:hAnsiTheme="majorHAnsi"/>
                <w:b/>
              </w:rPr>
            </w:pPr>
            <w:r w:rsidRPr="000142F7">
              <w:rPr>
                <w:rFonts w:asciiTheme="majorHAnsi" w:hAnsiTheme="majorHAnsi"/>
                <w:b/>
              </w:rPr>
              <w:t>MSH</w:t>
            </w:r>
          </w:p>
        </w:tc>
        <w:tc>
          <w:tcPr>
            <w:tcW w:w="3294" w:type="dxa"/>
          </w:tcPr>
          <w:p w:rsidR="00770A43" w:rsidRPr="000142F7" w:rsidRDefault="00E76468" w:rsidP="00A43227">
            <w:pPr>
              <w:pStyle w:val="NoSpacing"/>
              <w:rPr>
                <w:rFonts w:asciiTheme="majorHAnsi" w:hAnsiTheme="majorHAnsi"/>
              </w:rPr>
            </w:pPr>
            <w:r w:rsidRPr="000142F7">
              <w:rPr>
                <w:rFonts w:asciiTheme="majorHAnsi" w:hAnsiTheme="majorHAnsi"/>
              </w:rPr>
              <w:t>Message Header</w:t>
            </w:r>
          </w:p>
        </w:tc>
        <w:tc>
          <w:tcPr>
            <w:tcW w:w="1494" w:type="dxa"/>
          </w:tcPr>
          <w:p w:rsidR="00770A43" w:rsidRPr="000142F7" w:rsidRDefault="00E76468" w:rsidP="00A43227">
            <w:pPr>
              <w:pStyle w:val="NoSpacing"/>
              <w:rPr>
                <w:rFonts w:asciiTheme="majorHAnsi" w:hAnsiTheme="majorHAnsi"/>
              </w:rPr>
            </w:pPr>
            <w:r w:rsidRPr="000142F7">
              <w:rPr>
                <w:rFonts w:asciiTheme="majorHAnsi" w:hAnsiTheme="majorHAnsi"/>
              </w:rPr>
              <w:t>Required</w:t>
            </w:r>
          </w:p>
        </w:tc>
        <w:tc>
          <w:tcPr>
            <w:tcW w:w="2394" w:type="dxa"/>
          </w:tcPr>
          <w:p w:rsidR="00770A43" w:rsidRPr="000142F7" w:rsidRDefault="00E8701C" w:rsidP="00A43227">
            <w:pPr>
              <w:pStyle w:val="NoSpacing"/>
              <w:rPr>
                <w:rFonts w:asciiTheme="majorHAnsi" w:hAnsiTheme="majorHAnsi"/>
              </w:rPr>
            </w:pPr>
            <w:r>
              <w:rPr>
                <w:rFonts w:asciiTheme="majorHAnsi" w:hAnsiTheme="majorHAnsi"/>
              </w:rPr>
              <w:t>Repeat = NO</w:t>
            </w:r>
          </w:p>
        </w:tc>
      </w:tr>
      <w:tr w:rsidR="00E76468" w:rsidRPr="000142F7" w:rsidTr="008F5932">
        <w:tc>
          <w:tcPr>
            <w:tcW w:w="2394" w:type="dxa"/>
          </w:tcPr>
          <w:p w:rsidR="00770A43" w:rsidRPr="000142F7" w:rsidRDefault="00E76468" w:rsidP="00A43227">
            <w:pPr>
              <w:pStyle w:val="NoSpacing"/>
              <w:rPr>
                <w:rFonts w:asciiTheme="majorHAnsi" w:hAnsiTheme="majorHAnsi"/>
                <w:b/>
              </w:rPr>
            </w:pPr>
            <w:r w:rsidRPr="000142F7">
              <w:rPr>
                <w:rFonts w:asciiTheme="majorHAnsi" w:hAnsiTheme="majorHAnsi"/>
                <w:b/>
              </w:rPr>
              <w:t>EVN</w:t>
            </w:r>
          </w:p>
        </w:tc>
        <w:tc>
          <w:tcPr>
            <w:tcW w:w="3294" w:type="dxa"/>
          </w:tcPr>
          <w:p w:rsidR="00770A43" w:rsidRPr="000142F7" w:rsidRDefault="00E76468" w:rsidP="00A43227">
            <w:pPr>
              <w:pStyle w:val="NoSpacing"/>
              <w:rPr>
                <w:rFonts w:asciiTheme="majorHAnsi" w:hAnsiTheme="majorHAnsi"/>
              </w:rPr>
            </w:pPr>
            <w:r w:rsidRPr="000142F7">
              <w:rPr>
                <w:rFonts w:asciiTheme="majorHAnsi" w:hAnsiTheme="majorHAnsi"/>
              </w:rPr>
              <w:t>Message Event</w:t>
            </w:r>
          </w:p>
        </w:tc>
        <w:tc>
          <w:tcPr>
            <w:tcW w:w="1494" w:type="dxa"/>
          </w:tcPr>
          <w:p w:rsidR="00770A43" w:rsidRPr="000142F7" w:rsidRDefault="00E76468" w:rsidP="00A43227">
            <w:pPr>
              <w:pStyle w:val="NoSpacing"/>
              <w:rPr>
                <w:rFonts w:asciiTheme="majorHAnsi" w:hAnsiTheme="majorHAnsi"/>
              </w:rPr>
            </w:pPr>
            <w:r w:rsidRPr="000142F7">
              <w:rPr>
                <w:rFonts w:asciiTheme="majorHAnsi" w:hAnsiTheme="majorHAnsi"/>
              </w:rPr>
              <w:t>Required</w:t>
            </w:r>
          </w:p>
        </w:tc>
        <w:tc>
          <w:tcPr>
            <w:tcW w:w="2394" w:type="dxa"/>
          </w:tcPr>
          <w:p w:rsidR="00770A43" w:rsidRPr="000142F7" w:rsidRDefault="00E8701C" w:rsidP="00A43227">
            <w:pPr>
              <w:pStyle w:val="NoSpacing"/>
              <w:rPr>
                <w:rFonts w:asciiTheme="majorHAnsi" w:hAnsiTheme="majorHAnsi"/>
              </w:rPr>
            </w:pPr>
            <w:r>
              <w:rPr>
                <w:rFonts w:asciiTheme="majorHAnsi" w:hAnsiTheme="majorHAnsi"/>
              </w:rPr>
              <w:t>Repeat = NO</w:t>
            </w:r>
          </w:p>
        </w:tc>
      </w:tr>
      <w:tr w:rsidR="00E76468" w:rsidRPr="000142F7" w:rsidTr="008F5932">
        <w:tc>
          <w:tcPr>
            <w:tcW w:w="2394" w:type="dxa"/>
          </w:tcPr>
          <w:p w:rsidR="00770A43" w:rsidRPr="000142F7" w:rsidRDefault="00E76468" w:rsidP="00A43227">
            <w:pPr>
              <w:pStyle w:val="NoSpacing"/>
              <w:rPr>
                <w:rFonts w:asciiTheme="majorHAnsi" w:hAnsiTheme="majorHAnsi"/>
                <w:b/>
              </w:rPr>
            </w:pPr>
            <w:r w:rsidRPr="000142F7">
              <w:rPr>
                <w:rFonts w:asciiTheme="majorHAnsi" w:hAnsiTheme="majorHAnsi"/>
                <w:b/>
              </w:rPr>
              <w:t>PID</w:t>
            </w:r>
          </w:p>
        </w:tc>
        <w:tc>
          <w:tcPr>
            <w:tcW w:w="3294" w:type="dxa"/>
          </w:tcPr>
          <w:p w:rsidR="00770A43" w:rsidRPr="000142F7" w:rsidRDefault="00E76468" w:rsidP="00A43227">
            <w:pPr>
              <w:pStyle w:val="NoSpacing"/>
              <w:rPr>
                <w:rFonts w:asciiTheme="majorHAnsi" w:hAnsiTheme="majorHAnsi"/>
              </w:rPr>
            </w:pPr>
            <w:r w:rsidRPr="000142F7">
              <w:rPr>
                <w:rFonts w:asciiTheme="majorHAnsi" w:hAnsiTheme="majorHAnsi"/>
              </w:rPr>
              <w:t>Patient Identification</w:t>
            </w:r>
          </w:p>
        </w:tc>
        <w:tc>
          <w:tcPr>
            <w:tcW w:w="1494" w:type="dxa"/>
          </w:tcPr>
          <w:p w:rsidR="00770A43" w:rsidRPr="000142F7" w:rsidRDefault="00E76468" w:rsidP="00A43227">
            <w:pPr>
              <w:pStyle w:val="NoSpacing"/>
              <w:rPr>
                <w:rFonts w:asciiTheme="majorHAnsi" w:hAnsiTheme="majorHAnsi"/>
              </w:rPr>
            </w:pPr>
            <w:r w:rsidRPr="000142F7">
              <w:rPr>
                <w:rFonts w:asciiTheme="majorHAnsi" w:hAnsiTheme="majorHAnsi"/>
              </w:rPr>
              <w:t>Required</w:t>
            </w:r>
          </w:p>
        </w:tc>
        <w:tc>
          <w:tcPr>
            <w:tcW w:w="2394" w:type="dxa"/>
          </w:tcPr>
          <w:p w:rsidR="00770A43" w:rsidRPr="000142F7" w:rsidRDefault="00E8701C" w:rsidP="00A43227">
            <w:pPr>
              <w:pStyle w:val="NoSpacing"/>
              <w:rPr>
                <w:rFonts w:asciiTheme="majorHAnsi" w:hAnsiTheme="majorHAnsi"/>
              </w:rPr>
            </w:pPr>
            <w:r>
              <w:rPr>
                <w:rFonts w:asciiTheme="majorHAnsi" w:hAnsiTheme="majorHAnsi"/>
              </w:rPr>
              <w:t>Repeat = NO</w:t>
            </w:r>
          </w:p>
        </w:tc>
      </w:tr>
      <w:tr w:rsidR="00E76468" w:rsidRPr="000142F7" w:rsidTr="008F5932">
        <w:tc>
          <w:tcPr>
            <w:tcW w:w="2394" w:type="dxa"/>
          </w:tcPr>
          <w:p w:rsidR="00770A43" w:rsidRPr="000142F7" w:rsidRDefault="00E76468" w:rsidP="00A43227">
            <w:pPr>
              <w:pStyle w:val="NoSpacing"/>
              <w:rPr>
                <w:rFonts w:asciiTheme="majorHAnsi" w:hAnsiTheme="majorHAnsi"/>
                <w:b/>
              </w:rPr>
            </w:pPr>
            <w:r w:rsidRPr="000142F7">
              <w:rPr>
                <w:rFonts w:asciiTheme="majorHAnsi" w:hAnsiTheme="majorHAnsi"/>
                <w:b/>
              </w:rPr>
              <w:t>PV1</w:t>
            </w:r>
          </w:p>
        </w:tc>
        <w:tc>
          <w:tcPr>
            <w:tcW w:w="3294" w:type="dxa"/>
          </w:tcPr>
          <w:p w:rsidR="00770A43" w:rsidRPr="000142F7" w:rsidRDefault="00E76468" w:rsidP="00A43227">
            <w:pPr>
              <w:pStyle w:val="NoSpacing"/>
              <w:rPr>
                <w:rFonts w:asciiTheme="majorHAnsi" w:hAnsiTheme="majorHAnsi"/>
              </w:rPr>
            </w:pPr>
            <w:r w:rsidRPr="000142F7">
              <w:rPr>
                <w:rFonts w:asciiTheme="majorHAnsi" w:hAnsiTheme="majorHAnsi"/>
              </w:rPr>
              <w:t>Patient Additional Demographics</w:t>
            </w:r>
          </w:p>
        </w:tc>
        <w:tc>
          <w:tcPr>
            <w:tcW w:w="1494" w:type="dxa"/>
          </w:tcPr>
          <w:p w:rsidR="00770A43" w:rsidRPr="000142F7" w:rsidRDefault="00E76468" w:rsidP="00A43227">
            <w:pPr>
              <w:pStyle w:val="NoSpacing"/>
              <w:rPr>
                <w:rFonts w:asciiTheme="majorHAnsi" w:hAnsiTheme="majorHAnsi"/>
              </w:rPr>
            </w:pPr>
            <w:r w:rsidRPr="000142F7">
              <w:rPr>
                <w:rFonts w:asciiTheme="majorHAnsi" w:hAnsiTheme="majorHAnsi"/>
              </w:rPr>
              <w:t>Required</w:t>
            </w:r>
          </w:p>
        </w:tc>
        <w:tc>
          <w:tcPr>
            <w:tcW w:w="2394" w:type="dxa"/>
          </w:tcPr>
          <w:p w:rsidR="00770A43" w:rsidRPr="000142F7" w:rsidRDefault="00E8701C" w:rsidP="00A43227">
            <w:pPr>
              <w:pStyle w:val="NoSpacing"/>
              <w:rPr>
                <w:rFonts w:asciiTheme="majorHAnsi" w:hAnsiTheme="majorHAnsi"/>
              </w:rPr>
            </w:pPr>
            <w:r>
              <w:rPr>
                <w:rFonts w:asciiTheme="majorHAnsi" w:hAnsiTheme="majorHAnsi"/>
              </w:rPr>
              <w:t>Repeat = NO</w:t>
            </w:r>
          </w:p>
        </w:tc>
      </w:tr>
      <w:tr w:rsidR="00E76468" w:rsidRPr="000142F7" w:rsidTr="008F5932">
        <w:tc>
          <w:tcPr>
            <w:tcW w:w="2394" w:type="dxa"/>
          </w:tcPr>
          <w:p w:rsidR="00770A43" w:rsidRPr="000142F7" w:rsidRDefault="00E76468" w:rsidP="00A43227">
            <w:pPr>
              <w:pStyle w:val="NoSpacing"/>
              <w:rPr>
                <w:rFonts w:asciiTheme="majorHAnsi" w:hAnsiTheme="majorHAnsi"/>
                <w:b/>
              </w:rPr>
            </w:pPr>
            <w:r w:rsidRPr="000142F7">
              <w:rPr>
                <w:rFonts w:asciiTheme="majorHAnsi" w:hAnsiTheme="majorHAnsi"/>
                <w:b/>
              </w:rPr>
              <w:t>AL1</w:t>
            </w:r>
          </w:p>
        </w:tc>
        <w:tc>
          <w:tcPr>
            <w:tcW w:w="3294" w:type="dxa"/>
          </w:tcPr>
          <w:p w:rsidR="00770A43" w:rsidRPr="000142F7" w:rsidRDefault="00E76468" w:rsidP="00A43227">
            <w:pPr>
              <w:pStyle w:val="NoSpacing"/>
              <w:rPr>
                <w:rFonts w:asciiTheme="majorHAnsi" w:hAnsiTheme="majorHAnsi"/>
              </w:rPr>
            </w:pPr>
            <w:r w:rsidRPr="000142F7">
              <w:rPr>
                <w:rFonts w:asciiTheme="majorHAnsi" w:hAnsiTheme="majorHAnsi"/>
              </w:rPr>
              <w:t>Patient Visit</w:t>
            </w:r>
          </w:p>
        </w:tc>
        <w:tc>
          <w:tcPr>
            <w:tcW w:w="1494" w:type="dxa"/>
          </w:tcPr>
          <w:p w:rsidR="00770A43" w:rsidRPr="000142F7" w:rsidRDefault="00E76468" w:rsidP="00991CD1">
            <w:pPr>
              <w:pStyle w:val="NoSpacing"/>
              <w:rPr>
                <w:rFonts w:asciiTheme="majorHAnsi" w:hAnsiTheme="majorHAnsi"/>
              </w:rPr>
            </w:pPr>
            <w:r w:rsidRPr="000142F7">
              <w:rPr>
                <w:rFonts w:asciiTheme="majorHAnsi" w:hAnsiTheme="majorHAnsi"/>
              </w:rPr>
              <w:t>Conditional</w:t>
            </w:r>
            <w:r w:rsidR="00991CD1" w:rsidRPr="000142F7">
              <w:rPr>
                <w:rFonts w:asciiTheme="majorHAnsi" w:hAnsiTheme="majorHAnsi"/>
              </w:rPr>
              <w:t>*</w:t>
            </w:r>
            <w:r w:rsidRPr="000142F7">
              <w:rPr>
                <w:rFonts w:asciiTheme="majorHAnsi" w:hAnsiTheme="majorHAnsi"/>
              </w:rPr>
              <w:t xml:space="preserve"> </w:t>
            </w:r>
            <w:r w:rsidRPr="000142F7">
              <w:rPr>
                <w:rFonts w:asciiTheme="majorHAnsi" w:hAnsiTheme="majorHAnsi"/>
                <w:sz w:val="16"/>
                <w:szCs w:val="16"/>
              </w:rPr>
              <w:t>(</w:t>
            </w:r>
            <w:r w:rsidR="00991CD1" w:rsidRPr="000142F7">
              <w:rPr>
                <w:rFonts w:asciiTheme="majorHAnsi" w:hAnsiTheme="majorHAnsi"/>
                <w:sz w:val="16"/>
                <w:szCs w:val="16"/>
              </w:rPr>
              <w:t xml:space="preserve">See optionality by  </w:t>
            </w:r>
            <w:r w:rsidRPr="000142F7">
              <w:rPr>
                <w:rFonts w:asciiTheme="majorHAnsi" w:hAnsiTheme="majorHAnsi"/>
                <w:sz w:val="16"/>
                <w:szCs w:val="16"/>
              </w:rPr>
              <w:t>Message Event Type</w:t>
            </w:r>
            <w:r w:rsidR="00991CD1" w:rsidRPr="000142F7">
              <w:rPr>
                <w:rFonts w:asciiTheme="majorHAnsi" w:hAnsiTheme="majorHAnsi"/>
                <w:sz w:val="16"/>
                <w:szCs w:val="16"/>
              </w:rPr>
              <w:t xml:space="preserve"> Table )</w:t>
            </w:r>
          </w:p>
        </w:tc>
        <w:tc>
          <w:tcPr>
            <w:tcW w:w="2394" w:type="dxa"/>
          </w:tcPr>
          <w:p w:rsidR="00770A43" w:rsidRPr="000142F7" w:rsidRDefault="00E76468" w:rsidP="00A43227">
            <w:pPr>
              <w:pStyle w:val="NoSpacing"/>
              <w:rPr>
                <w:rFonts w:asciiTheme="majorHAnsi" w:hAnsiTheme="majorHAnsi"/>
              </w:rPr>
            </w:pPr>
            <w:r w:rsidRPr="000142F7">
              <w:rPr>
                <w:rFonts w:asciiTheme="majorHAnsi" w:hAnsiTheme="majorHAnsi"/>
              </w:rPr>
              <w:t>Repeat=YES</w:t>
            </w:r>
          </w:p>
        </w:tc>
      </w:tr>
      <w:tr w:rsidR="00E76468" w:rsidRPr="000142F7" w:rsidTr="008F5932">
        <w:tc>
          <w:tcPr>
            <w:tcW w:w="2394" w:type="dxa"/>
          </w:tcPr>
          <w:p w:rsidR="00770A43" w:rsidRPr="000142F7" w:rsidRDefault="00E76468" w:rsidP="00A43227">
            <w:pPr>
              <w:pStyle w:val="NoSpacing"/>
              <w:rPr>
                <w:rFonts w:asciiTheme="majorHAnsi" w:hAnsiTheme="majorHAnsi"/>
                <w:b/>
              </w:rPr>
            </w:pPr>
            <w:r w:rsidRPr="000142F7">
              <w:rPr>
                <w:rFonts w:asciiTheme="majorHAnsi" w:hAnsiTheme="majorHAnsi"/>
                <w:b/>
              </w:rPr>
              <w:t>DG1</w:t>
            </w:r>
          </w:p>
        </w:tc>
        <w:tc>
          <w:tcPr>
            <w:tcW w:w="3294" w:type="dxa"/>
          </w:tcPr>
          <w:p w:rsidR="00770A43" w:rsidRPr="000142F7" w:rsidRDefault="00E76468" w:rsidP="00A43227">
            <w:pPr>
              <w:pStyle w:val="NoSpacing"/>
              <w:rPr>
                <w:rFonts w:asciiTheme="majorHAnsi" w:hAnsiTheme="majorHAnsi"/>
              </w:rPr>
            </w:pPr>
            <w:r w:rsidRPr="000142F7">
              <w:rPr>
                <w:rFonts w:asciiTheme="majorHAnsi" w:hAnsiTheme="majorHAnsi"/>
              </w:rPr>
              <w:t>Patient Diagnosis</w:t>
            </w:r>
          </w:p>
        </w:tc>
        <w:tc>
          <w:tcPr>
            <w:tcW w:w="1494" w:type="dxa"/>
          </w:tcPr>
          <w:p w:rsidR="00770A43" w:rsidRPr="000142F7" w:rsidRDefault="00E76468" w:rsidP="00991CD1">
            <w:pPr>
              <w:pStyle w:val="NoSpacing"/>
              <w:rPr>
                <w:rFonts w:asciiTheme="majorHAnsi" w:hAnsiTheme="majorHAnsi"/>
              </w:rPr>
            </w:pPr>
            <w:r w:rsidRPr="000142F7">
              <w:rPr>
                <w:rFonts w:asciiTheme="majorHAnsi" w:hAnsiTheme="majorHAnsi"/>
              </w:rPr>
              <w:t>C</w:t>
            </w:r>
            <w:r w:rsidR="00991CD1" w:rsidRPr="000142F7">
              <w:rPr>
                <w:rFonts w:asciiTheme="majorHAnsi" w:hAnsiTheme="majorHAnsi"/>
              </w:rPr>
              <w:t>o</w:t>
            </w:r>
            <w:r w:rsidRPr="000142F7">
              <w:rPr>
                <w:rFonts w:asciiTheme="majorHAnsi" w:hAnsiTheme="majorHAnsi"/>
              </w:rPr>
              <w:t>nditional</w:t>
            </w:r>
            <w:r w:rsidR="00991CD1" w:rsidRPr="000142F7">
              <w:rPr>
                <w:rFonts w:asciiTheme="majorHAnsi" w:hAnsiTheme="majorHAnsi"/>
              </w:rPr>
              <w:t xml:space="preserve">* </w:t>
            </w:r>
            <w:r w:rsidR="00991CD1" w:rsidRPr="000142F7">
              <w:rPr>
                <w:rFonts w:asciiTheme="majorHAnsi" w:hAnsiTheme="majorHAnsi"/>
                <w:sz w:val="16"/>
                <w:szCs w:val="16"/>
              </w:rPr>
              <w:t>(See optionality by  Message Event Type Table )</w:t>
            </w:r>
          </w:p>
        </w:tc>
        <w:tc>
          <w:tcPr>
            <w:tcW w:w="2394" w:type="dxa"/>
          </w:tcPr>
          <w:p w:rsidR="00770A43" w:rsidRPr="000142F7" w:rsidRDefault="00E76468" w:rsidP="00A43227">
            <w:pPr>
              <w:pStyle w:val="NoSpacing"/>
              <w:rPr>
                <w:rFonts w:asciiTheme="majorHAnsi" w:hAnsiTheme="majorHAnsi"/>
              </w:rPr>
            </w:pPr>
            <w:r w:rsidRPr="000142F7">
              <w:rPr>
                <w:rFonts w:asciiTheme="majorHAnsi" w:hAnsiTheme="majorHAnsi"/>
              </w:rPr>
              <w:t>Repeat=NO</w:t>
            </w:r>
          </w:p>
        </w:tc>
      </w:tr>
    </w:tbl>
    <w:p w:rsidR="00916BE7" w:rsidRDefault="00916BE7" w:rsidP="00153B0F">
      <w:pPr>
        <w:rPr>
          <w:rFonts w:asciiTheme="majorHAnsi" w:hAnsiTheme="majorHAnsi" w:cstheme="minorHAnsi"/>
          <w:b/>
        </w:rPr>
      </w:pPr>
    </w:p>
    <w:p w:rsidR="00770A43" w:rsidRPr="000142F7" w:rsidRDefault="00E76468" w:rsidP="00607CE0">
      <w:pPr>
        <w:ind w:left="1440" w:firstLine="720"/>
        <w:rPr>
          <w:rFonts w:asciiTheme="majorHAnsi" w:hAnsiTheme="majorHAnsi" w:cstheme="minorHAnsi"/>
          <w:b/>
        </w:rPr>
      </w:pPr>
      <w:r w:rsidRPr="000142F7">
        <w:rPr>
          <w:rFonts w:asciiTheme="majorHAnsi" w:hAnsiTheme="majorHAnsi" w:cstheme="minorHAnsi"/>
          <w:b/>
        </w:rPr>
        <w:t xml:space="preserve">Segment </w:t>
      </w:r>
      <w:r w:rsidR="00770A43" w:rsidRPr="000142F7">
        <w:rPr>
          <w:rFonts w:asciiTheme="majorHAnsi" w:hAnsiTheme="majorHAnsi" w:cstheme="minorHAnsi"/>
          <w:b/>
        </w:rPr>
        <w:t>Optionality by Message Event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16"/>
        <w:gridCol w:w="1193"/>
        <w:gridCol w:w="1190"/>
        <w:gridCol w:w="1192"/>
        <w:gridCol w:w="1192"/>
        <w:gridCol w:w="1192"/>
        <w:gridCol w:w="1192"/>
        <w:gridCol w:w="1109"/>
      </w:tblGrid>
      <w:tr w:rsidR="00E76468" w:rsidRPr="000142F7" w:rsidTr="008F5932">
        <w:tc>
          <w:tcPr>
            <w:tcW w:w="1173" w:type="dxa"/>
            <w:shd w:val="clear" w:color="auto" w:fill="BFBFBF" w:themeFill="background1" w:themeFillShade="BF"/>
          </w:tcPr>
          <w:p w:rsidR="00770A43" w:rsidRPr="000142F7" w:rsidRDefault="00E76468" w:rsidP="00E76468">
            <w:pPr>
              <w:rPr>
                <w:rFonts w:asciiTheme="majorHAnsi" w:hAnsiTheme="majorHAnsi" w:cstheme="minorHAnsi"/>
                <w:b/>
              </w:rPr>
            </w:pPr>
            <w:r w:rsidRPr="000142F7">
              <w:rPr>
                <w:rFonts w:asciiTheme="majorHAnsi" w:hAnsiTheme="majorHAnsi" w:cstheme="minorHAnsi"/>
                <w:b/>
              </w:rPr>
              <w:t xml:space="preserve">SEGMENT </w:t>
            </w:r>
          </w:p>
        </w:tc>
        <w:tc>
          <w:tcPr>
            <w:tcW w:w="1213" w:type="dxa"/>
            <w:shd w:val="clear" w:color="auto" w:fill="BFBFBF" w:themeFill="background1" w:themeFillShade="BF"/>
          </w:tcPr>
          <w:p w:rsidR="00770A43" w:rsidRPr="000142F7" w:rsidRDefault="00E76468" w:rsidP="00770A43">
            <w:pPr>
              <w:rPr>
                <w:rFonts w:asciiTheme="majorHAnsi" w:hAnsiTheme="majorHAnsi" w:cstheme="minorHAnsi"/>
                <w:b/>
              </w:rPr>
            </w:pPr>
            <w:r w:rsidRPr="000142F7">
              <w:rPr>
                <w:rFonts w:asciiTheme="majorHAnsi" w:hAnsiTheme="majorHAnsi" w:cstheme="minorHAnsi"/>
                <w:b/>
              </w:rPr>
              <w:t>A01</w:t>
            </w:r>
            <w:r w:rsidR="00770A43" w:rsidRPr="000142F7">
              <w:rPr>
                <w:rFonts w:asciiTheme="majorHAnsi" w:hAnsiTheme="majorHAnsi" w:cstheme="minorHAnsi"/>
                <w:b/>
              </w:rPr>
              <w:t xml:space="preserve"> </w:t>
            </w:r>
          </w:p>
        </w:tc>
        <w:tc>
          <w:tcPr>
            <w:tcW w:w="1211" w:type="dxa"/>
            <w:shd w:val="clear" w:color="auto" w:fill="BFBFBF" w:themeFill="background1" w:themeFillShade="BF"/>
          </w:tcPr>
          <w:p w:rsidR="00770A43" w:rsidRPr="000142F7" w:rsidRDefault="00E76468" w:rsidP="00E23E4B">
            <w:pPr>
              <w:rPr>
                <w:rFonts w:asciiTheme="majorHAnsi" w:hAnsiTheme="majorHAnsi" w:cstheme="minorHAnsi"/>
                <w:b/>
              </w:rPr>
            </w:pPr>
            <w:r w:rsidRPr="000142F7">
              <w:rPr>
                <w:rFonts w:asciiTheme="majorHAnsi" w:hAnsiTheme="majorHAnsi" w:cstheme="minorHAnsi"/>
                <w:b/>
              </w:rPr>
              <w:t>A02</w:t>
            </w:r>
          </w:p>
        </w:tc>
        <w:tc>
          <w:tcPr>
            <w:tcW w:w="1213" w:type="dxa"/>
            <w:shd w:val="clear" w:color="auto" w:fill="BFBFBF" w:themeFill="background1" w:themeFillShade="BF"/>
          </w:tcPr>
          <w:p w:rsidR="00770A43" w:rsidRPr="000142F7" w:rsidRDefault="00770A43" w:rsidP="00E23E4B">
            <w:pPr>
              <w:rPr>
                <w:rFonts w:asciiTheme="majorHAnsi" w:hAnsiTheme="majorHAnsi" w:cstheme="minorHAnsi"/>
                <w:b/>
              </w:rPr>
            </w:pPr>
            <w:r w:rsidRPr="000142F7">
              <w:rPr>
                <w:rFonts w:asciiTheme="majorHAnsi" w:hAnsiTheme="majorHAnsi" w:cstheme="minorHAnsi"/>
                <w:b/>
              </w:rPr>
              <w:t>A03</w:t>
            </w:r>
          </w:p>
        </w:tc>
        <w:tc>
          <w:tcPr>
            <w:tcW w:w="1213" w:type="dxa"/>
            <w:shd w:val="clear" w:color="auto" w:fill="BFBFBF" w:themeFill="background1" w:themeFillShade="BF"/>
          </w:tcPr>
          <w:p w:rsidR="00770A43" w:rsidRPr="000142F7" w:rsidRDefault="00770A43" w:rsidP="00E23E4B">
            <w:pPr>
              <w:rPr>
                <w:rFonts w:asciiTheme="majorHAnsi" w:hAnsiTheme="majorHAnsi" w:cstheme="minorHAnsi"/>
                <w:b/>
              </w:rPr>
            </w:pPr>
            <w:r w:rsidRPr="000142F7">
              <w:rPr>
                <w:rFonts w:asciiTheme="majorHAnsi" w:hAnsiTheme="majorHAnsi" w:cstheme="minorHAnsi"/>
                <w:b/>
              </w:rPr>
              <w:t>A08</w:t>
            </w:r>
          </w:p>
        </w:tc>
        <w:tc>
          <w:tcPr>
            <w:tcW w:w="1213" w:type="dxa"/>
            <w:shd w:val="clear" w:color="auto" w:fill="BFBFBF" w:themeFill="background1" w:themeFillShade="BF"/>
          </w:tcPr>
          <w:p w:rsidR="00770A43" w:rsidRPr="000142F7" w:rsidRDefault="00770A43" w:rsidP="00E23E4B">
            <w:pPr>
              <w:rPr>
                <w:rFonts w:asciiTheme="majorHAnsi" w:hAnsiTheme="majorHAnsi" w:cstheme="minorHAnsi"/>
                <w:b/>
              </w:rPr>
            </w:pPr>
            <w:r w:rsidRPr="000142F7">
              <w:rPr>
                <w:rFonts w:asciiTheme="majorHAnsi" w:hAnsiTheme="majorHAnsi" w:cstheme="minorHAnsi"/>
                <w:b/>
              </w:rPr>
              <w:t>A11</w:t>
            </w:r>
          </w:p>
        </w:tc>
        <w:tc>
          <w:tcPr>
            <w:tcW w:w="1213" w:type="dxa"/>
            <w:shd w:val="clear" w:color="auto" w:fill="BFBFBF" w:themeFill="background1" w:themeFillShade="BF"/>
          </w:tcPr>
          <w:p w:rsidR="00770A43" w:rsidRPr="000142F7" w:rsidRDefault="00770A43" w:rsidP="00E23E4B">
            <w:pPr>
              <w:rPr>
                <w:rFonts w:asciiTheme="majorHAnsi" w:hAnsiTheme="majorHAnsi" w:cstheme="minorHAnsi"/>
                <w:b/>
              </w:rPr>
            </w:pPr>
            <w:r w:rsidRPr="000142F7">
              <w:rPr>
                <w:rFonts w:asciiTheme="majorHAnsi" w:hAnsiTheme="majorHAnsi" w:cstheme="minorHAnsi"/>
                <w:b/>
              </w:rPr>
              <w:t>A12</w:t>
            </w:r>
          </w:p>
        </w:tc>
        <w:tc>
          <w:tcPr>
            <w:tcW w:w="1127" w:type="dxa"/>
            <w:shd w:val="clear" w:color="auto" w:fill="BFBFBF" w:themeFill="background1" w:themeFillShade="BF"/>
          </w:tcPr>
          <w:p w:rsidR="00770A43" w:rsidRPr="000142F7" w:rsidRDefault="00770A43" w:rsidP="00E23E4B">
            <w:pPr>
              <w:rPr>
                <w:rFonts w:asciiTheme="majorHAnsi" w:hAnsiTheme="majorHAnsi" w:cstheme="minorHAnsi"/>
                <w:b/>
              </w:rPr>
            </w:pPr>
            <w:r w:rsidRPr="000142F7">
              <w:rPr>
                <w:rFonts w:asciiTheme="majorHAnsi" w:hAnsiTheme="majorHAnsi" w:cstheme="minorHAnsi"/>
                <w:b/>
              </w:rPr>
              <w:t>A13</w:t>
            </w:r>
          </w:p>
        </w:tc>
      </w:tr>
      <w:tr w:rsidR="00E76468" w:rsidRPr="000142F7" w:rsidTr="008F5932">
        <w:tc>
          <w:tcPr>
            <w:tcW w:w="117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MSH</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1"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127"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r>
      <w:tr w:rsidR="00E76468" w:rsidRPr="000142F7" w:rsidTr="008F5932">
        <w:tc>
          <w:tcPr>
            <w:tcW w:w="117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EVN</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1"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127"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r>
      <w:tr w:rsidR="00E76468" w:rsidRPr="000142F7" w:rsidTr="008F5932">
        <w:tc>
          <w:tcPr>
            <w:tcW w:w="117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PID</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1"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127"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r>
      <w:tr w:rsidR="00E76468" w:rsidRPr="000142F7" w:rsidTr="008F5932">
        <w:tc>
          <w:tcPr>
            <w:tcW w:w="117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PD1</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1"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127"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r>
      <w:tr w:rsidR="00E76468" w:rsidRPr="000142F7" w:rsidTr="008F5932">
        <w:tc>
          <w:tcPr>
            <w:tcW w:w="117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PV1</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1"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127"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r>
      <w:tr w:rsidR="00E76468" w:rsidRPr="000142F7" w:rsidTr="008F5932">
        <w:tc>
          <w:tcPr>
            <w:tcW w:w="117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AL1</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1"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N</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N</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N</w:t>
            </w:r>
          </w:p>
        </w:tc>
        <w:tc>
          <w:tcPr>
            <w:tcW w:w="1127"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N</w:t>
            </w:r>
          </w:p>
        </w:tc>
      </w:tr>
      <w:tr w:rsidR="00E76468" w:rsidRPr="000142F7" w:rsidTr="008F5932">
        <w:tc>
          <w:tcPr>
            <w:tcW w:w="117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DG1</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1"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N</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213"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c>
          <w:tcPr>
            <w:tcW w:w="1127" w:type="dxa"/>
          </w:tcPr>
          <w:p w:rsidR="00770A43" w:rsidRPr="000142F7" w:rsidRDefault="00770A43" w:rsidP="00E23E4B">
            <w:pPr>
              <w:rPr>
                <w:rFonts w:asciiTheme="majorHAnsi" w:hAnsiTheme="majorHAnsi" w:cstheme="minorHAnsi"/>
              </w:rPr>
            </w:pPr>
            <w:r w:rsidRPr="000142F7">
              <w:rPr>
                <w:rFonts w:asciiTheme="majorHAnsi" w:hAnsiTheme="majorHAnsi" w:cstheme="minorHAnsi"/>
              </w:rPr>
              <w:t>Y</w:t>
            </w:r>
          </w:p>
        </w:tc>
      </w:tr>
    </w:tbl>
    <w:p w:rsidR="00612116" w:rsidRPr="00433212" w:rsidRDefault="00612116" w:rsidP="009C719C">
      <w:pPr>
        <w:rPr>
          <w:rFonts w:asciiTheme="majorHAnsi" w:hAnsiTheme="majorHAnsi"/>
          <w:b/>
          <w:sz w:val="18"/>
          <w:szCs w:val="18"/>
        </w:rPr>
      </w:pPr>
    </w:p>
    <w:p w:rsidR="00433212" w:rsidRPr="00433212" w:rsidRDefault="00433212" w:rsidP="009C719C">
      <w:pPr>
        <w:rPr>
          <w:rFonts w:asciiTheme="majorHAnsi" w:hAnsiTheme="majorHAnsi"/>
          <w:b/>
          <w:sz w:val="16"/>
          <w:szCs w:val="16"/>
        </w:rPr>
      </w:pPr>
    </w:p>
    <w:p w:rsidR="009C719C" w:rsidRPr="00153B0F" w:rsidRDefault="000D2957" w:rsidP="000A5F9B">
      <w:pPr>
        <w:pStyle w:val="Style2"/>
        <w:rPr>
          <w:sz w:val="36"/>
          <w:szCs w:val="36"/>
        </w:rPr>
      </w:pPr>
      <w:bookmarkStart w:id="24" w:name="_Toc338764223"/>
      <w:bookmarkStart w:id="25" w:name="_Toc364755458"/>
      <w:r w:rsidRPr="00153B0F">
        <w:rPr>
          <w:sz w:val="36"/>
          <w:szCs w:val="36"/>
        </w:rPr>
        <w:t xml:space="preserve">Order Message - </w:t>
      </w:r>
      <w:r w:rsidR="009C719C" w:rsidRPr="00153B0F">
        <w:rPr>
          <w:sz w:val="36"/>
          <w:szCs w:val="36"/>
        </w:rPr>
        <w:t>Data Assembly Characteristics</w:t>
      </w:r>
      <w:bookmarkEnd w:id="24"/>
      <w:bookmarkEnd w:id="25"/>
    </w:p>
    <w:p w:rsidR="001A4B82" w:rsidRDefault="00570CF8" w:rsidP="009C719C">
      <w:pPr>
        <w:rPr>
          <w:rFonts w:asciiTheme="majorHAnsi" w:hAnsiTheme="majorHAnsi"/>
        </w:rPr>
      </w:pPr>
      <w:r>
        <w:rPr>
          <w:rFonts w:asciiTheme="majorHAnsi" w:hAnsiTheme="majorHAnsi"/>
        </w:rPr>
        <w:t xml:space="preserve">A standard HL7 </w:t>
      </w:r>
      <w:r w:rsidRPr="002A7F96">
        <w:rPr>
          <w:rFonts w:asciiTheme="majorHAnsi" w:hAnsiTheme="majorHAnsi"/>
        </w:rPr>
        <w:t>v2.4</w:t>
      </w:r>
      <w:r w:rsidR="00612116" w:rsidRPr="001A4B82">
        <w:rPr>
          <w:rFonts w:asciiTheme="majorHAnsi" w:hAnsiTheme="majorHAnsi"/>
        </w:rPr>
        <w:t xml:space="preserve"> will be generated for each order event </w:t>
      </w:r>
      <w:r w:rsidR="002840BF">
        <w:rPr>
          <w:rFonts w:asciiTheme="majorHAnsi" w:hAnsiTheme="majorHAnsi"/>
        </w:rPr>
        <w:t xml:space="preserve">in which </w:t>
      </w:r>
      <w:r w:rsidR="00035438">
        <w:rPr>
          <w:rFonts w:asciiTheme="majorHAnsi" w:hAnsiTheme="majorHAnsi"/>
        </w:rPr>
        <w:t xml:space="preserve">DSIH </w:t>
      </w:r>
      <w:r w:rsidR="00612116" w:rsidRPr="001A4B82">
        <w:rPr>
          <w:rFonts w:asciiTheme="majorHAnsi" w:hAnsiTheme="majorHAnsi"/>
        </w:rPr>
        <w:t>protocol</w:t>
      </w:r>
      <w:r w:rsidR="001A4B82" w:rsidRPr="001A4B82">
        <w:rPr>
          <w:rFonts w:asciiTheme="majorHAnsi" w:hAnsiTheme="majorHAnsi"/>
        </w:rPr>
        <w:t>s</w:t>
      </w:r>
      <w:r w:rsidR="002840BF">
        <w:rPr>
          <w:rFonts w:asciiTheme="majorHAnsi" w:hAnsiTheme="majorHAnsi"/>
        </w:rPr>
        <w:t xml:space="preserve"> are subscribed</w:t>
      </w:r>
      <w:r w:rsidR="00612116" w:rsidRPr="001A4B82">
        <w:rPr>
          <w:rFonts w:asciiTheme="majorHAnsi" w:hAnsiTheme="majorHAnsi"/>
        </w:rPr>
        <w:t xml:space="preserve">.  </w:t>
      </w:r>
    </w:p>
    <w:p w:rsidR="00A87691" w:rsidRDefault="00A87691" w:rsidP="001A4B82">
      <w:pPr>
        <w:pStyle w:val="NoSpacing"/>
        <w:rPr>
          <w:rFonts w:asciiTheme="majorHAnsi" w:hAnsiTheme="majorHAnsi"/>
        </w:rPr>
      </w:pPr>
      <w:r>
        <w:rPr>
          <w:rFonts w:asciiTheme="majorHAnsi" w:hAnsiTheme="majorHAnsi"/>
        </w:rPr>
        <w:t>ORM^O01 Consults</w:t>
      </w:r>
    </w:p>
    <w:p w:rsidR="001A4B82" w:rsidRPr="001A4B82" w:rsidRDefault="00DF4D39" w:rsidP="001A4B82">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001A4B82" w:rsidRPr="001A4B82">
        <w:rPr>
          <w:rFonts w:asciiTheme="majorHAnsi" w:hAnsiTheme="majorHAnsi"/>
        </w:rPr>
        <w:t>D</w:t>
      </w:r>
      <w:r w:rsidR="00612116" w:rsidRPr="001A4B82">
        <w:rPr>
          <w:rFonts w:asciiTheme="majorHAnsi" w:hAnsiTheme="majorHAnsi"/>
        </w:rPr>
        <w:t>iet</w:t>
      </w:r>
    </w:p>
    <w:p w:rsidR="001A4B82" w:rsidRPr="001A4B82" w:rsidRDefault="00DF4D39" w:rsidP="001A4B82">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001A4B82" w:rsidRPr="001A4B82">
        <w:rPr>
          <w:rFonts w:asciiTheme="majorHAnsi" w:hAnsiTheme="majorHAnsi"/>
        </w:rPr>
        <w:t>Lab,</w:t>
      </w:r>
      <w:r w:rsidR="00612116" w:rsidRPr="001A4B82">
        <w:rPr>
          <w:rFonts w:asciiTheme="majorHAnsi" w:hAnsiTheme="majorHAnsi"/>
        </w:rPr>
        <w:t xml:space="preserve"> </w:t>
      </w:r>
    </w:p>
    <w:p w:rsidR="001A4B82" w:rsidRPr="001A4B82" w:rsidRDefault="00DF4D39" w:rsidP="001A4B82">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00612116" w:rsidRPr="001A4B82">
        <w:rPr>
          <w:rFonts w:asciiTheme="majorHAnsi" w:hAnsiTheme="majorHAnsi"/>
        </w:rPr>
        <w:t>Nursing</w:t>
      </w:r>
      <w:r w:rsidR="001A4B82" w:rsidRPr="001A4B82">
        <w:rPr>
          <w:rFonts w:asciiTheme="majorHAnsi" w:hAnsiTheme="majorHAnsi"/>
        </w:rPr>
        <w:t xml:space="preserve"> </w:t>
      </w:r>
    </w:p>
    <w:p w:rsidR="00612116" w:rsidRDefault="00DF4D39" w:rsidP="001A4B82">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00612116" w:rsidRPr="001A4B82">
        <w:rPr>
          <w:rFonts w:asciiTheme="majorHAnsi" w:hAnsiTheme="majorHAnsi"/>
        </w:rPr>
        <w:t>Radiology</w:t>
      </w:r>
    </w:p>
    <w:p w:rsidR="005754C0" w:rsidRPr="001A4B82" w:rsidRDefault="005754C0" w:rsidP="001A4B82">
      <w:pPr>
        <w:pStyle w:val="NoSpacing"/>
        <w:rPr>
          <w:rFonts w:asciiTheme="majorHAnsi" w:hAnsiTheme="majorHAnsi"/>
        </w:rPr>
      </w:pPr>
      <w:del w:id="26" w:author="ykwon" w:date="2013-08-29T11:24:00Z">
        <w:r w:rsidDel="00853872">
          <w:rPr>
            <w:rFonts w:asciiTheme="majorHAnsi" w:hAnsiTheme="majorHAnsi"/>
          </w:rPr>
          <w:delText>ORM</w:delText>
        </w:r>
      </w:del>
      <w:ins w:id="27" w:author="ykwon" w:date="2013-08-29T11:24:00Z">
        <w:r w:rsidR="00853872">
          <w:rPr>
            <w:rFonts w:asciiTheme="majorHAnsi" w:hAnsiTheme="majorHAnsi"/>
          </w:rPr>
          <w:t>RDE</w:t>
        </w:r>
      </w:ins>
      <w:r>
        <w:rPr>
          <w:rFonts w:asciiTheme="majorHAnsi" w:hAnsiTheme="majorHAnsi"/>
        </w:rPr>
        <w:t>^O01 Pharmacy</w:t>
      </w:r>
    </w:p>
    <w:p w:rsidR="00A87691" w:rsidRPr="00612116" w:rsidRDefault="00A87691" w:rsidP="00A87691">
      <w:pPr>
        <w:pStyle w:val="Style2"/>
      </w:pPr>
      <w:bookmarkStart w:id="28" w:name="_Toc352157034"/>
      <w:bookmarkStart w:id="29" w:name="_Toc364755459"/>
      <w:r>
        <w:t>Consult</w:t>
      </w:r>
      <w:r w:rsidRPr="00612116">
        <w:t xml:space="preserve"> Order</w:t>
      </w:r>
      <w:r>
        <w:t xml:space="preserve"> Message</w:t>
      </w:r>
      <w:bookmarkEnd w:id="28"/>
      <w:bookmarkEnd w:id="29"/>
    </w:p>
    <w:p w:rsidR="00A87691" w:rsidRDefault="00A87691" w:rsidP="00A87691">
      <w:pPr>
        <w:rPr>
          <w:rFonts w:asciiTheme="majorHAnsi" w:hAnsiTheme="majorHAnsi"/>
        </w:rPr>
      </w:pPr>
      <w:r>
        <w:rPr>
          <w:rFonts w:asciiTheme="majorHAnsi" w:hAnsiTheme="majorHAnsi"/>
        </w:rPr>
        <w:t>Consult</w:t>
      </w:r>
      <w:r w:rsidRPr="009C719C">
        <w:rPr>
          <w:rFonts w:asciiTheme="majorHAnsi" w:hAnsiTheme="majorHAnsi"/>
        </w:rPr>
        <w:t xml:space="preserve"> orders </w:t>
      </w:r>
      <w:r>
        <w:rPr>
          <w:rFonts w:asciiTheme="majorHAnsi" w:hAnsiTheme="majorHAnsi"/>
        </w:rPr>
        <w:t>can be for Inpatients or Outpatients</w:t>
      </w:r>
    </w:p>
    <w:p w:rsidR="00A87691" w:rsidRPr="00520EC5" w:rsidRDefault="00A87691" w:rsidP="00A87691">
      <w:pPr>
        <w:rPr>
          <w:rFonts w:asciiTheme="majorHAnsi" w:hAnsiTheme="majorHAnsi"/>
        </w:rPr>
      </w:pPr>
      <w:r>
        <w:rPr>
          <w:rFonts w:asciiTheme="majorHAnsi" w:hAnsiTheme="majorHAnsi"/>
        </w:rPr>
        <w:lastRenderedPageBreak/>
        <w:t xml:space="preserve">A standard HL7 </w:t>
      </w:r>
      <w:r w:rsidRPr="002A7F96">
        <w:rPr>
          <w:rFonts w:asciiTheme="majorHAnsi" w:hAnsiTheme="majorHAnsi"/>
        </w:rPr>
        <w:t>v2.4</w:t>
      </w:r>
      <w:r>
        <w:rPr>
          <w:rFonts w:asciiTheme="majorHAnsi" w:hAnsiTheme="majorHAnsi"/>
        </w:rPr>
        <w:t xml:space="preserve"> </w:t>
      </w:r>
      <w:r w:rsidRPr="000142F7">
        <w:rPr>
          <w:rFonts w:asciiTheme="majorHAnsi" w:hAnsiTheme="majorHAnsi"/>
        </w:rPr>
        <w:t xml:space="preserve">will be generated for each VistA </w:t>
      </w:r>
      <w:r>
        <w:rPr>
          <w:rFonts w:asciiTheme="majorHAnsi" w:hAnsiTheme="majorHAnsi"/>
        </w:rPr>
        <w:t>Consult triggering event</w:t>
      </w:r>
    </w:p>
    <w:p w:rsidR="00A87691" w:rsidRPr="000142F7" w:rsidRDefault="00A87691" w:rsidP="00A87691">
      <w:pPr>
        <w:pStyle w:val="Style2"/>
      </w:pPr>
      <w:bookmarkStart w:id="30" w:name="_Toc352157035"/>
      <w:bookmarkStart w:id="31" w:name="_Toc364755460"/>
      <w:r>
        <w:t xml:space="preserve">Consult Order </w:t>
      </w:r>
      <w:r w:rsidRPr="000142F7">
        <w:t>Static Message Definition – Message Level</w:t>
      </w:r>
      <w:bookmarkEnd w:id="30"/>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9"/>
        <w:gridCol w:w="3113"/>
        <w:gridCol w:w="1781"/>
        <w:gridCol w:w="2353"/>
      </w:tblGrid>
      <w:tr w:rsidR="00A87691" w:rsidRPr="000142F7" w:rsidTr="002A2AE1">
        <w:tc>
          <w:tcPr>
            <w:tcW w:w="2372" w:type="dxa"/>
            <w:shd w:val="clear" w:color="auto" w:fill="BFBFBF" w:themeFill="background1" w:themeFillShade="BF"/>
          </w:tcPr>
          <w:p w:rsidR="00A87691" w:rsidRPr="000142F7" w:rsidRDefault="00A87691" w:rsidP="002A2AE1">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rsidR="00A87691" w:rsidRPr="000142F7" w:rsidRDefault="00A87691" w:rsidP="002A2AE1">
            <w:pPr>
              <w:pStyle w:val="NoSpacing"/>
              <w:rPr>
                <w:rFonts w:asciiTheme="majorHAnsi" w:hAnsiTheme="majorHAnsi"/>
                <w:b/>
              </w:rPr>
            </w:pPr>
            <w:r>
              <w:rPr>
                <w:rFonts w:asciiTheme="majorHAnsi" w:hAnsiTheme="majorHAnsi"/>
                <w:b/>
              </w:rPr>
              <w:t xml:space="preserve">CONSULT </w:t>
            </w:r>
            <w:r w:rsidRPr="000142F7">
              <w:rPr>
                <w:rFonts w:asciiTheme="majorHAnsi" w:hAnsiTheme="majorHAnsi"/>
                <w:b/>
              </w:rPr>
              <w:t xml:space="preserve"> EVENTS</w:t>
            </w:r>
          </w:p>
        </w:tc>
        <w:tc>
          <w:tcPr>
            <w:tcW w:w="1640" w:type="dxa"/>
            <w:shd w:val="clear" w:color="auto" w:fill="BFBFBF" w:themeFill="background1" w:themeFillShade="BF"/>
          </w:tcPr>
          <w:p w:rsidR="00A87691" w:rsidRPr="000142F7" w:rsidRDefault="00A87691" w:rsidP="002A2AE1">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A87691" w:rsidRPr="000142F7" w:rsidRDefault="00A87691" w:rsidP="002A2AE1">
            <w:pPr>
              <w:pStyle w:val="NoSpacing"/>
              <w:rPr>
                <w:rFonts w:asciiTheme="majorHAnsi" w:hAnsiTheme="majorHAnsi"/>
                <w:b/>
              </w:rPr>
            </w:pPr>
            <w:r w:rsidRPr="000142F7">
              <w:rPr>
                <w:rFonts w:asciiTheme="majorHAnsi" w:hAnsiTheme="majorHAnsi"/>
                <w:b/>
              </w:rPr>
              <w:t>REPETITION</w:t>
            </w:r>
          </w:p>
        </w:tc>
      </w:tr>
      <w:tr w:rsidR="00A87691" w:rsidRPr="000142F7" w:rsidTr="002A2AE1">
        <w:tc>
          <w:tcPr>
            <w:tcW w:w="2372" w:type="dxa"/>
          </w:tcPr>
          <w:p w:rsidR="00A87691" w:rsidRPr="000142F7" w:rsidRDefault="00A87691" w:rsidP="002A2AE1">
            <w:pPr>
              <w:pStyle w:val="NoSpacing"/>
              <w:rPr>
                <w:rFonts w:asciiTheme="majorHAnsi" w:hAnsiTheme="majorHAnsi"/>
                <w:b/>
              </w:rPr>
            </w:pPr>
            <w:r w:rsidRPr="000142F7">
              <w:rPr>
                <w:rFonts w:asciiTheme="majorHAnsi" w:hAnsiTheme="majorHAnsi"/>
                <w:b/>
              </w:rPr>
              <w:t>MSH</w:t>
            </w:r>
          </w:p>
        </w:tc>
        <w:tc>
          <w:tcPr>
            <w:tcW w:w="3181" w:type="dxa"/>
          </w:tcPr>
          <w:p w:rsidR="00A87691" w:rsidRPr="000142F7" w:rsidRDefault="00A87691" w:rsidP="002A2AE1">
            <w:pPr>
              <w:pStyle w:val="NoSpacing"/>
              <w:rPr>
                <w:rFonts w:asciiTheme="majorHAnsi" w:hAnsiTheme="majorHAnsi"/>
              </w:rPr>
            </w:pPr>
            <w:r w:rsidRPr="000142F7">
              <w:rPr>
                <w:rFonts w:asciiTheme="majorHAnsi" w:hAnsiTheme="majorHAnsi"/>
              </w:rPr>
              <w:t>Message Header</w:t>
            </w:r>
          </w:p>
        </w:tc>
        <w:tc>
          <w:tcPr>
            <w:tcW w:w="1640" w:type="dxa"/>
          </w:tcPr>
          <w:p w:rsidR="00A87691" w:rsidRPr="000142F7" w:rsidRDefault="00A87691" w:rsidP="002A2AE1">
            <w:pPr>
              <w:pStyle w:val="NoSpacing"/>
              <w:rPr>
                <w:rFonts w:asciiTheme="majorHAnsi" w:hAnsiTheme="majorHAnsi"/>
              </w:rPr>
            </w:pPr>
            <w:r w:rsidRPr="000142F7">
              <w:rPr>
                <w:rFonts w:asciiTheme="majorHAnsi" w:hAnsiTheme="majorHAnsi"/>
              </w:rPr>
              <w:t>Required</w:t>
            </w:r>
          </w:p>
        </w:tc>
        <w:tc>
          <w:tcPr>
            <w:tcW w:w="2383" w:type="dxa"/>
          </w:tcPr>
          <w:p w:rsidR="00A87691" w:rsidRPr="000142F7" w:rsidRDefault="00A87691" w:rsidP="002A2AE1">
            <w:pPr>
              <w:pStyle w:val="NoSpacing"/>
              <w:rPr>
                <w:rFonts w:asciiTheme="majorHAnsi" w:hAnsiTheme="majorHAnsi"/>
              </w:rPr>
            </w:pPr>
            <w:r w:rsidRPr="000142F7">
              <w:rPr>
                <w:rFonts w:asciiTheme="majorHAnsi" w:hAnsiTheme="majorHAnsi"/>
              </w:rPr>
              <w:t xml:space="preserve">Repeat = NO </w:t>
            </w:r>
          </w:p>
          <w:p w:rsidR="00A87691" w:rsidRPr="000142F7" w:rsidRDefault="00A87691" w:rsidP="002A2AE1">
            <w:pPr>
              <w:pStyle w:val="NoSpacing"/>
              <w:rPr>
                <w:rFonts w:asciiTheme="majorHAnsi" w:hAnsiTheme="majorHAnsi"/>
              </w:rPr>
            </w:pPr>
          </w:p>
        </w:tc>
      </w:tr>
      <w:tr w:rsidR="00A87691" w:rsidRPr="000142F7" w:rsidTr="002A2AE1">
        <w:tc>
          <w:tcPr>
            <w:tcW w:w="2372" w:type="dxa"/>
          </w:tcPr>
          <w:p w:rsidR="00A87691" w:rsidRPr="0023625E" w:rsidRDefault="00A87691" w:rsidP="002A2AE1">
            <w:pPr>
              <w:pStyle w:val="NoSpacing"/>
              <w:rPr>
                <w:rFonts w:asciiTheme="majorHAnsi" w:hAnsiTheme="majorHAnsi"/>
                <w:b/>
              </w:rPr>
            </w:pPr>
            <w:r w:rsidRPr="0023625E">
              <w:rPr>
                <w:rFonts w:asciiTheme="majorHAnsi" w:hAnsiTheme="majorHAnsi"/>
                <w:b/>
              </w:rPr>
              <w:t>PID</w:t>
            </w:r>
          </w:p>
        </w:tc>
        <w:tc>
          <w:tcPr>
            <w:tcW w:w="3181" w:type="dxa"/>
          </w:tcPr>
          <w:p w:rsidR="00A87691" w:rsidRPr="000142F7" w:rsidRDefault="00A87691" w:rsidP="002A2AE1">
            <w:pPr>
              <w:pStyle w:val="NoSpacing"/>
              <w:rPr>
                <w:rFonts w:asciiTheme="majorHAnsi" w:hAnsiTheme="majorHAnsi"/>
              </w:rPr>
            </w:pPr>
            <w:r>
              <w:rPr>
                <w:rFonts w:asciiTheme="majorHAnsi" w:hAnsiTheme="majorHAnsi"/>
              </w:rPr>
              <w:t>Patient Identification</w:t>
            </w:r>
          </w:p>
        </w:tc>
        <w:tc>
          <w:tcPr>
            <w:tcW w:w="1640" w:type="dxa"/>
          </w:tcPr>
          <w:p w:rsidR="00A87691" w:rsidRPr="000142F7" w:rsidRDefault="00A87691" w:rsidP="002A2AE1">
            <w:pPr>
              <w:pStyle w:val="NoSpacing"/>
              <w:rPr>
                <w:rFonts w:asciiTheme="majorHAnsi" w:hAnsiTheme="majorHAnsi"/>
              </w:rPr>
            </w:pPr>
            <w:r w:rsidRPr="000142F7">
              <w:rPr>
                <w:rFonts w:asciiTheme="majorHAnsi" w:hAnsiTheme="majorHAnsi"/>
              </w:rPr>
              <w:t>Required</w:t>
            </w:r>
          </w:p>
        </w:tc>
        <w:tc>
          <w:tcPr>
            <w:tcW w:w="2383" w:type="dxa"/>
          </w:tcPr>
          <w:p w:rsidR="00A87691" w:rsidRPr="000142F7" w:rsidRDefault="00A87691" w:rsidP="002A2AE1">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A87691" w:rsidRPr="000142F7" w:rsidRDefault="00A87691" w:rsidP="002A2AE1">
            <w:pPr>
              <w:pStyle w:val="NoSpacing"/>
              <w:rPr>
                <w:rFonts w:asciiTheme="majorHAnsi" w:hAnsiTheme="majorHAnsi"/>
              </w:rPr>
            </w:pPr>
          </w:p>
        </w:tc>
      </w:tr>
      <w:tr w:rsidR="00A87691" w:rsidRPr="000142F7" w:rsidTr="002A2AE1">
        <w:tc>
          <w:tcPr>
            <w:tcW w:w="2372" w:type="dxa"/>
          </w:tcPr>
          <w:p w:rsidR="00A87691" w:rsidRPr="0023625E" w:rsidRDefault="00A87691" w:rsidP="002A2AE1">
            <w:pPr>
              <w:pStyle w:val="NoSpacing"/>
              <w:rPr>
                <w:rFonts w:asciiTheme="majorHAnsi" w:hAnsiTheme="majorHAnsi"/>
                <w:b/>
              </w:rPr>
            </w:pPr>
            <w:r w:rsidRPr="0023625E">
              <w:rPr>
                <w:rFonts w:asciiTheme="majorHAnsi" w:hAnsiTheme="majorHAnsi"/>
                <w:b/>
              </w:rPr>
              <w:t>PV1</w:t>
            </w:r>
          </w:p>
        </w:tc>
        <w:tc>
          <w:tcPr>
            <w:tcW w:w="3181" w:type="dxa"/>
          </w:tcPr>
          <w:p w:rsidR="00A87691" w:rsidRPr="000142F7" w:rsidRDefault="00A87691" w:rsidP="002A2AE1">
            <w:pPr>
              <w:pStyle w:val="NoSpacing"/>
              <w:rPr>
                <w:rFonts w:asciiTheme="majorHAnsi" w:hAnsiTheme="majorHAnsi"/>
              </w:rPr>
            </w:pPr>
            <w:r>
              <w:rPr>
                <w:rFonts w:asciiTheme="majorHAnsi" w:hAnsiTheme="majorHAnsi"/>
              </w:rPr>
              <w:t>Patient Visit Location</w:t>
            </w:r>
          </w:p>
        </w:tc>
        <w:tc>
          <w:tcPr>
            <w:tcW w:w="1640" w:type="dxa"/>
          </w:tcPr>
          <w:p w:rsidR="00A87691" w:rsidRPr="000142F7" w:rsidRDefault="00A87691" w:rsidP="002A2AE1">
            <w:pPr>
              <w:pStyle w:val="NoSpacing"/>
              <w:rPr>
                <w:rFonts w:asciiTheme="majorHAnsi" w:hAnsiTheme="majorHAnsi"/>
              </w:rPr>
            </w:pPr>
            <w:r>
              <w:rPr>
                <w:rFonts w:asciiTheme="majorHAnsi" w:hAnsiTheme="majorHAnsi"/>
              </w:rPr>
              <w:t xml:space="preserve">Required </w:t>
            </w:r>
          </w:p>
        </w:tc>
        <w:tc>
          <w:tcPr>
            <w:tcW w:w="2383" w:type="dxa"/>
          </w:tcPr>
          <w:p w:rsidR="00A87691" w:rsidRPr="000142F7" w:rsidRDefault="00A87691" w:rsidP="002A2AE1">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A87691" w:rsidRPr="000142F7" w:rsidTr="002A2AE1">
        <w:tc>
          <w:tcPr>
            <w:tcW w:w="2372" w:type="dxa"/>
          </w:tcPr>
          <w:p w:rsidR="00A87691" w:rsidRPr="000142F7" w:rsidRDefault="00A87691" w:rsidP="002A2AE1">
            <w:pPr>
              <w:pStyle w:val="NoSpacing"/>
              <w:rPr>
                <w:rFonts w:asciiTheme="majorHAnsi" w:hAnsiTheme="majorHAnsi"/>
                <w:b/>
              </w:rPr>
            </w:pPr>
            <w:r>
              <w:rPr>
                <w:rFonts w:asciiTheme="majorHAnsi" w:hAnsiTheme="majorHAnsi"/>
                <w:b/>
              </w:rPr>
              <w:t>ORC</w:t>
            </w:r>
          </w:p>
        </w:tc>
        <w:tc>
          <w:tcPr>
            <w:tcW w:w="3181" w:type="dxa"/>
          </w:tcPr>
          <w:p w:rsidR="00A87691" w:rsidRPr="000142F7" w:rsidRDefault="00A87691" w:rsidP="002A2AE1">
            <w:pPr>
              <w:pStyle w:val="NoSpacing"/>
              <w:rPr>
                <w:rFonts w:asciiTheme="majorHAnsi" w:hAnsiTheme="majorHAnsi"/>
              </w:rPr>
            </w:pPr>
            <w:r>
              <w:rPr>
                <w:rFonts w:asciiTheme="majorHAnsi" w:hAnsiTheme="majorHAnsi"/>
              </w:rPr>
              <w:t>Common Order Segment</w:t>
            </w:r>
          </w:p>
        </w:tc>
        <w:tc>
          <w:tcPr>
            <w:tcW w:w="1640" w:type="dxa"/>
          </w:tcPr>
          <w:p w:rsidR="00A87691" w:rsidRPr="000142F7" w:rsidRDefault="00A87691" w:rsidP="002A2AE1">
            <w:pPr>
              <w:pStyle w:val="NoSpacing"/>
              <w:rPr>
                <w:rFonts w:asciiTheme="majorHAnsi" w:hAnsiTheme="majorHAnsi"/>
              </w:rPr>
            </w:pPr>
            <w:r>
              <w:rPr>
                <w:rFonts w:asciiTheme="majorHAnsi" w:hAnsiTheme="majorHAnsi"/>
              </w:rPr>
              <w:t>Required</w:t>
            </w:r>
          </w:p>
        </w:tc>
        <w:tc>
          <w:tcPr>
            <w:tcW w:w="2383" w:type="dxa"/>
          </w:tcPr>
          <w:p w:rsidR="00A87691" w:rsidRPr="000142F7" w:rsidRDefault="00A87691" w:rsidP="002A2AE1">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NO</w:t>
            </w:r>
          </w:p>
        </w:tc>
      </w:tr>
      <w:tr w:rsidR="00A87691" w:rsidRPr="000142F7" w:rsidTr="002A2AE1">
        <w:tc>
          <w:tcPr>
            <w:tcW w:w="2372" w:type="dxa"/>
          </w:tcPr>
          <w:p w:rsidR="00A87691" w:rsidRPr="00700720" w:rsidRDefault="00A87691" w:rsidP="002A2AE1">
            <w:pPr>
              <w:pStyle w:val="NoSpacing"/>
              <w:rPr>
                <w:rFonts w:asciiTheme="majorHAnsi" w:hAnsiTheme="majorHAnsi"/>
                <w:b/>
              </w:rPr>
            </w:pPr>
            <w:r w:rsidRPr="00700720">
              <w:rPr>
                <w:rFonts w:asciiTheme="majorHAnsi" w:hAnsiTheme="majorHAnsi"/>
                <w:b/>
              </w:rPr>
              <w:t>OBR</w:t>
            </w:r>
          </w:p>
        </w:tc>
        <w:tc>
          <w:tcPr>
            <w:tcW w:w="3181" w:type="dxa"/>
          </w:tcPr>
          <w:p w:rsidR="00A87691" w:rsidRPr="00700720" w:rsidRDefault="00A87691" w:rsidP="002A2AE1">
            <w:pPr>
              <w:pStyle w:val="NoSpacing"/>
              <w:rPr>
                <w:rFonts w:asciiTheme="majorHAnsi" w:hAnsiTheme="majorHAnsi"/>
              </w:rPr>
            </w:pPr>
            <w:r>
              <w:rPr>
                <w:rFonts w:asciiTheme="majorHAnsi" w:hAnsiTheme="majorHAnsi"/>
              </w:rPr>
              <w:t>Observation Request Segment</w:t>
            </w:r>
          </w:p>
        </w:tc>
        <w:tc>
          <w:tcPr>
            <w:tcW w:w="1640" w:type="dxa"/>
          </w:tcPr>
          <w:p w:rsidR="00A87691" w:rsidRPr="00700720" w:rsidRDefault="00A87691" w:rsidP="002A2AE1">
            <w:pPr>
              <w:pStyle w:val="NoSpacing"/>
              <w:rPr>
                <w:rFonts w:asciiTheme="majorHAnsi" w:hAnsiTheme="majorHAnsi"/>
              </w:rPr>
            </w:pPr>
            <w:r w:rsidRPr="00700720">
              <w:rPr>
                <w:rFonts w:asciiTheme="majorHAnsi" w:hAnsiTheme="majorHAnsi"/>
              </w:rPr>
              <w:t>Optional *</w:t>
            </w:r>
          </w:p>
        </w:tc>
        <w:tc>
          <w:tcPr>
            <w:tcW w:w="2383" w:type="dxa"/>
          </w:tcPr>
          <w:p w:rsidR="00A87691" w:rsidRPr="00700720" w:rsidRDefault="00A87691" w:rsidP="002A2AE1">
            <w:pPr>
              <w:pStyle w:val="NoSpacing"/>
              <w:rPr>
                <w:rFonts w:asciiTheme="majorHAnsi" w:hAnsiTheme="majorHAnsi"/>
              </w:rPr>
            </w:pPr>
            <w:r w:rsidRPr="00700720">
              <w:rPr>
                <w:rFonts w:asciiTheme="majorHAnsi" w:hAnsiTheme="majorHAnsi"/>
              </w:rPr>
              <w:t>Repeat = NO</w:t>
            </w:r>
          </w:p>
        </w:tc>
      </w:tr>
      <w:tr w:rsidR="00A87691" w:rsidRPr="000142F7" w:rsidTr="002A2AE1">
        <w:tc>
          <w:tcPr>
            <w:tcW w:w="2372" w:type="dxa"/>
          </w:tcPr>
          <w:p w:rsidR="00A87691" w:rsidRPr="00700720" w:rsidRDefault="00A87691" w:rsidP="002A2AE1">
            <w:pPr>
              <w:pStyle w:val="NoSpacing"/>
              <w:rPr>
                <w:rFonts w:asciiTheme="majorHAnsi" w:hAnsiTheme="majorHAnsi"/>
                <w:b/>
              </w:rPr>
            </w:pPr>
            <w:r>
              <w:rPr>
                <w:rFonts w:asciiTheme="majorHAnsi" w:hAnsiTheme="majorHAnsi"/>
                <w:b/>
              </w:rPr>
              <w:t>ZSV</w:t>
            </w:r>
          </w:p>
        </w:tc>
        <w:tc>
          <w:tcPr>
            <w:tcW w:w="3181" w:type="dxa"/>
          </w:tcPr>
          <w:p w:rsidR="00A87691" w:rsidRPr="00700720" w:rsidRDefault="00A87691" w:rsidP="002A2AE1">
            <w:pPr>
              <w:pStyle w:val="NoSpacing"/>
              <w:rPr>
                <w:rFonts w:asciiTheme="majorHAnsi" w:hAnsiTheme="majorHAnsi"/>
              </w:rPr>
            </w:pPr>
            <w:r>
              <w:rPr>
                <w:rFonts w:asciiTheme="majorHAnsi" w:hAnsiTheme="majorHAnsi"/>
              </w:rPr>
              <w:t>Observation Result Segment</w:t>
            </w:r>
          </w:p>
        </w:tc>
        <w:tc>
          <w:tcPr>
            <w:tcW w:w="1640" w:type="dxa"/>
          </w:tcPr>
          <w:p w:rsidR="00A87691" w:rsidRPr="00700720" w:rsidRDefault="00A87691" w:rsidP="002A2AE1">
            <w:pPr>
              <w:pStyle w:val="NoSpacing"/>
              <w:rPr>
                <w:rFonts w:asciiTheme="majorHAnsi" w:hAnsiTheme="majorHAnsi"/>
              </w:rPr>
            </w:pPr>
            <w:r w:rsidRPr="00700720">
              <w:rPr>
                <w:rFonts w:asciiTheme="majorHAnsi" w:hAnsiTheme="majorHAnsi"/>
              </w:rPr>
              <w:t>Optional * Conditional</w:t>
            </w:r>
          </w:p>
        </w:tc>
        <w:tc>
          <w:tcPr>
            <w:tcW w:w="2383" w:type="dxa"/>
          </w:tcPr>
          <w:p w:rsidR="00A87691" w:rsidRPr="00700720" w:rsidRDefault="00A87691" w:rsidP="002A2AE1">
            <w:pPr>
              <w:pStyle w:val="NoSpacing"/>
              <w:rPr>
                <w:rFonts w:asciiTheme="majorHAnsi" w:hAnsiTheme="majorHAnsi"/>
              </w:rPr>
            </w:pPr>
            <w:r w:rsidRPr="00700720">
              <w:rPr>
                <w:rFonts w:asciiTheme="majorHAnsi" w:hAnsiTheme="majorHAnsi"/>
              </w:rPr>
              <w:t>Repeat =NO</w:t>
            </w:r>
          </w:p>
        </w:tc>
      </w:tr>
      <w:tr w:rsidR="00A87691" w:rsidRPr="000142F7" w:rsidTr="002A2AE1">
        <w:tc>
          <w:tcPr>
            <w:tcW w:w="2372" w:type="dxa"/>
          </w:tcPr>
          <w:p w:rsidR="00A87691" w:rsidRPr="00700720" w:rsidRDefault="00A87691" w:rsidP="002A2AE1">
            <w:pPr>
              <w:pStyle w:val="NoSpacing"/>
              <w:rPr>
                <w:rFonts w:asciiTheme="majorHAnsi" w:hAnsiTheme="majorHAnsi"/>
                <w:b/>
              </w:rPr>
            </w:pPr>
            <w:r>
              <w:rPr>
                <w:rFonts w:asciiTheme="majorHAnsi" w:hAnsiTheme="majorHAnsi"/>
                <w:b/>
              </w:rPr>
              <w:t>OBX</w:t>
            </w:r>
          </w:p>
        </w:tc>
        <w:tc>
          <w:tcPr>
            <w:tcW w:w="3181" w:type="dxa"/>
          </w:tcPr>
          <w:p w:rsidR="00A87691" w:rsidRPr="00700720" w:rsidRDefault="00A87691" w:rsidP="002A2AE1">
            <w:pPr>
              <w:pStyle w:val="NoSpacing"/>
              <w:rPr>
                <w:rFonts w:asciiTheme="majorHAnsi" w:hAnsiTheme="majorHAnsi"/>
              </w:rPr>
            </w:pPr>
            <w:r>
              <w:rPr>
                <w:rFonts w:asciiTheme="majorHAnsi" w:hAnsiTheme="majorHAnsi"/>
              </w:rPr>
              <w:t>Observation Result Segment</w:t>
            </w:r>
          </w:p>
        </w:tc>
        <w:tc>
          <w:tcPr>
            <w:tcW w:w="1640" w:type="dxa"/>
          </w:tcPr>
          <w:p w:rsidR="00A87691" w:rsidRPr="00700720" w:rsidRDefault="00A87691" w:rsidP="002A2AE1">
            <w:pPr>
              <w:pStyle w:val="NoSpacing"/>
              <w:rPr>
                <w:rFonts w:asciiTheme="majorHAnsi" w:hAnsiTheme="majorHAnsi"/>
              </w:rPr>
            </w:pPr>
            <w:r w:rsidRPr="00700720">
              <w:rPr>
                <w:rFonts w:asciiTheme="majorHAnsi" w:hAnsiTheme="majorHAnsi"/>
              </w:rPr>
              <w:t>Optional * Conditional</w:t>
            </w:r>
          </w:p>
        </w:tc>
        <w:tc>
          <w:tcPr>
            <w:tcW w:w="2383" w:type="dxa"/>
          </w:tcPr>
          <w:p w:rsidR="00A87691" w:rsidRPr="00700720" w:rsidRDefault="00A87691" w:rsidP="002A2AE1">
            <w:pPr>
              <w:pStyle w:val="NoSpacing"/>
              <w:rPr>
                <w:rFonts w:asciiTheme="majorHAnsi" w:hAnsiTheme="majorHAnsi"/>
              </w:rPr>
            </w:pPr>
            <w:r>
              <w:rPr>
                <w:rFonts w:asciiTheme="majorHAnsi" w:hAnsiTheme="majorHAnsi"/>
              </w:rPr>
              <w:t>Repeat = YES</w:t>
            </w:r>
          </w:p>
        </w:tc>
      </w:tr>
    </w:tbl>
    <w:p w:rsidR="00433212" w:rsidRPr="00433212" w:rsidRDefault="00433212" w:rsidP="009C719C">
      <w:pPr>
        <w:rPr>
          <w:rFonts w:asciiTheme="majorHAnsi" w:hAnsiTheme="majorHAnsi"/>
          <w:b/>
          <w:sz w:val="16"/>
          <w:szCs w:val="16"/>
        </w:rPr>
      </w:pPr>
    </w:p>
    <w:p w:rsidR="00612116" w:rsidRPr="00612116" w:rsidRDefault="00612116" w:rsidP="000A5F9B">
      <w:pPr>
        <w:pStyle w:val="Style2"/>
      </w:pPr>
      <w:bookmarkStart w:id="32" w:name="_Toc338764224"/>
      <w:bookmarkStart w:id="33" w:name="_Toc364755461"/>
      <w:r w:rsidRPr="00612116">
        <w:t>Diet Order</w:t>
      </w:r>
      <w:r w:rsidR="00433212">
        <w:t xml:space="preserve"> Message</w:t>
      </w:r>
      <w:bookmarkEnd w:id="32"/>
      <w:bookmarkEnd w:id="33"/>
    </w:p>
    <w:p w:rsidR="009C719C" w:rsidRDefault="009C719C" w:rsidP="009C719C">
      <w:pPr>
        <w:rPr>
          <w:rFonts w:asciiTheme="majorHAnsi" w:hAnsiTheme="majorHAnsi"/>
        </w:rPr>
      </w:pPr>
      <w:r w:rsidRPr="009C719C">
        <w:rPr>
          <w:rFonts w:asciiTheme="majorHAnsi" w:hAnsiTheme="majorHAnsi"/>
        </w:rPr>
        <w:t>Diet orders replace the order that preceded it.  An inpatient can have a tray diet in addition to tube feed and supplements. A tube feed can replace the tray diet order if t</w:t>
      </w:r>
      <w:r w:rsidR="00AD20D6">
        <w:rPr>
          <w:rFonts w:asciiTheme="majorHAnsi" w:hAnsiTheme="majorHAnsi"/>
        </w:rPr>
        <w:t>he provider writes it that way.</w:t>
      </w:r>
    </w:p>
    <w:p w:rsidR="00AD20D6" w:rsidRPr="00520EC5" w:rsidRDefault="00046692" w:rsidP="00520EC5">
      <w:pPr>
        <w:rPr>
          <w:rFonts w:asciiTheme="majorHAnsi" w:hAnsiTheme="majorHAnsi"/>
        </w:rPr>
      </w:pPr>
      <w:r>
        <w:rPr>
          <w:rFonts w:asciiTheme="majorHAnsi" w:hAnsiTheme="majorHAnsi"/>
        </w:rPr>
        <w:t xml:space="preserve">A standard HL7 </w:t>
      </w:r>
      <w:r w:rsidRPr="002A7F96">
        <w:rPr>
          <w:rFonts w:asciiTheme="majorHAnsi" w:hAnsiTheme="majorHAnsi"/>
        </w:rPr>
        <w:t>v2.4</w:t>
      </w:r>
      <w:r w:rsidR="001A4B82">
        <w:rPr>
          <w:rFonts w:asciiTheme="majorHAnsi" w:hAnsiTheme="majorHAnsi"/>
        </w:rPr>
        <w:t xml:space="preserve"> </w:t>
      </w:r>
      <w:r w:rsidR="009C719C" w:rsidRPr="000142F7">
        <w:rPr>
          <w:rFonts w:asciiTheme="majorHAnsi" w:hAnsiTheme="majorHAnsi"/>
        </w:rPr>
        <w:t xml:space="preserve">will be generated for each VistA </w:t>
      </w:r>
      <w:r w:rsidR="009C719C">
        <w:rPr>
          <w:rFonts w:asciiTheme="majorHAnsi" w:hAnsiTheme="majorHAnsi"/>
        </w:rPr>
        <w:t>Nutriti</w:t>
      </w:r>
      <w:r w:rsidR="00AD20D6">
        <w:rPr>
          <w:rFonts w:asciiTheme="majorHAnsi" w:hAnsiTheme="majorHAnsi"/>
        </w:rPr>
        <w:t>on and Dietary triggering event</w:t>
      </w:r>
    </w:p>
    <w:p w:rsidR="009C719C" w:rsidRPr="000142F7" w:rsidRDefault="00107ACA" w:rsidP="006E7A90">
      <w:pPr>
        <w:pStyle w:val="Style2"/>
      </w:pPr>
      <w:bookmarkStart w:id="34" w:name="_Toc338764225"/>
      <w:bookmarkStart w:id="35" w:name="_Toc364755462"/>
      <w:r>
        <w:t xml:space="preserve">Diet Order </w:t>
      </w:r>
      <w:r w:rsidR="009C719C" w:rsidRPr="000142F7">
        <w:t>Static Message Definition – Message Level</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9"/>
        <w:gridCol w:w="3114"/>
        <w:gridCol w:w="1781"/>
        <w:gridCol w:w="2352"/>
      </w:tblGrid>
      <w:tr w:rsidR="009C719C" w:rsidRPr="000142F7" w:rsidTr="008F5932">
        <w:tc>
          <w:tcPr>
            <w:tcW w:w="2372" w:type="dxa"/>
            <w:shd w:val="clear" w:color="auto" w:fill="BFBFBF" w:themeFill="background1" w:themeFillShade="BF"/>
          </w:tcPr>
          <w:p w:rsidR="009C719C" w:rsidRPr="000142F7" w:rsidRDefault="00FE27CE" w:rsidP="00E23E4B">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rsidR="009C719C" w:rsidRPr="000142F7" w:rsidRDefault="009C719C" w:rsidP="00E23E4B">
            <w:pPr>
              <w:pStyle w:val="NoSpacing"/>
              <w:rPr>
                <w:rFonts w:asciiTheme="majorHAnsi" w:hAnsiTheme="majorHAnsi"/>
                <w:b/>
              </w:rPr>
            </w:pPr>
            <w:r>
              <w:rPr>
                <w:rFonts w:asciiTheme="majorHAnsi" w:hAnsiTheme="majorHAnsi"/>
                <w:b/>
              </w:rPr>
              <w:t xml:space="preserve">NUTRITION AND DIETARY </w:t>
            </w:r>
            <w:r w:rsidRPr="000142F7">
              <w:rPr>
                <w:rFonts w:asciiTheme="majorHAnsi" w:hAnsiTheme="majorHAnsi"/>
                <w:b/>
              </w:rPr>
              <w:t xml:space="preserve"> EVENTS</w:t>
            </w:r>
          </w:p>
        </w:tc>
        <w:tc>
          <w:tcPr>
            <w:tcW w:w="1640" w:type="dxa"/>
            <w:shd w:val="clear" w:color="auto" w:fill="BFBFBF" w:themeFill="background1" w:themeFillShade="BF"/>
          </w:tcPr>
          <w:p w:rsidR="009C719C" w:rsidRPr="000142F7" w:rsidRDefault="009C719C" w:rsidP="00E23E4B">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9C719C" w:rsidRPr="000142F7" w:rsidRDefault="009C719C" w:rsidP="00E23E4B">
            <w:pPr>
              <w:pStyle w:val="NoSpacing"/>
              <w:rPr>
                <w:rFonts w:asciiTheme="majorHAnsi" w:hAnsiTheme="majorHAnsi"/>
                <w:b/>
              </w:rPr>
            </w:pPr>
            <w:r w:rsidRPr="000142F7">
              <w:rPr>
                <w:rFonts w:asciiTheme="majorHAnsi" w:hAnsiTheme="majorHAnsi"/>
                <w:b/>
              </w:rPr>
              <w:t>REPETITION</w:t>
            </w:r>
          </w:p>
        </w:tc>
      </w:tr>
      <w:tr w:rsidR="009C719C" w:rsidRPr="000142F7" w:rsidTr="008F5932">
        <w:tc>
          <w:tcPr>
            <w:tcW w:w="2372" w:type="dxa"/>
          </w:tcPr>
          <w:p w:rsidR="009C719C" w:rsidRPr="000142F7" w:rsidRDefault="009C719C" w:rsidP="00E23E4B">
            <w:pPr>
              <w:pStyle w:val="NoSpacing"/>
              <w:rPr>
                <w:rFonts w:asciiTheme="majorHAnsi" w:hAnsiTheme="majorHAnsi"/>
                <w:b/>
              </w:rPr>
            </w:pPr>
            <w:r w:rsidRPr="000142F7">
              <w:rPr>
                <w:rFonts w:asciiTheme="majorHAnsi" w:hAnsiTheme="majorHAnsi"/>
                <w:b/>
              </w:rPr>
              <w:t>MSH</w:t>
            </w:r>
          </w:p>
        </w:tc>
        <w:tc>
          <w:tcPr>
            <w:tcW w:w="3181" w:type="dxa"/>
          </w:tcPr>
          <w:p w:rsidR="009C719C" w:rsidRPr="000142F7" w:rsidRDefault="009C719C" w:rsidP="00E23E4B">
            <w:pPr>
              <w:pStyle w:val="NoSpacing"/>
              <w:rPr>
                <w:rFonts w:asciiTheme="majorHAnsi" w:hAnsiTheme="majorHAnsi"/>
              </w:rPr>
            </w:pPr>
            <w:r w:rsidRPr="000142F7">
              <w:rPr>
                <w:rFonts w:asciiTheme="majorHAnsi" w:hAnsiTheme="majorHAnsi"/>
              </w:rPr>
              <w:t>Message Header</w:t>
            </w:r>
          </w:p>
        </w:tc>
        <w:tc>
          <w:tcPr>
            <w:tcW w:w="1640" w:type="dxa"/>
          </w:tcPr>
          <w:p w:rsidR="009C719C" w:rsidRPr="000142F7" w:rsidRDefault="009C719C" w:rsidP="00E23E4B">
            <w:pPr>
              <w:pStyle w:val="NoSpacing"/>
              <w:rPr>
                <w:rFonts w:asciiTheme="majorHAnsi" w:hAnsiTheme="majorHAnsi"/>
              </w:rPr>
            </w:pPr>
            <w:r w:rsidRPr="000142F7">
              <w:rPr>
                <w:rFonts w:asciiTheme="majorHAnsi" w:hAnsiTheme="majorHAnsi"/>
              </w:rPr>
              <w:t>Required</w:t>
            </w:r>
          </w:p>
        </w:tc>
        <w:tc>
          <w:tcPr>
            <w:tcW w:w="2383" w:type="dxa"/>
          </w:tcPr>
          <w:p w:rsidR="009C719C" w:rsidRPr="000142F7" w:rsidRDefault="009C719C" w:rsidP="00E23E4B">
            <w:pPr>
              <w:pStyle w:val="NoSpacing"/>
              <w:rPr>
                <w:rFonts w:asciiTheme="majorHAnsi" w:hAnsiTheme="majorHAnsi"/>
              </w:rPr>
            </w:pPr>
            <w:r w:rsidRPr="000142F7">
              <w:rPr>
                <w:rFonts w:asciiTheme="majorHAnsi" w:hAnsiTheme="majorHAnsi"/>
              </w:rPr>
              <w:t xml:space="preserve">Repeat = NO </w:t>
            </w:r>
          </w:p>
          <w:p w:rsidR="009C719C" w:rsidRPr="000142F7" w:rsidRDefault="009C719C" w:rsidP="00E23E4B">
            <w:pPr>
              <w:pStyle w:val="NoSpacing"/>
              <w:rPr>
                <w:rFonts w:asciiTheme="majorHAnsi" w:hAnsiTheme="majorHAnsi"/>
              </w:rPr>
            </w:pPr>
          </w:p>
        </w:tc>
      </w:tr>
      <w:tr w:rsidR="009C719C" w:rsidRPr="000142F7" w:rsidTr="008F5932">
        <w:tc>
          <w:tcPr>
            <w:tcW w:w="2372" w:type="dxa"/>
          </w:tcPr>
          <w:p w:rsidR="009C719C" w:rsidRPr="000142F7" w:rsidRDefault="009C719C" w:rsidP="00E23E4B">
            <w:pPr>
              <w:pStyle w:val="NoSpacing"/>
              <w:rPr>
                <w:rFonts w:asciiTheme="majorHAnsi" w:hAnsiTheme="majorHAnsi"/>
                <w:b/>
              </w:rPr>
            </w:pPr>
            <w:r w:rsidRPr="000142F7">
              <w:rPr>
                <w:rFonts w:asciiTheme="majorHAnsi" w:hAnsiTheme="majorHAnsi"/>
                <w:b/>
              </w:rPr>
              <w:t>PID</w:t>
            </w:r>
          </w:p>
        </w:tc>
        <w:tc>
          <w:tcPr>
            <w:tcW w:w="3181" w:type="dxa"/>
          </w:tcPr>
          <w:p w:rsidR="009C719C" w:rsidRPr="000142F7" w:rsidRDefault="009C719C" w:rsidP="009C719C">
            <w:pPr>
              <w:pStyle w:val="NoSpacing"/>
              <w:rPr>
                <w:rFonts w:asciiTheme="majorHAnsi" w:hAnsiTheme="majorHAnsi"/>
              </w:rPr>
            </w:pPr>
            <w:r>
              <w:rPr>
                <w:rFonts w:asciiTheme="majorHAnsi" w:hAnsiTheme="majorHAnsi"/>
              </w:rPr>
              <w:t>Patient Identification</w:t>
            </w:r>
          </w:p>
        </w:tc>
        <w:tc>
          <w:tcPr>
            <w:tcW w:w="1640" w:type="dxa"/>
          </w:tcPr>
          <w:p w:rsidR="009C719C" w:rsidRPr="000142F7" w:rsidRDefault="009C719C" w:rsidP="00E23E4B">
            <w:pPr>
              <w:pStyle w:val="NoSpacing"/>
              <w:rPr>
                <w:rFonts w:asciiTheme="majorHAnsi" w:hAnsiTheme="majorHAnsi"/>
              </w:rPr>
            </w:pPr>
            <w:r w:rsidRPr="000142F7">
              <w:rPr>
                <w:rFonts w:asciiTheme="majorHAnsi" w:hAnsiTheme="majorHAnsi"/>
              </w:rPr>
              <w:t>Required</w:t>
            </w:r>
          </w:p>
        </w:tc>
        <w:tc>
          <w:tcPr>
            <w:tcW w:w="2383" w:type="dxa"/>
          </w:tcPr>
          <w:p w:rsidR="009C719C" w:rsidRPr="000142F7" w:rsidRDefault="009C719C"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9C719C" w:rsidRPr="000142F7" w:rsidRDefault="009C719C" w:rsidP="00E23E4B">
            <w:pPr>
              <w:pStyle w:val="NoSpacing"/>
              <w:rPr>
                <w:rFonts w:asciiTheme="majorHAnsi" w:hAnsiTheme="majorHAnsi"/>
              </w:rPr>
            </w:pPr>
          </w:p>
        </w:tc>
      </w:tr>
      <w:tr w:rsidR="009C719C" w:rsidRPr="000142F7" w:rsidTr="008F5932">
        <w:tc>
          <w:tcPr>
            <w:tcW w:w="2372" w:type="dxa"/>
          </w:tcPr>
          <w:p w:rsidR="009C719C" w:rsidRPr="000142F7" w:rsidRDefault="009C719C" w:rsidP="009C719C">
            <w:pPr>
              <w:pStyle w:val="NoSpacing"/>
              <w:rPr>
                <w:rFonts w:asciiTheme="majorHAnsi" w:hAnsiTheme="majorHAnsi"/>
                <w:b/>
              </w:rPr>
            </w:pPr>
            <w:r>
              <w:rPr>
                <w:rFonts w:asciiTheme="majorHAnsi" w:hAnsiTheme="majorHAnsi"/>
                <w:b/>
              </w:rPr>
              <w:t>PV1</w:t>
            </w:r>
          </w:p>
        </w:tc>
        <w:tc>
          <w:tcPr>
            <w:tcW w:w="3181" w:type="dxa"/>
          </w:tcPr>
          <w:p w:rsidR="009C719C" w:rsidRPr="000142F7" w:rsidRDefault="009C719C" w:rsidP="00E23E4B">
            <w:pPr>
              <w:pStyle w:val="NoSpacing"/>
              <w:rPr>
                <w:rFonts w:asciiTheme="majorHAnsi" w:hAnsiTheme="majorHAnsi"/>
              </w:rPr>
            </w:pPr>
            <w:r>
              <w:rPr>
                <w:rFonts w:asciiTheme="majorHAnsi" w:hAnsiTheme="majorHAnsi"/>
              </w:rPr>
              <w:t>Patient Visit Location</w:t>
            </w:r>
          </w:p>
        </w:tc>
        <w:tc>
          <w:tcPr>
            <w:tcW w:w="1640" w:type="dxa"/>
          </w:tcPr>
          <w:p w:rsidR="009C719C" w:rsidRPr="000142F7" w:rsidRDefault="009C719C" w:rsidP="009C719C">
            <w:pPr>
              <w:pStyle w:val="NoSpacing"/>
              <w:rPr>
                <w:rFonts w:asciiTheme="majorHAnsi" w:hAnsiTheme="majorHAnsi"/>
              </w:rPr>
            </w:pPr>
            <w:r>
              <w:rPr>
                <w:rFonts w:asciiTheme="majorHAnsi" w:hAnsiTheme="majorHAnsi"/>
              </w:rPr>
              <w:t xml:space="preserve">Required </w:t>
            </w:r>
          </w:p>
        </w:tc>
        <w:tc>
          <w:tcPr>
            <w:tcW w:w="2383" w:type="dxa"/>
          </w:tcPr>
          <w:p w:rsidR="009C719C" w:rsidRPr="000142F7" w:rsidRDefault="009C719C" w:rsidP="009C719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9C719C" w:rsidRPr="000142F7" w:rsidTr="008F5932">
        <w:tc>
          <w:tcPr>
            <w:tcW w:w="2372" w:type="dxa"/>
          </w:tcPr>
          <w:p w:rsidR="009C719C" w:rsidRPr="000142F7" w:rsidRDefault="009C719C" w:rsidP="009C719C">
            <w:pPr>
              <w:pStyle w:val="NoSpacing"/>
              <w:rPr>
                <w:rFonts w:asciiTheme="majorHAnsi" w:hAnsiTheme="majorHAnsi"/>
                <w:b/>
              </w:rPr>
            </w:pPr>
            <w:r>
              <w:rPr>
                <w:rFonts w:asciiTheme="majorHAnsi" w:hAnsiTheme="majorHAnsi"/>
                <w:b/>
              </w:rPr>
              <w:t>ORC</w:t>
            </w:r>
          </w:p>
        </w:tc>
        <w:tc>
          <w:tcPr>
            <w:tcW w:w="3181" w:type="dxa"/>
          </w:tcPr>
          <w:p w:rsidR="009C719C" w:rsidRPr="000142F7" w:rsidRDefault="009C719C" w:rsidP="00E23E4B">
            <w:pPr>
              <w:pStyle w:val="NoSpacing"/>
              <w:rPr>
                <w:rFonts w:asciiTheme="majorHAnsi" w:hAnsiTheme="majorHAnsi"/>
              </w:rPr>
            </w:pPr>
            <w:r>
              <w:rPr>
                <w:rFonts w:asciiTheme="majorHAnsi" w:hAnsiTheme="majorHAnsi"/>
              </w:rPr>
              <w:t>Common Order Segment</w:t>
            </w:r>
          </w:p>
        </w:tc>
        <w:tc>
          <w:tcPr>
            <w:tcW w:w="1640" w:type="dxa"/>
          </w:tcPr>
          <w:p w:rsidR="009C719C" w:rsidRPr="000142F7" w:rsidRDefault="009C719C" w:rsidP="009C719C">
            <w:pPr>
              <w:pStyle w:val="NoSpacing"/>
              <w:rPr>
                <w:rFonts w:asciiTheme="majorHAnsi" w:hAnsiTheme="majorHAnsi"/>
              </w:rPr>
            </w:pPr>
            <w:r>
              <w:rPr>
                <w:rFonts w:asciiTheme="majorHAnsi" w:hAnsiTheme="majorHAnsi"/>
              </w:rPr>
              <w:t>Required</w:t>
            </w:r>
          </w:p>
        </w:tc>
        <w:tc>
          <w:tcPr>
            <w:tcW w:w="2383" w:type="dxa"/>
          </w:tcPr>
          <w:p w:rsidR="009C719C" w:rsidRPr="000142F7" w:rsidRDefault="009C719C" w:rsidP="009C719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NO</w:t>
            </w:r>
          </w:p>
        </w:tc>
      </w:tr>
      <w:tr w:rsidR="003C34AA" w:rsidRPr="000142F7" w:rsidTr="008F5932">
        <w:tc>
          <w:tcPr>
            <w:tcW w:w="2372" w:type="dxa"/>
          </w:tcPr>
          <w:p w:rsidR="003C34AA" w:rsidRPr="00700720" w:rsidRDefault="003C34AA" w:rsidP="009C719C">
            <w:pPr>
              <w:pStyle w:val="NoSpacing"/>
              <w:rPr>
                <w:rFonts w:asciiTheme="majorHAnsi" w:hAnsiTheme="majorHAnsi"/>
                <w:b/>
              </w:rPr>
            </w:pPr>
            <w:r w:rsidRPr="00700720">
              <w:rPr>
                <w:rFonts w:asciiTheme="majorHAnsi" w:hAnsiTheme="majorHAnsi"/>
                <w:b/>
              </w:rPr>
              <w:t>OBR</w:t>
            </w:r>
          </w:p>
        </w:tc>
        <w:tc>
          <w:tcPr>
            <w:tcW w:w="3181" w:type="dxa"/>
          </w:tcPr>
          <w:p w:rsidR="003C34AA" w:rsidRPr="00700720" w:rsidRDefault="00AA364D" w:rsidP="00AA364D">
            <w:pPr>
              <w:pStyle w:val="NoSpacing"/>
              <w:rPr>
                <w:rFonts w:asciiTheme="majorHAnsi" w:hAnsiTheme="majorHAnsi"/>
              </w:rPr>
            </w:pPr>
            <w:r>
              <w:rPr>
                <w:rFonts w:asciiTheme="majorHAnsi" w:hAnsiTheme="majorHAnsi"/>
              </w:rPr>
              <w:t>Observation Request Segment</w:t>
            </w:r>
          </w:p>
        </w:tc>
        <w:tc>
          <w:tcPr>
            <w:tcW w:w="1640" w:type="dxa"/>
          </w:tcPr>
          <w:p w:rsidR="003C34AA" w:rsidRPr="00700720" w:rsidRDefault="003C34AA" w:rsidP="00E23E4B">
            <w:pPr>
              <w:pStyle w:val="NoSpacing"/>
              <w:rPr>
                <w:rFonts w:asciiTheme="majorHAnsi" w:hAnsiTheme="majorHAnsi"/>
              </w:rPr>
            </w:pPr>
            <w:r w:rsidRPr="00700720">
              <w:rPr>
                <w:rFonts w:asciiTheme="majorHAnsi" w:hAnsiTheme="majorHAnsi"/>
              </w:rPr>
              <w:t>Optional *</w:t>
            </w:r>
          </w:p>
        </w:tc>
        <w:tc>
          <w:tcPr>
            <w:tcW w:w="2383" w:type="dxa"/>
          </w:tcPr>
          <w:p w:rsidR="003C34AA" w:rsidRPr="00700720" w:rsidRDefault="003C34AA" w:rsidP="00E23E4B">
            <w:pPr>
              <w:pStyle w:val="NoSpacing"/>
              <w:rPr>
                <w:rFonts w:asciiTheme="majorHAnsi" w:hAnsiTheme="majorHAnsi"/>
              </w:rPr>
            </w:pPr>
            <w:r w:rsidRPr="00700720">
              <w:rPr>
                <w:rFonts w:asciiTheme="majorHAnsi" w:hAnsiTheme="majorHAnsi"/>
              </w:rPr>
              <w:t>Repeat = NO</w:t>
            </w:r>
          </w:p>
        </w:tc>
      </w:tr>
      <w:tr w:rsidR="009C719C" w:rsidRPr="000142F7" w:rsidTr="008F5932">
        <w:tc>
          <w:tcPr>
            <w:tcW w:w="2372" w:type="dxa"/>
          </w:tcPr>
          <w:p w:rsidR="009C719C" w:rsidRPr="00700720" w:rsidRDefault="009C719C" w:rsidP="009C719C">
            <w:pPr>
              <w:pStyle w:val="NoSpacing"/>
              <w:rPr>
                <w:rFonts w:asciiTheme="majorHAnsi" w:hAnsiTheme="majorHAnsi"/>
                <w:b/>
              </w:rPr>
            </w:pPr>
            <w:r w:rsidRPr="00700720">
              <w:rPr>
                <w:rFonts w:asciiTheme="majorHAnsi" w:hAnsiTheme="majorHAnsi"/>
                <w:b/>
              </w:rPr>
              <w:t xml:space="preserve">ODS </w:t>
            </w:r>
          </w:p>
        </w:tc>
        <w:tc>
          <w:tcPr>
            <w:tcW w:w="3181" w:type="dxa"/>
          </w:tcPr>
          <w:p w:rsidR="009C719C" w:rsidRPr="00700720" w:rsidRDefault="009C719C" w:rsidP="00065242">
            <w:pPr>
              <w:pStyle w:val="NoSpacing"/>
              <w:rPr>
                <w:rFonts w:asciiTheme="majorHAnsi" w:hAnsiTheme="majorHAnsi"/>
              </w:rPr>
            </w:pPr>
            <w:r w:rsidRPr="00700720">
              <w:rPr>
                <w:rFonts w:asciiTheme="majorHAnsi" w:hAnsiTheme="majorHAnsi"/>
              </w:rPr>
              <w:t xml:space="preserve">Diet </w:t>
            </w:r>
            <w:r w:rsidR="002C22CF" w:rsidRPr="00700720">
              <w:rPr>
                <w:rFonts w:asciiTheme="majorHAnsi" w:hAnsiTheme="majorHAnsi"/>
              </w:rPr>
              <w:t>Order, Supplement</w:t>
            </w:r>
            <w:r w:rsidR="00065242" w:rsidRPr="00700720">
              <w:rPr>
                <w:rFonts w:asciiTheme="majorHAnsi" w:hAnsiTheme="majorHAnsi"/>
              </w:rPr>
              <w:t>s and</w:t>
            </w:r>
            <w:r w:rsidR="002C22CF" w:rsidRPr="00700720">
              <w:rPr>
                <w:rFonts w:asciiTheme="majorHAnsi" w:hAnsiTheme="majorHAnsi"/>
              </w:rPr>
              <w:t xml:space="preserve"> Preference </w:t>
            </w:r>
            <w:r w:rsidR="00065242" w:rsidRPr="00700720">
              <w:rPr>
                <w:rFonts w:asciiTheme="majorHAnsi" w:hAnsiTheme="majorHAnsi"/>
              </w:rPr>
              <w:t xml:space="preserve"> </w:t>
            </w:r>
            <w:r w:rsidR="002C22CF" w:rsidRPr="00700720">
              <w:rPr>
                <w:rFonts w:asciiTheme="majorHAnsi" w:hAnsiTheme="majorHAnsi"/>
              </w:rPr>
              <w:t>Segment</w:t>
            </w:r>
          </w:p>
        </w:tc>
        <w:tc>
          <w:tcPr>
            <w:tcW w:w="1640" w:type="dxa"/>
          </w:tcPr>
          <w:p w:rsidR="009C719C" w:rsidRPr="00700720" w:rsidRDefault="00525545" w:rsidP="00E23E4B">
            <w:pPr>
              <w:pStyle w:val="NoSpacing"/>
              <w:rPr>
                <w:rFonts w:asciiTheme="majorHAnsi" w:hAnsiTheme="majorHAnsi"/>
              </w:rPr>
            </w:pPr>
            <w:r w:rsidRPr="00700720">
              <w:rPr>
                <w:rFonts w:asciiTheme="majorHAnsi" w:hAnsiTheme="majorHAnsi"/>
              </w:rPr>
              <w:t>Optional * Conditional</w:t>
            </w:r>
          </w:p>
        </w:tc>
        <w:tc>
          <w:tcPr>
            <w:tcW w:w="2383" w:type="dxa"/>
          </w:tcPr>
          <w:p w:rsidR="009C719C" w:rsidRPr="00700720" w:rsidRDefault="009C719C" w:rsidP="00E23E4B">
            <w:pPr>
              <w:pStyle w:val="NoSpacing"/>
              <w:rPr>
                <w:rFonts w:asciiTheme="majorHAnsi" w:hAnsiTheme="majorHAnsi"/>
              </w:rPr>
            </w:pPr>
            <w:r w:rsidRPr="00700720">
              <w:rPr>
                <w:rFonts w:asciiTheme="majorHAnsi" w:hAnsiTheme="majorHAnsi"/>
              </w:rPr>
              <w:t>Repeat =NO</w:t>
            </w:r>
          </w:p>
        </w:tc>
      </w:tr>
      <w:tr w:rsidR="009C719C" w:rsidRPr="000142F7" w:rsidTr="008F5932">
        <w:tc>
          <w:tcPr>
            <w:tcW w:w="2372" w:type="dxa"/>
          </w:tcPr>
          <w:p w:rsidR="009C719C" w:rsidRPr="00700720" w:rsidRDefault="009C719C" w:rsidP="00E23E4B">
            <w:pPr>
              <w:pStyle w:val="NoSpacing"/>
              <w:rPr>
                <w:rFonts w:asciiTheme="majorHAnsi" w:hAnsiTheme="majorHAnsi"/>
                <w:b/>
              </w:rPr>
            </w:pPr>
            <w:r w:rsidRPr="00700720">
              <w:rPr>
                <w:rFonts w:asciiTheme="majorHAnsi" w:hAnsiTheme="majorHAnsi"/>
                <w:b/>
              </w:rPr>
              <w:t>ODT</w:t>
            </w:r>
          </w:p>
        </w:tc>
        <w:tc>
          <w:tcPr>
            <w:tcW w:w="3181" w:type="dxa"/>
          </w:tcPr>
          <w:p w:rsidR="009C719C" w:rsidRPr="00700720" w:rsidRDefault="009C719C" w:rsidP="00065242">
            <w:pPr>
              <w:pStyle w:val="NoSpacing"/>
              <w:rPr>
                <w:rFonts w:asciiTheme="majorHAnsi" w:hAnsiTheme="majorHAnsi"/>
              </w:rPr>
            </w:pPr>
            <w:r w:rsidRPr="00700720">
              <w:rPr>
                <w:rFonts w:asciiTheme="majorHAnsi" w:hAnsiTheme="majorHAnsi"/>
              </w:rPr>
              <w:t xml:space="preserve">Diet Tray </w:t>
            </w:r>
            <w:r w:rsidR="00065242" w:rsidRPr="00700720">
              <w:rPr>
                <w:rFonts w:asciiTheme="majorHAnsi" w:hAnsiTheme="majorHAnsi"/>
              </w:rPr>
              <w:t>Instruction Segment</w:t>
            </w:r>
          </w:p>
        </w:tc>
        <w:tc>
          <w:tcPr>
            <w:tcW w:w="1640" w:type="dxa"/>
          </w:tcPr>
          <w:p w:rsidR="009C719C" w:rsidRPr="00700720" w:rsidRDefault="00525545" w:rsidP="00E23E4B">
            <w:pPr>
              <w:pStyle w:val="NoSpacing"/>
              <w:rPr>
                <w:rFonts w:asciiTheme="majorHAnsi" w:hAnsiTheme="majorHAnsi"/>
              </w:rPr>
            </w:pPr>
            <w:r w:rsidRPr="00700720">
              <w:rPr>
                <w:rFonts w:asciiTheme="majorHAnsi" w:hAnsiTheme="majorHAnsi"/>
              </w:rPr>
              <w:t>Optional * Conditional</w:t>
            </w:r>
          </w:p>
        </w:tc>
        <w:tc>
          <w:tcPr>
            <w:tcW w:w="2383" w:type="dxa"/>
          </w:tcPr>
          <w:p w:rsidR="009C719C" w:rsidRPr="00700720" w:rsidRDefault="00525545" w:rsidP="00E23E4B">
            <w:pPr>
              <w:pStyle w:val="NoSpacing"/>
              <w:rPr>
                <w:rFonts w:asciiTheme="majorHAnsi" w:hAnsiTheme="majorHAnsi"/>
              </w:rPr>
            </w:pPr>
            <w:r w:rsidRPr="00700720">
              <w:rPr>
                <w:rFonts w:asciiTheme="majorHAnsi" w:hAnsiTheme="majorHAnsi"/>
              </w:rPr>
              <w:t>Repeat = NO</w:t>
            </w:r>
          </w:p>
        </w:tc>
      </w:tr>
    </w:tbl>
    <w:p w:rsidR="009C719C" w:rsidRDefault="009C719C" w:rsidP="00770A43">
      <w:pPr>
        <w:rPr>
          <w:rFonts w:asciiTheme="majorHAnsi" w:hAnsiTheme="majorHAnsi" w:cs="Times New Roman"/>
        </w:rPr>
      </w:pPr>
    </w:p>
    <w:p w:rsidR="009C719C" w:rsidRDefault="00AE1984" w:rsidP="00770A43">
      <w:pPr>
        <w:rPr>
          <w:rFonts w:asciiTheme="majorHAnsi" w:hAnsiTheme="majorHAnsi" w:cs="Times New Roman"/>
        </w:rPr>
      </w:pPr>
      <w:r>
        <w:rPr>
          <w:rFonts w:asciiTheme="majorHAnsi" w:hAnsiTheme="majorHAnsi" w:cs="Times New Roman"/>
        </w:rPr>
        <w:t>*Dietetics Cancel</w:t>
      </w:r>
      <w:r w:rsidR="00D0166C">
        <w:rPr>
          <w:rFonts w:asciiTheme="majorHAnsi" w:hAnsiTheme="majorHAnsi" w:cs="Times New Roman"/>
        </w:rPr>
        <w:t>led</w:t>
      </w:r>
      <w:r>
        <w:rPr>
          <w:rFonts w:asciiTheme="majorHAnsi" w:hAnsiTheme="majorHAnsi" w:cs="Times New Roman"/>
        </w:rPr>
        <w:t xml:space="preserve"> order</w:t>
      </w:r>
      <w:r w:rsidR="00D0166C">
        <w:rPr>
          <w:rFonts w:asciiTheme="majorHAnsi" w:hAnsiTheme="majorHAnsi" w:cs="Times New Roman"/>
        </w:rPr>
        <w:t xml:space="preserve">s </w:t>
      </w:r>
      <w:r>
        <w:rPr>
          <w:rFonts w:asciiTheme="majorHAnsi" w:hAnsiTheme="majorHAnsi" w:cs="Times New Roman"/>
        </w:rPr>
        <w:t xml:space="preserve">have </w:t>
      </w:r>
      <w:r w:rsidR="00700720">
        <w:rPr>
          <w:rFonts w:asciiTheme="majorHAnsi" w:hAnsiTheme="majorHAnsi" w:cs="Times New Roman"/>
        </w:rPr>
        <w:t xml:space="preserve">no </w:t>
      </w:r>
      <w:r>
        <w:rPr>
          <w:rFonts w:asciiTheme="majorHAnsi" w:hAnsiTheme="majorHAnsi" w:cs="Times New Roman"/>
        </w:rPr>
        <w:t>ODT segment</w:t>
      </w:r>
      <w:r w:rsidR="003C34AA">
        <w:rPr>
          <w:rFonts w:asciiTheme="majorHAnsi" w:hAnsiTheme="majorHAnsi" w:cs="Times New Roman"/>
        </w:rPr>
        <w:t>s</w:t>
      </w:r>
    </w:p>
    <w:p w:rsidR="003C34AA" w:rsidRDefault="003C34AA" w:rsidP="00770A43">
      <w:pPr>
        <w:rPr>
          <w:rFonts w:asciiTheme="majorHAnsi" w:hAnsiTheme="majorHAnsi" w:cs="Times New Roman"/>
        </w:rPr>
      </w:pPr>
      <w:r>
        <w:rPr>
          <w:rFonts w:asciiTheme="majorHAnsi" w:hAnsiTheme="majorHAnsi" w:cs="Times New Roman"/>
        </w:rPr>
        <w:t>* Special Instruction Diet messages do not have ODS and ODT segments</w:t>
      </w:r>
      <w:r w:rsidR="00700720">
        <w:rPr>
          <w:rFonts w:asciiTheme="majorHAnsi" w:hAnsiTheme="majorHAnsi" w:cs="Times New Roman"/>
        </w:rPr>
        <w:t>, but are preceded by a separate message that has an ODS or an ODT segment depending on the Diet.</w:t>
      </w:r>
    </w:p>
    <w:p w:rsidR="003C34AA" w:rsidRDefault="003C34AA" w:rsidP="00770A43">
      <w:pPr>
        <w:rPr>
          <w:rFonts w:asciiTheme="majorHAnsi" w:hAnsiTheme="majorHAnsi" w:cs="Times New Roman"/>
        </w:rPr>
      </w:pPr>
      <w:r>
        <w:rPr>
          <w:rFonts w:asciiTheme="majorHAnsi" w:hAnsiTheme="majorHAnsi" w:cs="Times New Roman"/>
        </w:rPr>
        <w:t>*</w:t>
      </w:r>
      <w:r w:rsidR="00774FD7">
        <w:rPr>
          <w:rFonts w:asciiTheme="majorHAnsi" w:hAnsiTheme="majorHAnsi" w:cs="Times New Roman"/>
        </w:rPr>
        <w:t xml:space="preserve"> </w:t>
      </w:r>
      <w:r>
        <w:rPr>
          <w:rFonts w:asciiTheme="majorHAnsi" w:hAnsiTheme="majorHAnsi" w:cs="Times New Roman"/>
        </w:rPr>
        <w:t xml:space="preserve">Isolation Precaution </w:t>
      </w:r>
      <w:r w:rsidR="00774FD7">
        <w:rPr>
          <w:rFonts w:asciiTheme="majorHAnsi" w:hAnsiTheme="majorHAnsi" w:cs="Times New Roman"/>
        </w:rPr>
        <w:t xml:space="preserve">Diet Message </w:t>
      </w:r>
      <w:r>
        <w:rPr>
          <w:rFonts w:asciiTheme="majorHAnsi" w:hAnsiTheme="majorHAnsi" w:cs="Times New Roman"/>
        </w:rPr>
        <w:t xml:space="preserve">have </w:t>
      </w:r>
      <w:r w:rsidR="00774FD7">
        <w:rPr>
          <w:rFonts w:asciiTheme="majorHAnsi" w:hAnsiTheme="majorHAnsi" w:cs="Times New Roman"/>
        </w:rPr>
        <w:t xml:space="preserve">an </w:t>
      </w:r>
      <w:r>
        <w:rPr>
          <w:rFonts w:asciiTheme="majorHAnsi" w:hAnsiTheme="majorHAnsi" w:cs="Times New Roman"/>
        </w:rPr>
        <w:t>OBR</w:t>
      </w:r>
      <w:r w:rsidR="00774FD7">
        <w:rPr>
          <w:rFonts w:asciiTheme="majorHAnsi" w:hAnsiTheme="majorHAnsi" w:cs="Times New Roman"/>
        </w:rPr>
        <w:t xml:space="preserve"> segment, but not ODS or ODT</w:t>
      </w:r>
      <w:r w:rsidR="00700720">
        <w:rPr>
          <w:rFonts w:asciiTheme="majorHAnsi" w:hAnsiTheme="majorHAnsi" w:cs="Times New Roman"/>
        </w:rPr>
        <w:t xml:space="preserve"> segment</w:t>
      </w:r>
    </w:p>
    <w:p w:rsidR="009C719C" w:rsidRDefault="009C719C" w:rsidP="00770A43">
      <w:pPr>
        <w:rPr>
          <w:rFonts w:asciiTheme="majorHAnsi" w:hAnsiTheme="majorHAnsi" w:cs="Times New Roman"/>
        </w:rPr>
      </w:pPr>
    </w:p>
    <w:p w:rsidR="00FE27CE" w:rsidRPr="00433212" w:rsidRDefault="000D2957" w:rsidP="000A5F9B">
      <w:pPr>
        <w:pStyle w:val="Style2"/>
      </w:pPr>
      <w:bookmarkStart w:id="36" w:name="_Toc338764226"/>
      <w:bookmarkStart w:id="37" w:name="_Toc364755463"/>
      <w:r w:rsidRPr="00433212">
        <w:t>Lab Order Message</w:t>
      </w:r>
      <w:bookmarkEnd w:id="36"/>
      <w:bookmarkEnd w:id="37"/>
      <w:r w:rsidRPr="00433212">
        <w:t xml:space="preserve"> </w:t>
      </w:r>
    </w:p>
    <w:p w:rsidR="00FE27CE" w:rsidRPr="002840BF" w:rsidRDefault="008E0EC8" w:rsidP="002840BF">
      <w:pPr>
        <w:spacing w:after="0" w:line="240" w:lineRule="auto"/>
        <w:rPr>
          <w:rFonts w:asciiTheme="majorHAnsi" w:eastAsia="Times New Roman" w:hAnsiTheme="majorHAnsi" w:cs="Times New Roman"/>
        </w:rPr>
      </w:pPr>
      <w:r w:rsidRPr="008E0EC8">
        <w:rPr>
          <w:rFonts w:asciiTheme="majorHAnsi" w:eastAsia="Times New Roman" w:hAnsiTheme="majorHAnsi" w:cs="Times New Roman"/>
        </w:rPr>
        <w:t xml:space="preserve">Lab order messages are obtained via </w:t>
      </w:r>
      <w:r>
        <w:rPr>
          <w:rFonts w:asciiTheme="majorHAnsi" w:eastAsia="Times New Roman" w:hAnsiTheme="majorHAnsi" w:cs="Times New Roman"/>
        </w:rPr>
        <w:t>the internal CPRS-Lab interface</w:t>
      </w:r>
    </w:p>
    <w:p w:rsidR="00FE27CE" w:rsidRPr="000142F7" w:rsidRDefault="00107ACA" w:rsidP="006E7A90">
      <w:pPr>
        <w:pStyle w:val="Style2"/>
      </w:pPr>
      <w:bookmarkStart w:id="38" w:name="_Toc338764227"/>
      <w:bookmarkStart w:id="39" w:name="_Toc364755464"/>
      <w:r>
        <w:lastRenderedPageBreak/>
        <w:t xml:space="preserve">Lab Order </w:t>
      </w:r>
      <w:r w:rsidR="00FE27CE" w:rsidRPr="000142F7">
        <w:t>Static Message Definition – Message Level</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9"/>
        <w:gridCol w:w="3113"/>
        <w:gridCol w:w="1781"/>
        <w:gridCol w:w="2353"/>
      </w:tblGrid>
      <w:tr w:rsidR="00FE27CE" w:rsidRPr="000142F7" w:rsidTr="008F5932">
        <w:tc>
          <w:tcPr>
            <w:tcW w:w="2372" w:type="dxa"/>
            <w:shd w:val="clear" w:color="auto" w:fill="D9D9D9" w:themeFill="background1" w:themeFillShade="D9"/>
          </w:tcPr>
          <w:p w:rsidR="00FE27CE" w:rsidRPr="000142F7" w:rsidRDefault="00FE27CE" w:rsidP="00E23E4B">
            <w:pPr>
              <w:pStyle w:val="NoSpacing"/>
              <w:rPr>
                <w:rFonts w:asciiTheme="majorHAnsi" w:hAnsiTheme="majorHAnsi"/>
                <w:b/>
              </w:rPr>
            </w:pPr>
            <w:r w:rsidRPr="00FE27CE">
              <w:rPr>
                <w:rFonts w:asciiTheme="majorHAnsi" w:hAnsiTheme="majorHAnsi"/>
                <w:b/>
              </w:rPr>
              <w:t>ORM^O01</w:t>
            </w:r>
          </w:p>
        </w:tc>
        <w:tc>
          <w:tcPr>
            <w:tcW w:w="3181" w:type="dxa"/>
            <w:shd w:val="clear" w:color="auto" w:fill="D9D9D9" w:themeFill="background1" w:themeFillShade="D9"/>
          </w:tcPr>
          <w:p w:rsidR="00FE27CE" w:rsidRPr="000142F7" w:rsidRDefault="00FE27CE" w:rsidP="00E23E4B">
            <w:pPr>
              <w:pStyle w:val="NoSpacing"/>
              <w:rPr>
                <w:rFonts w:asciiTheme="majorHAnsi" w:hAnsiTheme="majorHAnsi"/>
                <w:b/>
              </w:rPr>
            </w:pPr>
            <w:r>
              <w:rPr>
                <w:rFonts w:asciiTheme="majorHAnsi" w:hAnsiTheme="majorHAnsi"/>
                <w:b/>
              </w:rPr>
              <w:t>LAB ORDER</w:t>
            </w:r>
          </w:p>
        </w:tc>
        <w:tc>
          <w:tcPr>
            <w:tcW w:w="1640" w:type="dxa"/>
            <w:shd w:val="clear" w:color="auto" w:fill="D9D9D9" w:themeFill="background1" w:themeFillShade="D9"/>
          </w:tcPr>
          <w:p w:rsidR="00FE27CE" w:rsidRPr="000142F7" w:rsidRDefault="00FE27CE" w:rsidP="00E23E4B">
            <w:pPr>
              <w:pStyle w:val="NoSpacing"/>
              <w:rPr>
                <w:rFonts w:asciiTheme="majorHAnsi" w:hAnsiTheme="majorHAnsi"/>
                <w:b/>
              </w:rPr>
            </w:pPr>
            <w:r w:rsidRPr="000142F7">
              <w:rPr>
                <w:rFonts w:asciiTheme="majorHAnsi" w:hAnsiTheme="majorHAnsi"/>
                <w:b/>
              </w:rPr>
              <w:t>USAGE OPTIONALITY</w:t>
            </w:r>
          </w:p>
        </w:tc>
        <w:tc>
          <w:tcPr>
            <w:tcW w:w="2383" w:type="dxa"/>
            <w:shd w:val="clear" w:color="auto" w:fill="D9D9D9" w:themeFill="background1" w:themeFillShade="D9"/>
          </w:tcPr>
          <w:p w:rsidR="00FE27CE" w:rsidRPr="000142F7" w:rsidRDefault="00FE27CE" w:rsidP="00E23E4B">
            <w:pPr>
              <w:pStyle w:val="NoSpacing"/>
              <w:rPr>
                <w:rFonts w:asciiTheme="majorHAnsi" w:hAnsiTheme="majorHAnsi"/>
                <w:b/>
              </w:rPr>
            </w:pPr>
            <w:r w:rsidRPr="000142F7">
              <w:rPr>
                <w:rFonts w:asciiTheme="majorHAnsi" w:hAnsiTheme="majorHAnsi"/>
                <w:b/>
              </w:rPr>
              <w:t>REPETITION</w:t>
            </w:r>
          </w:p>
        </w:tc>
      </w:tr>
      <w:tr w:rsidR="00FE27CE" w:rsidRPr="000142F7" w:rsidTr="008F5932">
        <w:tc>
          <w:tcPr>
            <w:tcW w:w="2372" w:type="dxa"/>
          </w:tcPr>
          <w:p w:rsidR="00FE27CE" w:rsidRPr="000142F7" w:rsidRDefault="00FE27CE" w:rsidP="00E23E4B">
            <w:pPr>
              <w:pStyle w:val="NoSpacing"/>
              <w:rPr>
                <w:rFonts w:asciiTheme="majorHAnsi" w:hAnsiTheme="majorHAnsi"/>
                <w:b/>
              </w:rPr>
            </w:pPr>
            <w:r w:rsidRPr="000142F7">
              <w:rPr>
                <w:rFonts w:asciiTheme="majorHAnsi" w:hAnsiTheme="majorHAnsi"/>
                <w:b/>
              </w:rPr>
              <w:t>MSH</w:t>
            </w:r>
          </w:p>
        </w:tc>
        <w:tc>
          <w:tcPr>
            <w:tcW w:w="3181" w:type="dxa"/>
          </w:tcPr>
          <w:p w:rsidR="00FE27CE" w:rsidRPr="000142F7" w:rsidRDefault="00FE27CE" w:rsidP="00E23E4B">
            <w:pPr>
              <w:pStyle w:val="NoSpacing"/>
              <w:rPr>
                <w:rFonts w:asciiTheme="majorHAnsi" w:hAnsiTheme="majorHAnsi"/>
              </w:rPr>
            </w:pPr>
            <w:r w:rsidRPr="000142F7">
              <w:rPr>
                <w:rFonts w:asciiTheme="majorHAnsi" w:hAnsiTheme="majorHAnsi"/>
              </w:rPr>
              <w:t>Message Header</w:t>
            </w:r>
          </w:p>
        </w:tc>
        <w:tc>
          <w:tcPr>
            <w:tcW w:w="1640" w:type="dxa"/>
          </w:tcPr>
          <w:p w:rsidR="00FE27CE" w:rsidRPr="000142F7" w:rsidRDefault="00FE27CE" w:rsidP="00E23E4B">
            <w:pPr>
              <w:pStyle w:val="NoSpacing"/>
              <w:rPr>
                <w:rFonts w:asciiTheme="majorHAnsi" w:hAnsiTheme="majorHAnsi"/>
              </w:rPr>
            </w:pPr>
            <w:r w:rsidRPr="000142F7">
              <w:rPr>
                <w:rFonts w:asciiTheme="majorHAnsi" w:hAnsiTheme="majorHAnsi"/>
              </w:rPr>
              <w:t>Required</w:t>
            </w:r>
          </w:p>
        </w:tc>
        <w:tc>
          <w:tcPr>
            <w:tcW w:w="2383" w:type="dxa"/>
          </w:tcPr>
          <w:p w:rsidR="00FE27CE" w:rsidRPr="000142F7" w:rsidRDefault="00FE27CE" w:rsidP="00E23E4B">
            <w:pPr>
              <w:pStyle w:val="NoSpacing"/>
              <w:rPr>
                <w:rFonts w:asciiTheme="majorHAnsi" w:hAnsiTheme="majorHAnsi"/>
              </w:rPr>
            </w:pPr>
            <w:r w:rsidRPr="000142F7">
              <w:rPr>
                <w:rFonts w:asciiTheme="majorHAnsi" w:hAnsiTheme="majorHAnsi"/>
              </w:rPr>
              <w:t xml:space="preserve">Repeat = NO </w:t>
            </w:r>
          </w:p>
          <w:p w:rsidR="00FE27CE" w:rsidRPr="000142F7" w:rsidRDefault="00FE27CE" w:rsidP="00E23E4B">
            <w:pPr>
              <w:pStyle w:val="NoSpacing"/>
              <w:rPr>
                <w:rFonts w:asciiTheme="majorHAnsi" w:hAnsiTheme="majorHAnsi"/>
              </w:rPr>
            </w:pPr>
          </w:p>
        </w:tc>
      </w:tr>
      <w:tr w:rsidR="00FE27CE" w:rsidRPr="000142F7" w:rsidTr="008F5932">
        <w:tc>
          <w:tcPr>
            <w:tcW w:w="2372" w:type="dxa"/>
          </w:tcPr>
          <w:p w:rsidR="00FE27CE" w:rsidRPr="000142F7" w:rsidRDefault="00FE27CE" w:rsidP="00E23E4B">
            <w:pPr>
              <w:pStyle w:val="NoSpacing"/>
              <w:rPr>
                <w:rFonts w:asciiTheme="majorHAnsi" w:hAnsiTheme="majorHAnsi"/>
                <w:b/>
              </w:rPr>
            </w:pPr>
            <w:r w:rsidRPr="000142F7">
              <w:rPr>
                <w:rFonts w:asciiTheme="majorHAnsi" w:hAnsiTheme="majorHAnsi"/>
                <w:b/>
              </w:rPr>
              <w:t>PID</w:t>
            </w:r>
          </w:p>
        </w:tc>
        <w:tc>
          <w:tcPr>
            <w:tcW w:w="3181" w:type="dxa"/>
          </w:tcPr>
          <w:p w:rsidR="00FE27CE" w:rsidRPr="000142F7" w:rsidRDefault="00FE27CE" w:rsidP="00E23E4B">
            <w:pPr>
              <w:pStyle w:val="NoSpacing"/>
              <w:rPr>
                <w:rFonts w:asciiTheme="majorHAnsi" w:hAnsiTheme="majorHAnsi"/>
              </w:rPr>
            </w:pPr>
            <w:r>
              <w:rPr>
                <w:rFonts w:asciiTheme="majorHAnsi" w:hAnsiTheme="majorHAnsi"/>
              </w:rPr>
              <w:t>Patient Identification</w:t>
            </w:r>
          </w:p>
        </w:tc>
        <w:tc>
          <w:tcPr>
            <w:tcW w:w="1640" w:type="dxa"/>
          </w:tcPr>
          <w:p w:rsidR="00FE27CE" w:rsidRPr="000142F7" w:rsidRDefault="00FE27CE" w:rsidP="00E23E4B">
            <w:pPr>
              <w:pStyle w:val="NoSpacing"/>
              <w:rPr>
                <w:rFonts w:asciiTheme="majorHAnsi" w:hAnsiTheme="majorHAnsi"/>
              </w:rPr>
            </w:pPr>
            <w:r w:rsidRPr="000142F7">
              <w:rPr>
                <w:rFonts w:asciiTheme="majorHAnsi" w:hAnsiTheme="majorHAnsi"/>
              </w:rPr>
              <w:t>Required</w:t>
            </w:r>
          </w:p>
        </w:tc>
        <w:tc>
          <w:tcPr>
            <w:tcW w:w="2383" w:type="dxa"/>
          </w:tcPr>
          <w:p w:rsidR="00FE27CE" w:rsidRPr="000142F7" w:rsidRDefault="00FE27CE"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FE27CE" w:rsidRPr="000142F7" w:rsidRDefault="00FE27CE" w:rsidP="00E23E4B">
            <w:pPr>
              <w:pStyle w:val="NoSpacing"/>
              <w:rPr>
                <w:rFonts w:asciiTheme="majorHAnsi" w:hAnsiTheme="majorHAnsi"/>
              </w:rPr>
            </w:pPr>
          </w:p>
        </w:tc>
      </w:tr>
      <w:tr w:rsidR="00FE27CE" w:rsidRPr="000142F7" w:rsidTr="008F5932">
        <w:tc>
          <w:tcPr>
            <w:tcW w:w="2372" w:type="dxa"/>
          </w:tcPr>
          <w:p w:rsidR="00FE27CE" w:rsidRPr="000142F7" w:rsidRDefault="00FE27CE" w:rsidP="00E23E4B">
            <w:pPr>
              <w:pStyle w:val="NoSpacing"/>
              <w:rPr>
                <w:rFonts w:asciiTheme="majorHAnsi" w:hAnsiTheme="majorHAnsi"/>
                <w:b/>
              </w:rPr>
            </w:pPr>
            <w:r>
              <w:rPr>
                <w:rFonts w:asciiTheme="majorHAnsi" w:hAnsiTheme="majorHAnsi"/>
                <w:b/>
              </w:rPr>
              <w:t>PV1</w:t>
            </w:r>
          </w:p>
        </w:tc>
        <w:tc>
          <w:tcPr>
            <w:tcW w:w="3181" w:type="dxa"/>
          </w:tcPr>
          <w:p w:rsidR="00FE27CE" w:rsidRPr="000142F7" w:rsidRDefault="00FE27CE" w:rsidP="00E23E4B">
            <w:pPr>
              <w:pStyle w:val="NoSpacing"/>
              <w:rPr>
                <w:rFonts w:asciiTheme="majorHAnsi" w:hAnsiTheme="majorHAnsi"/>
              </w:rPr>
            </w:pPr>
            <w:r>
              <w:rPr>
                <w:rFonts w:asciiTheme="majorHAnsi" w:hAnsiTheme="majorHAnsi"/>
              </w:rPr>
              <w:t>Patient Visit Location</w:t>
            </w:r>
          </w:p>
        </w:tc>
        <w:tc>
          <w:tcPr>
            <w:tcW w:w="1640" w:type="dxa"/>
          </w:tcPr>
          <w:p w:rsidR="00FE27CE" w:rsidRPr="000142F7" w:rsidRDefault="00FE27CE" w:rsidP="00E23E4B">
            <w:pPr>
              <w:pStyle w:val="NoSpacing"/>
              <w:rPr>
                <w:rFonts w:asciiTheme="majorHAnsi" w:hAnsiTheme="majorHAnsi"/>
              </w:rPr>
            </w:pPr>
            <w:r>
              <w:rPr>
                <w:rFonts w:asciiTheme="majorHAnsi" w:hAnsiTheme="majorHAnsi"/>
              </w:rPr>
              <w:t xml:space="preserve">Required </w:t>
            </w:r>
          </w:p>
        </w:tc>
        <w:tc>
          <w:tcPr>
            <w:tcW w:w="2383" w:type="dxa"/>
          </w:tcPr>
          <w:p w:rsidR="00FE27CE" w:rsidRPr="000142F7" w:rsidRDefault="00FE27CE"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FE27CE" w:rsidRPr="000142F7" w:rsidTr="008F5932">
        <w:tc>
          <w:tcPr>
            <w:tcW w:w="2372" w:type="dxa"/>
          </w:tcPr>
          <w:p w:rsidR="00FE27CE" w:rsidRPr="000142F7" w:rsidRDefault="00FE27CE" w:rsidP="00E23E4B">
            <w:pPr>
              <w:pStyle w:val="NoSpacing"/>
              <w:rPr>
                <w:rFonts w:asciiTheme="majorHAnsi" w:hAnsiTheme="majorHAnsi"/>
                <w:b/>
              </w:rPr>
            </w:pPr>
            <w:r>
              <w:rPr>
                <w:rFonts w:asciiTheme="majorHAnsi" w:hAnsiTheme="majorHAnsi"/>
                <w:b/>
              </w:rPr>
              <w:t>ORC</w:t>
            </w:r>
          </w:p>
        </w:tc>
        <w:tc>
          <w:tcPr>
            <w:tcW w:w="3181" w:type="dxa"/>
          </w:tcPr>
          <w:p w:rsidR="00FE27CE" w:rsidRPr="000142F7" w:rsidRDefault="00FE27CE" w:rsidP="00E23E4B">
            <w:pPr>
              <w:pStyle w:val="NoSpacing"/>
              <w:rPr>
                <w:rFonts w:asciiTheme="majorHAnsi" w:hAnsiTheme="majorHAnsi"/>
              </w:rPr>
            </w:pPr>
            <w:r>
              <w:rPr>
                <w:rFonts w:asciiTheme="majorHAnsi" w:hAnsiTheme="majorHAnsi"/>
              </w:rPr>
              <w:t>Common Order Segment</w:t>
            </w:r>
          </w:p>
        </w:tc>
        <w:tc>
          <w:tcPr>
            <w:tcW w:w="1640" w:type="dxa"/>
          </w:tcPr>
          <w:p w:rsidR="00FE27CE" w:rsidRPr="000142F7" w:rsidRDefault="00FE27CE" w:rsidP="00E23E4B">
            <w:pPr>
              <w:pStyle w:val="NoSpacing"/>
              <w:rPr>
                <w:rFonts w:asciiTheme="majorHAnsi" w:hAnsiTheme="majorHAnsi"/>
              </w:rPr>
            </w:pPr>
            <w:r>
              <w:rPr>
                <w:rFonts w:asciiTheme="majorHAnsi" w:hAnsiTheme="majorHAnsi"/>
              </w:rPr>
              <w:t>Required</w:t>
            </w:r>
          </w:p>
        </w:tc>
        <w:tc>
          <w:tcPr>
            <w:tcW w:w="2383" w:type="dxa"/>
          </w:tcPr>
          <w:p w:rsidR="00FE27CE" w:rsidRPr="000142F7" w:rsidRDefault="00FE27CE"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FE27CE" w:rsidRPr="000142F7" w:rsidTr="008F5932">
        <w:tc>
          <w:tcPr>
            <w:tcW w:w="2372" w:type="dxa"/>
          </w:tcPr>
          <w:p w:rsidR="00FE27CE" w:rsidRPr="000142F7" w:rsidRDefault="00FE27CE" w:rsidP="00FE27CE">
            <w:pPr>
              <w:pStyle w:val="NoSpacing"/>
              <w:rPr>
                <w:rFonts w:asciiTheme="majorHAnsi" w:hAnsiTheme="majorHAnsi"/>
                <w:b/>
              </w:rPr>
            </w:pPr>
            <w:r>
              <w:rPr>
                <w:rFonts w:asciiTheme="majorHAnsi" w:hAnsiTheme="majorHAnsi"/>
                <w:b/>
              </w:rPr>
              <w:t>OBR</w:t>
            </w:r>
          </w:p>
        </w:tc>
        <w:tc>
          <w:tcPr>
            <w:tcW w:w="3181" w:type="dxa"/>
          </w:tcPr>
          <w:p w:rsidR="00FE27CE" w:rsidRPr="000142F7" w:rsidRDefault="00FE27CE" w:rsidP="00E23E4B">
            <w:pPr>
              <w:pStyle w:val="NoSpacing"/>
              <w:rPr>
                <w:rFonts w:asciiTheme="majorHAnsi" w:hAnsiTheme="majorHAnsi"/>
              </w:rPr>
            </w:pPr>
            <w:r>
              <w:rPr>
                <w:rFonts w:asciiTheme="majorHAnsi" w:hAnsiTheme="majorHAnsi"/>
              </w:rPr>
              <w:t>Observation Request Segment</w:t>
            </w:r>
          </w:p>
        </w:tc>
        <w:tc>
          <w:tcPr>
            <w:tcW w:w="1640" w:type="dxa"/>
          </w:tcPr>
          <w:p w:rsidR="00FE27CE" w:rsidRPr="000142F7" w:rsidRDefault="00FE27CE" w:rsidP="00E23E4B">
            <w:pPr>
              <w:pStyle w:val="NoSpacing"/>
              <w:rPr>
                <w:rFonts w:asciiTheme="majorHAnsi" w:hAnsiTheme="majorHAnsi"/>
              </w:rPr>
            </w:pPr>
            <w:r>
              <w:rPr>
                <w:rFonts w:asciiTheme="majorHAnsi" w:hAnsiTheme="majorHAnsi"/>
              </w:rPr>
              <w:t>Required</w:t>
            </w:r>
          </w:p>
        </w:tc>
        <w:tc>
          <w:tcPr>
            <w:tcW w:w="2383" w:type="dxa"/>
          </w:tcPr>
          <w:p w:rsidR="00FE27CE" w:rsidRPr="000142F7" w:rsidRDefault="00FE27CE" w:rsidP="00E23E4B">
            <w:pPr>
              <w:pStyle w:val="NoSpacing"/>
              <w:rPr>
                <w:rFonts w:asciiTheme="majorHAnsi" w:hAnsiTheme="majorHAnsi"/>
              </w:rPr>
            </w:pPr>
            <w:r>
              <w:rPr>
                <w:rFonts w:asciiTheme="majorHAnsi" w:hAnsiTheme="majorHAnsi"/>
              </w:rPr>
              <w:t>Repeat = NO</w:t>
            </w:r>
          </w:p>
        </w:tc>
      </w:tr>
      <w:tr w:rsidR="00D754C5" w:rsidRPr="000142F7" w:rsidTr="008F5932">
        <w:tc>
          <w:tcPr>
            <w:tcW w:w="2372" w:type="dxa"/>
          </w:tcPr>
          <w:p w:rsidR="00D754C5" w:rsidRPr="000142F7" w:rsidRDefault="00D754C5" w:rsidP="009C07F2">
            <w:pPr>
              <w:pStyle w:val="NoSpacing"/>
              <w:rPr>
                <w:rFonts w:asciiTheme="majorHAnsi" w:hAnsiTheme="majorHAnsi"/>
                <w:b/>
              </w:rPr>
            </w:pPr>
            <w:r>
              <w:rPr>
                <w:rFonts w:asciiTheme="majorHAnsi" w:hAnsiTheme="majorHAnsi"/>
                <w:b/>
              </w:rPr>
              <w:t>NTE</w:t>
            </w:r>
          </w:p>
        </w:tc>
        <w:tc>
          <w:tcPr>
            <w:tcW w:w="3181" w:type="dxa"/>
          </w:tcPr>
          <w:p w:rsidR="00D754C5" w:rsidRPr="000142F7" w:rsidRDefault="00D754C5" w:rsidP="009C07F2">
            <w:pPr>
              <w:pStyle w:val="NoSpacing"/>
              <w:rPr>
                <w:rFonts w:asciiTheme="majorHAnsi" w:hAnsiTheme="majorHAnsi"/>
              </w:rPr>
            </w:pPr>
            <w:r>
              <w:rPr>
                <w:rFonts w:asciiTheme="majorHAnsi" w:hAnsiTheme="majorHAnsi"/>
              </w:rPr>
              <w:t xml:space="preserve">Observation </w:t>
            </w:r>
            <w:r w:rsidR="008A5A88">
              <w:rPr>
                <w:rFonts w:asciiTheme="majorHAnsi" w:hAnsiTheme="majorHAnsi"/>
              </w:rPr>
              <w:t xml:space="preserve">Request </w:t>
            </w:r>
            <w:r>
              <w:rPr>
                <w:rFonts w:asciiTheme="majorHAnsi" w:hAnsiTheme="majorHAnsi"/>
              </w:rPr>
              <w:t>Notes</w:t>
            </w:r>
            <w:r w:rsidR="008A5A88">
              <w:rPr>
                <w:rFonts w:asciiTheme="majorHAnsi" w:hAnsiTheme="majorHAnsi"/>
              </w:rPr>
              <w:t xml:space="preserve"> and comments</w:t>
            </w:r>
          </w:p>
        </w:tc>
        <w:tc>
          <w:tcPr>
            <w:tcW w:w="1640" w:type="dxa"/>
          </w:tcPr>
          <w:p w:rsidR="00D754C5" w:rsidRPr="000142F7" w:rsidRDefault="00D754C5" w:rsidP="009C07F2">
            <w:pPr>
              <w:pStyle w:val="NoSpacing"/>
              <w:rPr>
                <w:rFonts w:asciiTheme="majorHAnsi" w:hAnsiTheme="majorHAnsi"/>
              </w:rPr>
            </w:pPr>
            <w:r>
              <w:rPr>
                <w:rFonts w:asciiTheme="majorHAnsi" w:hAnsiTheme="majorHAnsi"/>
              </w:rPr>
              <w:t>Optional</w:t>
            </w:r>
          </w:p>
        </w:tc>
        <w:tc>
          <w:tcPr>
            <w:tcW w:w="2383" w:type="dxa"/>
          </w:tcPr>
          <w:p w:rsidR="00D754C5" w:rsidRPr="000142F7" w:rsidRDefault="00D754C5" w:rsidP="009C07F2">
            <w:pPr>
              <w:pStyle w:val="NoSpacing"/>
              <w:rPr>
                <w:rFonts w:asciiTheme="majorHAnsi" w:hAnsiTheme="majorHAnsi"/>
              </w:rPr>
            </w:pPr>
            <w:r>
              <w:rPr>
                <w:rFonts w:asciiTheme="majorHAnsi" w:hAnsiTheme="majorHAnsi"/>
              </w:rPr>
              <w:t>Repeat = Yes</w:t>
            </w:r>
          </w:p>
        </w:tc>
      </w:tr>
    </w:tbl>
    <w:p w:rsidR="00916BE7" w:rsidRDefault="00916BE7" w:rsidP="000A5F9B">
      <w:pPr>
        <w:pStyle w:val="Style2"/>
        <w:rPr>
          <w:rFonts w:eastAsiaTheme="minorHAnsi" w:cstheme="minorBidi"/>
          <w:bCs w:val="0"/>
        </w:rPr>
      </w:pPr>
      <w:bookmarkStart w:id="40" w:name="_Toc338764228"/>
    </w:p>
    <w:p w:rsidR="00E23E4B" w:rsidRPr="000142F7" w:rsidRDefault="000D2957" w:rsidP="000A5F9B">
      <w:pPr>
        <w:pStyle w:val="Style2"/>
      </w:pPr>
      <w:bookmarkStart w:id="41" w:name="_Toc364755465"/>
      <w:r>
        <w:t>Nursing Order Message</w:t>
      </w:r>
      <w:bookmarkEnd w:id="40"/>
      <w:bookmarkEnd w:id="41"/>
      <w:r>
        <w:t xml:space="preserve"> </w:t>
      </w:r>
    </w:p>
    <w:p w:rsidR="00DF4D39" w:rsidRPr="002840BF" w:rsidRDefault="00DF4D39" w:rsidP="002840BF">
      <w:pPr>
        <w:spacing w:after="0" w:line="240" w:lineRule="auto"/>
        <w:rPr>
          <w:rFonts w:ascii="Times New Roman" w:eastAsia="Times New Roman" w:hAnsi="Times New Roman" w:cs="Times New Roman"/>
          <w:sz w:val="24"/>
          <w:szCs w:val="24"/>
        </w:rPr>
      </w:pPr>
      <w:r w:rsidRPr="00DF4D39">
        <w:rPr>
          <w:rFonts w:ascii="Times New Roman" w:eastAsia="Times New Roman" w:hAnsi="Times New Roman" w:cs="Times New Roman"/>
          <w:sz w:val="24"/>
          <w:szCs w:val="24"/>
        </w:rPr>
        <w:t xml:space="preserve">Nursing order messages are obtained via the </w:t>
      </w:r>
      <w:r>
        <w:rPr>
          <w:rFonts w:ascii="Times New Roman" w:eastAsia="Times New Roman" w:hAnsi="Times New Roman" w:cs="Times New Roman"/>
          <w:sz w:val="24"/>
          <w:szCs w:val="24"/>
        </w:rPr>
        <w:t>internal CPRS-Nursing interface</w:t>
      </w:r>
    </w:p>
    <w:p w:rsidR="00E23E4B" w:rsidRPr="000142F7" w:rsidRDefault="00107ACA" w:rsidP="006E7A90">
      <w:pPr>
        <w:pStyle w:val="Style2"/>
      </w:pPr>
      <w:bookmarkStart w:id="42" w:name="_Toc338764229"/>
      <w:bookmarkStart w:id="43" w:name="_Toc364755466"/>
      <w:r>
        <w:t xml:space="preserve">Nursing Order </w:t>
      </w:r>
      <w:r w:rsidR="00E23E4B" w:rsidRPr="000142F7">
        <w:t>Static Message Definition – Message Level</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9"/>
        <w:gridCol w:w="3113"/>
        <w:gridCol w:w="1781"/>
        <w:gridCol w:w="2353"/>
      </w:tblGrid>
      <w:tr w:rsidR="00E23E4B" w:rsidRPr="000142F7" w:rsidTr="008F5932">
        <w:tc>
          <w:tcPr>
            <w:tcW w:w="2372" w:type="dxa"/>
            <w:shd w:val="clear" w:color="auto" w:fill="BFBFBF" w:themeFill="background1" w:themeFillShade="BF"/>
          </w:tcPr>
          <w:p w:rsidR="00E23E4B" w:rsidRPr="000142F7" w:rsidRDefault="00E23E4B" w:rsidP="00E23E4B">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rsidR="00E23E4B" w:rsidRPr="000142F7" w:rsidRDefault="00E23E4B" w:rsidP="00E23E4B">
            <w:pPr>
              <w:pStyle w:val="NoSpacing"/>
              <w:rPr>
                <w:rFonts w:asciiTheme="majorHAnsi" w:hAnsiTheme="majorHAnsi"/>
                <w:b/>
              </w:rPr>
            </w:pPr>
            <w:r>
              <w:rPr>
                <w:rFonts w:asciiTheme="majorHAnsi" w:hAnsiTheme="majorHAnsi"/>
                <w:b/>
              </w:rPr>
              <w:t>NURSING ORDER</w:t>
            </w:r>
          </w:p>
        </w:tc>
        <w:tc>
          <w:tcPr>
            <w:tcW w:w="1640" w:type="dxa"/>
            <w:shd w:val="clear" w:color="auto" w:fill="BFBFBF" w:themeFill="background1" w:themeFillShade="BF"/>
          </w:tcPr>
          <w:p w:rsidR="00E23E4B" w:rsidRPr="000142F7" w:rsidRDefault="00E23E4B" w:rsidP="00E23E4B">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E23E4B" w:rsidRPr="000142F7" w:rsidRDefault="00E23E4B" w:rsidP="00E23E4B">
            <w:pPr>
              <w:pStyle w:val="NoSpacing"/>
              <w:rPr>
                <w:rFonts w:asciiTheme="majorHAnsi" w:hAnsiTheme="majorHAnsi"/>
                <w:b/>
              </w:rPr>
            </w:pPr>
            <w:r w:rsidRPr="000142F7">
              <w:rPr>
                <w:rFonts w:asciiTheme="majorHAnsi" w:hAnsiTheme="majorHAnsi"/>
                <w:b/>
              </w:rPr>
              <w:t>REPETITION</w:t>
            </w:r>
          </w:p>
        </w:tc>
      </w:tr>
      <w:tr w:rsidR="00E23E4B" w:rsidRPr="000142F7" w:rsidTr="008F5932">
        <w:tc>
          <w:tcPr>
            <w:tcW w:w="2372" w:type="dxa"/>
          </w:tcPr>
          <w:p w:rsidR="00E23E4B" w:rsidRPr="000142F7" w:rsidRDefault="00E23E4B" w:rsidP="00E23E4B">
            <w:pPr>
              <w:pStyle w:val="NoSpacing"/>
              <w:rPr>
                <w:rFonts w:asciiTheme="majorHAnsi" w:hAnsiTheme="majorHAnsi"/>
                <w:b/>
              </w:rPr>
            </w:pPr>
            <w:r w:rsidRPr="000142F7">
              <w:rPr>
                <w:rFonts w:asciiTheme="majorHAnsi" w:hAnsiTheme="majorHAnsi"/>
                <w:b/>
              </w:rPr>
              <w:t>MSH</w:t>
            </w:r>
          </w:p>
        </w:tc>
        <w:tc>
          <w:tcPr>
            <w:tcW w:w="3181" w:type="dxa"/>
          </w:tcPr>
          <w:p w:rsidR="00E23E4B" w:rsidRPr="000142F7" w:rsidRDefault="00E23E4B" w:rsidP="00E23E4B">
            <w:pPr>
              <w:pStyle w:val="NoSpacing"/>
              <w:rPr>
                <w:rFonts w:asciiTheme="majorHAnsi" w:hAnsiTheme="majorHAnsi"/>
              </w:rPr>
            </w:pPr>
            <w:r w:rsidRPr="000142F7">
              <w:rPr>
                <w:rFonts w:asciiTheme="majorHAnsi" w:hAnsiTheme="majorHAnsi"/>
              </w:rPr>
              <w:t>Message Header</w:t>
            </w:r>
          </w:p>
        </w:tc>
        <w:tc>
          <w:tcPr>
            <w:tcW w:w="1640" w:type="dxa"/>
          </w:tcPr>
          <w:p w:rsidR="00E23E4B" w:rsidRPr="000142F7" w:rsidRDefault="00E23E4B" w:rsidP="00E23E4B">
            <w:pPr>
              <w:pStyle w:val="NoSpacing"/>
              <w:rPr>
                <w:rFonts w:asciiTheme="majorHAnsi" w:hAnsiTheme="majorHAnsi"/>
              </w:rPr>
            </w:pPr>
            <w:r w:rsidRPr="000142F7">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 xml:space="preserve">Repeat = NO </w:t>
            </w:r>
          </w:p>
          <w:p w:rsidR="00E23E4B" w:rsidRPr="000142F7" w:rsidRDefault="00E23E4B" w:rsidP="00E23E4B">
            <w:pPr>
              <w:pStyle w:val="NoSpacing"/>
              <w:rPr>
                <w:rFonts w:asciiTheme="majorHAnsi" w:hAnsiTheme="majorHAnsi"/>
              </w:rPr>
            </w:pPr>
          </w:p>
        </w:tc>
      </w:tr>
      <w:tr w:rsidR="00E23E4B" w:rsidRPr="000142F7" w:rsidTr="008F5932">
        <w:trPr>
          <w:trHeight w:val="422"/>
        </w:trPr>
        <w:tc>
          <w:tcPr>
            <w:tcW w:w="2372" w:type="dxa"/>
          </w:tcPr>
          <w:p w:rsidR="00E23E4B" w:rsidRPr="000142F7" w:rsidRDefault="00E23E4B" w:rsidP="00E23E4B">
            <w:pPr>
              <w:pStyle w:val="NoSpacing"/>
              <w:rPr>
                <w:rFonts w:asciiTheme="majorHAnsi" w:hAnsiTheme="majorHAnsi"/>
                <w:b/>
              </w:rPr>
            </w:pPr>
            <w:r w:rsidRPr="000142F7">
              <w:rPr>
                <w:rFonts w:asciiTheme="majorHAnsi" w:hAnsiTheme="majorHAnsi"/>
                <w:b/>
              </w:rPr>
              <w:t>PID</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Patient Identification</w:t>
            </w:r>
          </w:p>
        </w:tc>
        <w:tc>
          <w:tcPr>
            <w:tcW w:w="1640" w:type="dxa"/>
          </w:tcPr>
          <w:p w:rsidR="00E23E4B" w:rsidRPr="000142F7" w:rsidRDefault="00E23E4B" w:rsidP="00E23E4B">
            <w:pPr>
              <w:pStyle w:val="NoSpacing"/>
              <w:rPr>
                <w:rFonts w:asciiTheme="majorHAnsi" w:hAnsiTheme="majorHAnsi"/>
              </w:rPr>
            </w:pPr>
            <w:r w:rsidRPr="000142F7">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E23E4B" w:rsidRPr="000142F7" w:rsidRDefault="00E23E4B" w:rsidP="00E23E4B">
            <w:pPr>
              <w:pStyle w:val="NoSpacing"/>
              <w:rPr>
                <w:rFonts w:asciiTheme="majorHAnsi" w:hAnsiTheme="majorHAnsi"/>
              </w:rPr>
            </w:pPr>
          </w:p>
        </w:tc>
      </w:tr>
      <w:tr w:rsidR="00E23E4B" w:rsidRPr="000142F7" w:rsidTr="008F5932">
        <w:trPr>
          <w:trHeight w:val="350"/>
        </w:trPr>
        <w:tc>
          <w:tcPr>
            <w:tcW w:w="2372" w:type="dxa"/>
          </w:tcPr>
          <w:p w:rsidR="00E23E4B" w:rsidRPr="000142F7" w:rsidRDefault="00E23E4B" w:rsidP="00E23E4B">
            <w:pPr>
              <w:pStyle w:val="NoSpacing"/>
              <w:rPr>
                <w:rFonts w:asciiTheme="majorHAnsi" w:hAnsiTheme="majorHAnsi"/>
                <w:b/>
              </w:rPr>
            </w:pPr>
            <w:r>
              <w:rPr>
                <w:rFonts w:asciiTheme="majorHAnsi" w:hAnsiTheme="majorHAnsi"/>
                <w:b/>
              </w:rPr>
              <w:t>PV1</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Patient Visit Location</w:t>
            </w:r>
          </w:p>
        </w:tc>
        <w:tc>
          <w:tcPr>
            <w:tcW w:w="1640" w:type="dxa"/>
          </w:tcPr>
          <w:p w:rsidR="00E23E4B" w:rsidRPr="000142F7" w:rsidRDefault="00E23E4B" w:rsidP="00E23E4B">
            <w:pPr>
              <w:pStyle w:val="NoSpacing"/>
              <w:rPr>
                <w:rFonts w:asciiTheme="majorHAnsi" w:hAnsiTheme="majorHAnsi"/>
              </w:rPr>
            </w:pPr>
            <w:r>
              <w:rPr>
                <w:rFonts w:asciiTheme="majorHAnsi" w:hAnsiTheme="majorHAnsi"/>
              </w:rPr>
              <w:t xml:space="preserve">Required </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E23E4B" w:rsidRPr="000142F7" w:rsidTr="008F5932">
        <w:trPr>
          <w:trHeight w:val="350"/>
        </w:trPr>
        <w:tc>
          <w:tcPr>
            <w:tcW w:w="2372" w:type="dxa"/>
          </w:tcPr>
          <w:p w:rsidR="00E23E4B" w:rsidRPr="000142F7" w:rsidRDefault="00E23E4B" w:rsidP="00E23E4B">
            <w:pPr>
              <w:pStyle w:val="NoSpacing"/>
              <w:rPr>
                <w:rFonts w:asciiTheme="majorHAnsi" w:hAnsiTheme="majorHAnsi"/>
                <w:b/>
              </w:rPr>
            </w:pPr>
            <w:r>
              <w:rPr>
                <w:rFonts w:asciiTheme="majorHAnsi" w:hAnsiTheme="majorHAnsi"/>
                <w:b/>
              </w:rPr>
              <w:t>ORC</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Common Order Segment</w:t>
            </w:r>
          </w:p>
        </w:tc>
        <w:tc>
          <w:tcPr>
            <w:tcW w:w="1640" w:type="dxa"/>
          </w:tcPr>
          <w:p w:rsidR="00E23E4B" w:rsidRPr="000142F7" w:rsidRDefault="00E23E4B" w:rsidP="00E23E4B">
            <w:pPr>
              <w:pStyle w:val="NoSpacing"/>
              <w:rPr>
                <w:rFonts w:asciiTheme="majorHAnsi" w:hAnsiTheme="majorHAnsi"/>
              </w:rPr>
            </w:pPr>
            <w:r>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E23E4B" w:rsidRPr="000142F7" w:rsidTr="008F5932">
        <w:trPr>
          <w:trHeight w:val="350"/>
        </w:trPr>
        <w:tc>
          <w:tcPr>
            <w:tcW w:w="2372" w:type="dxa"/>
          </w:tcPr>
          <w:p w:rsidR="00E23E4B" w:rsidRPr="000142F7" w:rsidRDefault="00E23E4B" w:rsidP="00E23E4B">
            <w:pPr>
              <w:pStyle w:val="NoSpacing"/>
              <w:rPr>
                <w:rFonts w:asciiTheme="majorHAnsi" w:hAnsiTheme="majorHAnsi"/>
                <w:b/>
              </w:rPr>
            </w:pPr>
            <w:r>
              <w:rPr>
                <w:rFonts w:asciiTheme="majorHAnsi" w:hAnsiTheme="majorHAnsi"/>
                <w:b/>
              </w:rPr>
              <w:t>OBR</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Observation Request Segment</w:t>
            </w:r>
          </w:p>
        </w:tc>
        <w:tc>
          <w:tcPr>
            <w:tcW w:w="1640" w:type="dxa"/>
          </w:tcPr>
          <w:p w:rsidR="00E23E4B" w:rsidRPr="000142F7" w:rsidRDefault="00E23E4B" w:rsidP="00E23E4B">
            <w:pPr>
              <w:pStyle w:val="NoSpacing"/>
              <w:rPr>
                <w:rFonts w:asciiTheme="majorHAnsi" w:hAnsiTheme="majorHAnsi"/>
              </w:rPr>
            </w:pPr>
            <w:r>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Pr>
                <w:rFonts w:asciiTheme="majorHAnsi" w:hAnsiTheme="majorHAnsi"/>
              </w:rPr>
              <w:t>Repeat = NO</w:t>
            </w:r>
          </w:p>
        </w:tc>
      </w:tr>
      <w:tr w:rsidR="00E23E4B" w:rsidRPr="000142F7" w:rsidTr="008F5932">
        <w:trPr>
          <w:trHeight w:val="368"/>
        </w:trPr>
        <w:tc>
          <w:tcPr>
            <w:tcW w:w="2372" w:type="dxa"/>
          </w:tcPr>
          <w:p w:rsidR="00E23E4B" w:rsidRPr="000142F7" w:rsidRDefault="00E23E4B" w:rsidP="00E23E4B">
            <w:pPr>
              <w:pStyle w:val="NoSpacing"/>
              <w:rPr>
                <w:rFonts w:asciiTheme="majorHAnsi" w:hAnsiTheme="majorHAnsi"/>
                <w:b/>
              </w:rPr>
            </w:pPr>
            <w:r>
              <w:rPr>
                <w:rFonts w:asciiTheme="majorHAnsi" w:hAnsiTheme="majorHAnsi"/>
                <w:b/>
              </w:rPr>
              <w:t>NTE</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Notes and Comments  Segment</w:t>
            </w:r>
          </w:p>
        </w:tc>
        <w:tc>
          <w:tcPr>
            <w:tcW w:w="1640" w:type="dxa"/>
          </w:tcPr>
          <w:p w:rsidR="00E23E4B" w:rsidRPr="000142F7" w:rsidRDefault="00D754C5" w:rsidP="00E23E4B">
            <w:pPr>
              <w:pStyle w:val="NoSpacing"/>
              <w:rPr>
                <w:rFonts w:asciiTheme="majorHAnsi" w:hAnsiTheme="majorHAnsi"/>
              </w:rPr>
            </w:pPr>
            <w:r>
              <w:rPr>
                <w:rFonts w:asciiTheme="majorHAnsi" w:hAnsiTheme="majorHAnsi"/>
              </w:rPr>
              <w:t>Optional</w:t>
            </w:r>
          </w:p>
        </w:tc>
        <w:tc>
          <w:tcPr>
            <w:tcW w:w="2383" w:type="dxa"/>
          </w:tcPr>
          <w:p w:rsidR="00E23E4B" w:rsidRPr="000142F7" w:rsidRDefault="00E23E4B" w:rsidP="00E23E4B">
            <w:pPr>
              <w:pStyle w:val="NoSpacing"/>
              <w:rPr>
                <w:rFonts w:asciiTheme="majorHAnsi" w:hAnsiTheme="majorHAnsi"/>
              </w:rPr>
            </w:pPr>
            <w:r>
              <w:rPr>
                <w:rFonts w:asciiTheme="majorHAnsi" w:hAnsiTheme="majorHAnsi"/>
              </w:rPr>
              <w:t>Repeat = YES</w:t>
            </w:r>
          </w:p>
        </w:tc>
      </w:tr>
    </w:tbl>
    <w:p w:rsidR="00E23E4B" w:rsidRPr="000142F7" w:rsidRDefault="00E23E4B" w:rsidP="00E23E4B">
      <w:pPr>
        <w:pStyle w:val="NoSpacing"/>
        <w:rPr>
          <w:rFonts w:asciiTheme="majorHAnsi" w:hAnsiTheme="majorHAnsi"/>
        </w:rPr>
      </w:pPr>
    </w:p>
    <w:p w:rsidR="009C719C" w:rsidRDefault="009C719C" w:rsidP="00770A43">
      <w:pPr>
        <w:rPr>
          <w:rFonts w:asciiTheme="majorHAnsi" w:hAnsiTheme="majorHAnsi" w:cs="Times New Roman"/>
        </w:rPr>
      </w:pPr>
    </w:p>
    <w:p w:rsidR="005754C0" w:rsidRDefault="005754C0" w:rsidP="000A5F9B">
      <w:pPr>
        <w:pStyle w:val="Style2"/>
      </w:pPr>
      <w:bookmarkStart w:id="44" w:name="_Toc338764230"/>
      <w:bookmarkStart w:id="45" w:name="_Toc364755467"/>
      <w:r>
        <w:t>Pharmacy Order Message</w:t>
      </w:r>
      <w:bookmarkEnd w:id="44"/>
      <w:bookmarkEnd w:id="45"/>
      <w:r>
        <w:t xml:space="preserve"> </w:t>
      </w:r>
    </w:p>
    <w:p w:rsidR="005754C0" w:rsidRPr="002840BF" w:rsidRDefault="005754C0" w:rsidP="002840BF">
      <w:pPr>
        <w:rPr>
          <w:rFonts w:asciiTheme="majorHAnsi" w:hAnsiTheme="majorHAnsi"/>
        </w:rPr>
      </w:pPr>
      <w:r w:rsidRPr="00B54775">
        <w:rPr>
          <w:rFonts w:asciiTheme="majorHAnsi" w:hAnsiTheme="majorHAnsi"/>
        </w:rPr>
        <w:t xml:space="preserve">Only </w:t>
      </w:r>
      <w:r>
        <w:rPr>
          <w:rFonts w:asciiTheme="majorHAnsi" w:hAnsiTheme="majorHAnsi"/>
        </w:rPr>
        <w:t>P</w:t>
      </w:r>
      <w:r w:rsidRPr="00B54775">
        <w:rPr>
          <w:rFonts w:asciiTheme="majorHAnsi" w:hAnsiTheme="majorHAnsi"/>
        </w:rPr>
        <w:t xml:space="preserve">harmacist verified </w:t>
      </w:r>
      <w:r>
        <w:rPr>
          <w:rFonts w:asciiTheme="majorHAnsi" w:hAnsiTheme="majorHAnsi"/>
        </w:rPr>
        <w:t xml:space="preserve">(active Status) </w:t>
      </w:r>
      <w:r w:rsidR="002840BF">
        <w:rPr>
          <w:rFonts w:asciiTheme="majorHAnsi" w:hAnsiTheme="majorHAnsi"/>
        </w:rPr>
        <w:t>HL</w:t>
      </w:r>
      <w:r w:rsidRPr="00B54775">
        <w:rPr>
          <w:rFonts w:asciiTheme="majorHAnsi" w:hAnsiTheme="majorHAnsi"/>
        </w:rPr>
        <w:t xml:space="preserve">7 messages are created for transmission </w:t>
      </w:r>
      <w:r w:rsidR="002840BF">
        <w:rPr>
          <w:rFonts w:asciiTheme="majorHAnsi" w:hAnsiTheme="majorHAnsi"/>
        </w:rPr>
        <w:t>to external vendor application.</w:t>
      </w:r>
    </w:p>
    <w:p w:rsidR="005754C0" w:rsidRPr="000142F7" w:rsidRDefault="005754C0" w:rsidP="006E7A90">
      <w:pPr>
        <w:pStyle w:val="Style2"/>
      </w:pPr>
      <w:bookmarkStart w:id="46" w:name="_Toc338764231"/>
      <w:bookmarkStart w:id="47" w:name="_Toc364755468"/>
      <w:r>
        <w:t xml:space="preserve">Pharmacy </w:t>
      </w:r>
      <w:r w:rsidRPr="000142F7">
        <w:t xml:space="preserve">Static </w:t>
      </w:r>
      <w:r w:rsidR="00253B25">
        <w:t xml:space="preserve">RDE </w:t>
      </w:r>
      <w:r w:rsidRPr="000142F7">
        <w:t>Message Definition – Message Level</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19"/>
        <w:gridCol w:w="3129"/>
        <w:gridCol w:w="1781"/>
        <w:gridCol w:w="2347"/>
      </w:tblGrid>
      <w:tr w:rsidR="005754C0" w:rsidRPr="000142F7" w:rsidTr="008F5932">
        <w:tc>
          <w:tcPr>
            <w:tcW w:w="2372" w:type="dxa"/>
            <w:shd w:val="clear" w:color="auto" w:fill="BFBFBF" w:themeFill="background1" w:themeFillShade="BF"/>
          </w:tcPr>
          <w:p w:rsidR="005754C0" w:rsidRPr="000142F7" w:rsidRDefault="005754C0" w:rsidP="0061164C">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rsidR="005754C0" w:rsidRPr="000142F7" w:rsidRDefault="005754C0" w:rsidP="0061164C">
            <w:pPr>
              <w:pStyle w:val="NoSpacing"/>
              <w:rPr>
                <w:rFonts w:asciiTheme="majorHAnsi" w:hAnsiTheme="majorHAnsi"/>
                <w:b/>
              </w:rPr>
            </w:pPr>
            <w:r>
              <w:rPr>
                <w:rFonts w:asciiTheme="majorHAnsi" w:hAnsiTheme="majorHAnsi"/>
                <w:b/>
              </w:rPr>
              <w:t>Pharmacy Order</w:t>
            </w:r>
          </w:p>
        </w:tc>
        <w:tc>
          <w:tcPr>
            <w:tcW w:w="1640" w:type="dxa"/>
            <w:shd w:val="clear" w:color="auto" w:fill="BFBFBF" w:themeFill="background1" w:themeFillShade="BF"/>
          </w:tcPr>
          <w:p w:rsidR="005754C0" w:rsidRPr="000142F7" w:rsidRDefault="005754C0" w:rsidP="0061164C">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5754C0" w:rsidRPr="000142F7" w:rsidRDefault="005754C0" w:rsidP="0061164C">
            <w:pPr>
              <w:pStyle w:val="NoSpacing"/>
              <w:rPr>
                <w:rFonts w:asciiTheme="majorHAnsi" w:hAnsiTheme="majorHAnsi"/>
                <w:b/>
              </w:rPr>
            </w:pPr>
            <w:r w:rsidRPr="000142F7">
              <w:rPr>
                <w:rFonts w:asciiTheme="majorHAnsi" w:hAnsiTheme="majorHAnsi"/>
                <w:b/>
              </w:rPr>
              <w:t>REPETITION</w:t>
            </w:r>
          </w:p>
        </w:tc>
      </w:tr>
      <w:tr w:rsidR="005754C0" w:rsidRPr="000142F7" w:rsidTr="008F5932">
        <w:tc>
          <w:tcPr>
            <w:tcW w:w="2372" w:type="dxa"/>
          </w:tcPr>
          <w:p w:rsidR="005754C0" w:rsidRPr="000142F7" w:rsidRDefault="005754C0" w:rsidP="0061164C">
            <w:pPr>
              <w:pStyle w:val="NoSpacing"/>
              <w:rPr>
                <w:rFonts w:asciiTheme="majorHAnsi" w:hAnsiTheme="majorHAnsi"/>
                <w:b/>
              </w:rPr>
            </w:pPr>
            <w:r w:rsidRPr="000142F7">
              <w:rPr>
                <w:rFonts w:asciiTheme="majorHAnsi" w:hAnsiTheme="majorHAnsi"/>
                <w:b/>
              </w:rPr>
              <w:t>MSH</w:t>
            </w:r>
          </w:p>
        </w:tc>
        <w:tc>
          <w:tcPr>
            <w:tcW w:w="3181" w:type="dxa"/>
          </w:tcPr>
          <w:p w:rsidR="005754C0" w:rsidRPr="000142F7" w:rsidRDefault="005754C0" w:rsidP="0061164C">
            <w:pPr>
              <w:pStyle w:val="NoSpacing"/>
              <w:rPr>
                <w:rFonts w:asciiTheme="majorHAnsi" w:hAnsiTheme="majorHAnsi"/>
              </w:rPr>
            </w:pPr>
            <w:r w:rsidRPr="000142F7">
              <w:rPr>
                <w:rFonts w:asciiTheme="majorHAnsi" w:hAnsiTheme="majorHAnsi"/>
              </w:rPr>
              <w:t>Message Header</w:t>
            </w:r>
          </w:p>
        </w:tc>
        <w:tc>
          <w:tcPr>
            <w:tcW w:w="1640" w:type="dxa"/>
          </w:tcPr>
          <w:p w:rsidR="005754C0" w:rsidRPr="000142F7" w:rsidRDefault="005754C0" w:rsidP="0061164C">
            <w:pPr>
              <w:pStyle w:val="NoSpacing"/>
              <w:rPr>
                <w:rFonts w:asciiTheme="majorHAnsi" w:hAnsiTheme="majorHAnsi"/>
              </w:rPr>
            </w:pPr>
            <w:r w:rsidRPr="000142F7">
              <w:rPr>
                <w:rFonts w:asciiTheme="majorHAnsi" w:hAnsiTheme="majorHAnsi"/>
              </w:rPr>
              <w:t>Required</w:t>
            </w:r>
          </w:p>
        </w:tc>
        <w:tc>
          <w:tcPr>
            <w:tcW w:w="2383" w:type="dxa"/>
          </w:tcPr>
          <w:p w:rsidR="005754C0" w:rsidRPr="000142F7" w:rsidRDefault="005754C0" w:rsidP="0061164C">
            <w:pPr>
              <w:pStyle w:val="NoSpacing"/>
              <w:rPr>
                <w:rFonts w:asciiTheme="majorHAnsi" w:hAnsiTheme="majorHAnsi"/>
              </w:rPr>
            </w:pPr>
            <w:r w:rsidRPr="000142F7">
              <w:rPr>
                <w:rFonts w:asciiTheme="majorHAnsi" w:hAnsiTheme="majorHAnsi"/>
              </w:rPr>
              <w:t xml:space="preserve">Repeat = NO </w:t>
            </w:r>
          </w:p>
          <w:p w:rsidR="005754C0" w:rsidRPr="000142F7" w:rsidRDefault="005754C0" w:rsidP="0061164C">
            <w:pPr>
              <w:pStyle w:val="NoSpacing"/>
              <w:rPr>
                <w:rFonts w:asciiTheme="majorHAnsi" w:hAnsiTheme="majorHAnsi"/>
              </w:rPr>
            </w:pPr>
          </w:p>
        </w:tc>
      </w:tr>
      <w:tr w:rsidR="005754C0" w:rsidRPr="000142F7" w:rsidTr="008F5932">
        <w:tc>
          <w:tcPr>
            <w:tcW w:w="2372" w:type="dxa"/>
          </w:tcPr>
          <w:p w:rsidR="005754C0" w:rsidRPr="000142F7" w:rsidRDefault="005754C0" w:rsidP="0061164C">
            <w:pPr>
              <w:pStyle w:val="NoSpacing"/>
              <w:rPr>
                <w:rFonts w:asciiTheme="majorHAnsi" w:hAnsiTheme="majorHAnsi"/>
                <w:b/>
              </w:rPr>
            </w:pPr>
            <w:r w:rsidRPr="000142F7">
              <w:rPr>
                <w:rFonts w:asciiTheme="majorHAnsi" w:hAnsiTheme="majorHAnsi"/>
                <w:b/>
              </w:rPr>
              <w:t>PID</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Patient Identification</w:t>
            </w:r>
          </w:p>
        </w:tc>
        <w:tc>
          <w:tcPr>
            <w:tcW w:w="1640" w:type="dxa"/>
          </w:tcPr>
          <w:p w:rsidR="005754C0" w:rsidRPr="000142F7" w:rsidRDefault="005754C0" w:rsidP="0061164C">
            <w:pPr>
              <w:pStyle w:val="NoSpacing"/>
              <w:rPr>
                <w:rFonts w:asciiTheme="majorHAnsi" w:hAnsiTheme="majorHAnsi"/>
              </w:rPr>
            </w:pPr>
            <w:r w:rsidRPr="000142F7">
              <w:rPr>
                <w:rFonts w:asciiTheme="majorHAnsi" w:hAnsiTheme="majorHAnsi"/>
              </w:rPr>
              <w:t>Required</w:t>
            </w:r>
          </w:p>
        </w:tc>
        <w:tc>
          <w:tcPr>
            <w:tcW w:w="2383" w:type="dxa"/>
          </w:tcPr>
          <w:p w:rsidR="005754C0" w:rsidRPr="000142F7" w:rsidRDefault="005754C0" w:rsidP="0061164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5754C0" w:rsidRPr="000142F7" w:rsidRDefault="005754C0" w:rsidP="0061164C">
            <w:pPr>
              <w:pStyle w:val="NoSpacing"/>
              <w:rPr>
                <w:rFonts w:asciiTheme="majorHAnsi" w:hAnsiTheme="majorHAnsi"/>
              </w:rPr>
            </w:pP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PV1</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Patient Visit Location</w:t>
            </w:r>
          </w:p>
        </w:tc>
        <w:tc>
          <w:tcPr>
            <w:tcW w:w="1640" w:type="dxa"/>
          </w:tcPr>
          <w:p w:rsidR="005754C0" w:rsidRPr="000142F7" w:rsidRDefault="005754C0" w:rsidP="0061164C">
            <w:pPr>
              <w:pStyle w:val="NoSpacing"/>
              <w:rPr>
                <w:rFonts w:asciiTheme="majorHAnsi" w:hAnsiTheme="majorHAnsi"/>
              </w:rPr>
            </w:pPr>
            <w:r>
              <w:rPr>
                <w:rFonts w:asciiTheme="majorHAnsi" w:hAnsiTheme="majorHAnsi"/>
              </w:rPr>
              <w:t xml:space="preserve">Required </w:t>
            </w:r>
          </w:p>
        </w:tc>
        <w:tc>
          <w:tcPr>
            <w:tcW w:w="2383" w:type="dxa"/>
          </w:tcPr>
          <w:p w:rsidR="005754C0" w:rsidRPr="000142F7" w:rsidRDefault="005754C0" w:rsidP="0061164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ORC</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Common Order Segment</w:t>
            </w:r>
          </w:p>
        </w:tc>
        <w:tc>
          <w:tcPr>
            <w:tcW w:w="1640" w:type="dxa"/>
          </w:tcPr>
          <w:p w:rsidR="005754C0" w:rsidRPr="000142F7" w:rsidRDefault="005754C0" w:rsidP="0061164C">
            <w:pPr>
              <w:pStyle w:val="NoSpacing"/>
              <w:rPr>
                <w:rFonts w:asciiTheme="majorHAnsi" w:hAnsiTheme="majorHAnsi"/>
              </w:rPr>
            </w:pPr>
            <w:r>
              <w:rPr>
                <w:rFonts w:asciiTheme="majorHAnsi" w:hAnsiTheme="majorHAnsi"/>
              </w:rPr>
              <w:t>Required</w:t>
            </w:r>
          </w:p>
        </w:tc>
        <w:tc>
          <w:tcPr>
            <w:tcW w:w="2383" w:type="dxa"/>
          </w:tcPr>
          <w:p w:rsidR="005754C0" w:rsidRPr="000142F7" w:rsidRDefault="005754C0" w:rsidP="0061164C">
            <w:pPr>
              <w:pStyle w:val="NoSpacing"/>
              <w:rPr>
                <w:rFonts w:asciiTheme="majorHAnsi" w:hAnsiTheme="majorHAnsi"/>
              </w:rPr>
            </w:pPr>
            <w:r w:rsidRPr="00CC005D">
              <w:rPr>
                <w:rFonts w:asciiTheme="majorHAnsi" w:hAnsiTheme="majorHAnsi"/>
              </w:rPr>
              <w:t xml:space="preserve">Repeat = </w:t>
            </w:r>
            <w:r>
              <w:rPr>
                <w:rFonts w:asciiTheme="majorHAnsi" w:hAnsiTheme="majorHAnsi"/>
              </w:rPr>
              <w:t xml:space="preserve"> NO</w:t>
            </w: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RXO</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Observation/Result Segment</w:t>
            </w:r>
          </w:p>
        </w:tc>
        <w:tc>
          <w:tcPr>
            <w:tcW w:w="1640" w:type="dxa"/>
          </w:tcPr>
          <w:p w:rsidR="005754C0" w:rsidRPr="000142F7" w:rsidRDefault="005754C0" w:rsidP="0061164C">
            <w:pPr>
              <w:pStyle w:val="NoSpacing"/>
              <w:rPr>
                <w:rFonts w:asciiTheme="majorHAnsi" w:hAnsiTheme="majorHAnsi"/>
              </w:rPr>
            </w:pPr>
            <w:r>
              <w:rPr>
                <w:rFonts w:asciiTheme="majorHAnsi" w:hAnsiTheme="majorHAnsi"/>
              </w:rPr>
              <w:t>Required</w:t>
            </w:r>
          </w:p>
        </w:tc>
        <w:tc>
          <w:tcPr>
            <w:tcW w:w="2383" w:type="dxa"/>
          </w:tcPr>
          <w:p w:rsidR="005754C0" w:rsidRPr="000142F7" w:rsidRDefault="005754C0" w:rsidP="0061164C">
            <w:pPr>
              <w:pStyle w:val="NoSpacing"/>
              <w:rPr>
                <w:rFonts w:asciiTheme="majorHAnsi" w:hAnsiTheme="majorHAnsi"/>
              </w:rPr>
            </w:pPr>
            <w:r>
              <w:rPr>
                <w:rFonts w:asciiTheme="majorHAnsi" w:hAnsiTheme="majorHAnsi"/>
              </w:rPr>
              <w:t>Repeat = NO</w:t>
            </w: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RXE</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Pharmacy/Treatment  Encoded Order Segment</w:t>
            </w:r>
          </w:p>
        </w:tc>
        <w:tc>
          <w:tcPr>
            <w:tcW w:w="1640" w:type="dxa"/>
          </w:tcPr>
          <w:p w:rsidR="005754C0" w:rsidRPr="000142F7" w:rsidRDefault="005754C0" w:rsidP="0061164C">
            <w:pPr>
              <w:pStyle w:val="NoSpacing"/>
              <w:rPr>
                <w:rFonts w:asciiTheme="majorHAnsi" w:hAnsiTheme="majorHAnsi"/>
              </w:rPr>
            </w:pPr>
            <w:r w:rsidRPr="000142F7">
              <w:rPr>
                <w:rFonts w:asciiTheme="majorHAnsi" w:hAnsiTheme="majorHAnsi"/>
              </w:rPr>
              <w:t>Required</w:t>
            </w:r>
          </w:p>
        </w:tc>
        <w:tc>
          <w:tcPr>
            <w:tcW w:w="2383" w:type="dxa"/>
          </w:tcPr>
          <w:p w:rsidR="005754C0" w:rsidRPr="000142F7" w:rsidRDefault="005754C0" w:rsidP="0061164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5754C0" w:rsidRPr="000142F7" w:rsidRDefault="005754C0" w:rsidP="0061164C">
            <w:pPr>
              <w:pStyle w:val="NoSpacing"/>
              <w:rPr>
                <w:rFonts w:asciiTheme="majorHAnsi" w:hAnsiTheme="majorHAnsi"/>
              </w:rPr>
            </w:pP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RXR</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 xml:space="preserve">Pharmacy/Treatment Route </w:t>
            </w:r>
            <w:r>
              <w:rPr>
                <w:rFonts w:asciiTheme="majorHAnsi" w:hAnsiTheme="majorHAnsi"/>
              </w:rPr>
              <w:lastRenderedPageBreak/>
              <w:t xml:space="preserve">Segment </w:t>
            </w:r>
          </w:p>
        </w:tc>
        <w:tc>
          <w:tcPr>
            <w:tcW w:w="1640" w:type="dxa"/>
          </w:tcPr>
          <w:p w:rsidR="005754C0" w:rsidRPr="000142F7" w:rsidRDefault="005754C0" w:rsidP="0061164C">
            <w:pPr>
              <w:pStyle w:val="NoSpacing"/>
              <w:rPr>
                <w:rFonts w:asciiTheme="majorHAnsi" w:hAnsiTheme="majorHAnsi"/>
              </w:rPr>
            </w:pPr>
            <w:r>
              <w:rPr>
                <w:rFonts w:asciiTheme="majorHAnsi" w:hAnsiTheme="majorHAnsi"/>
              </w:rPr>
              <w:lastRenderedPageBreak/>
              <w:t xml:space="preserve">Required </w:t>
            </w:r>
          </w:p>
        </w:tc>
        <w:tc>
          <w:tcPr>
            <w:tcW w:w="2383" w:type="dxa"/>
          </w:tcPr>
          <w:p w:rsidR="005754C0" w:rsidRPr="000142F7" w:rsidRDefault="005754C0" w:rsidP="0061164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lastRenderedPageBreak/>
              <w:t>RXC</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Pharmacy/Treatment Component Order Segment</w:t>
            </w:r>
          </w:p>
        </w:tc>
        <w:tc>
          <w:tcPr>
            <w:tcW w:w="1640" w:type="dxa"/>
          </w:tcPr>
          <w:p w:rsidR="005754C0" w:rsidRPr="000142F7" w:rsidRDefault="005754C0" w:rsidP="0061164C">
            <w:pPr>
              <w:pStyle w:val="NoSpacing"/>
              <w:rPr>
                <w:rFonts w:asciiTheme="majorHAnsi" w:hAnsiTheme="majorHAnsi"/>
              </w:rPr>
            </w:pPr>
            <w:r>
              <w:rPr>
                <w:rFonts w:asciiTheme="majorHAnsi" w:hAnsiTheme="majorHAnsi"/>
              </w:rPr>
              <w:t>Required</w:t>
            </w:r>
          </w:p>
        </w:tc>
        <w:tc>
          <w:tcPr>
            <w:tcW w:w="2383" w:type="dxa"/>
          </w:tcPr>
          <w:p w:rsidR="005754C0" w:rsidRPr="000142F7" w:rsidRDefault="005754C0" w:rsidP="0061164C">
            <w:pPr>
              <w:pStyle w:val="NoSpacing"/>
              <w:rPr>
                <w:rFonts w:asciiTheme="majorHAnsi" w:hAnsiTheme="majorHAnsi"/>
              </w:rPr>
            </w:pPr>
            <w:r>
              <w:rPr>
                <w:rFonts w:asciiTheme="majorHAnsi" w:hAnsiTheme="majorHAnsi"/>
              </w:rPr>
              <w:t>Repeat = YES</w:t>
            </w:r>
          </w:p>
        </w:tc>
      </w:tr>
      <w:tr w:rsidR="005754C0" w:rsidRPr="000142F7" w:rsidTr="008F5932">
        <w:tc>
          <w:tcPr>
            <w:tcW w:w="2372" w:type="dxa"/>
          </w:tcPr>
          <w:p w:rsidR="005754C0" w:rsidRDefault="005754C0" w:rsidP="0061164C">
            <w:pPr>
              <w:pStyle w:val="NoSpacing"/>
              <w:rPr>
                <w:rFonts w:asciiTheme="majorHAnsi" w:hAnsiTheme="majorHAnsi"/>
                <w:b/>
              </w:rPr>
            </w:pPr>
            <w:r>
              <w:rPr>
                <w:rFonts w:asciiTheme="majorHAnsi" w:hAnsiTheme="majorHAnsi"/>
                <w:b/>
              </w:rPr>
              <w:t>NTE</w:t>
            </w:r>
          </w:p>
        </w:tc>
        <w:tc>
          <w:tcPr>
            <w:tcW w:w="3181" w:type="dxa"/>
          </w:tcPr>
          <w:p w:rsidR="005754C0" w:rsidRDefault="005754C0" w:rsidP="0061164C">
            <w:pPr>
              <w:pStyle w:val="NoSpacing"/>
              <w:rPr>
                <w:rFonts w:asciiTheme="majorHAnsi" w:hAnsiTheme="majorHAnsi"/>
              </w:rPr>
            </w:pPr>
            <w:r>
              <w:rPr>
                <w:rFonts w:asciiTheme="majorHAnsi" w:hAnsiTheme="majorHAnsi"/>
              </w:rPr>
              <w:t>Comments Segment</w:t>
            </w:r>
          </w:p>
        </w:tc>
        <w:tc>
          <w:tcPr>
            <w:tcW w:w="1640" w:type="dxa"/>
          </w:tcPr>
          <w:p w:rsidR="005754C0" w:rsidRDefault="005754C0" w:rsidP="0061164C">
            <w:pPr>
              <w:pStyle w:val="NoSpacing"/>
              <w:rPr>
                <w:rFonts w:asciiTheme="majorHAnsi" w:hAnsiTheme="majorHAnsi"/>
              </w:rPr>
            </w:pPr>
            <w:r>
              <w:rPr>
                <w:rFonts w:asciiTheme="majorHAnsi" w:hAnsiTheme="majorHAnsi"/>
              </w:rPr>
              <w:t>Optional</w:t>
            </w:r>
          </w:p>
        </w:tc>
        <w:tc>
          <w:tcPr>
            <w:tcW w:w="2383" w:type="dxa"/>
          </w:tcPr>
          <w:p w:rsidR="005754C0" w:rsidRPr="008C5474" w:rsidRDefault="005754C0" w:rsidP="0061164C">
            <w:pPr>
              <w:pStyle w:val="NoSpacing"/>
              <w:rPr>
                <w:rFonts w:asciiTheme="majorHAnsi" w:hAnsiTheme="majorHAnsi"/>
              </w:rPr>
            </w:pPr>
            <w:r>
              <w:rPr>
                <w:rFonts w:asciiTheme="majorHAnsi" w:hAnsiTheme="majorHAnsi"/>
              </w:rPr>
              <w:t>Repeat = YES</w:t>
            </w: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OBR</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Observation/Request Segment</w:t>
            </w:r>
          </w:p>
        </w:tc>
        <w:tc>
          <w:tcPr>
            <w:tcW w:w="1640" w:type="dxa"/>
          </w:tcPr>
          <w:p w:rsidR="005754C0" w:rsidRPr="000142F7" w:rsidRDefault="005754C0" w:rsidP="0061164C">
            <w:pPr>
              <w:pStyle w:val="NoSpacing"/>
              <w:rPr>
                <w:rFonts w:asciiTheme="majorHAnsi" w:hAnsiTheme="majorHAnsi"/>
              </w:rPr>
            </w:pPr>
            <w:r>
              <w:rPr>
                <w:rFonts w:asciiTheme="majorHAnsi" w:hAnsiTheme="majorHAnsi"/>
              </w:rPr>
              <w:t>Optional</w:t>
            </w:r>
          </w:p>
        </w:tc>
        <w:tc>
          <w:tcPr>
            <w:tcW w:w="2383" w:type="dxa"/>
          </w:tcPr>
          <w:p w:rsidR="005754C0" w:rsidRPr="008C5474" w:rsidRDefault="005754C0" w:rsidP="0061164C">
            <w:pPr>
              <w:pStyle w:val="NoSpacing"/>
              <w:rPr>
                <w:rFonts w:asciiTheme="majorHAnsi" w:hAnsiTheme="majorHAnsi"/>
              </w:rPr>
            </w:pPr>
            <w:r w:rsidRPr="008C5474">
              <w:rPr>
                <w:rFonts w:asciiTheme="majorHAnsi" w:hAnsiTheme="majorHAnsi"/>
              </w:rPr>
              <w:t>Repeat = NO</w:t>
            </w:r>
          </w:p>
        </w:tc>
      </w:tr>
      <w:tr w:rsidR="005754C0" w:rsidRPr="000142F7"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OBX</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Observation/Result Segment</w:t>
            </w:r>
          </w:p>
        </w:tc>
        <w:tc>
          <w:tcPr>
            <w:tcW w:w="1640" w:type="dxa"/>
          </w:tcPr>
          <w:p w:rsidR="005754C0" w:rsidRPr="000142F7" w:rsidRDefault="005754C0" w:rsidP="0061164C">
            <w:pPr>
              <w:pStyle w:val="NoSpacing"/>
              <w:rPr>
                <w:rFonts w:asciiTheme="majorHAnsi" w:hAnsiTheme="majorHAnsi"/>
              </w:rPr>
            </w:pPr>
            <w:r>
              <w:rPr>
                <w:rFonts w:asciiTheme="majorHAnsi" w:hAnsiTheme="majorHAnsi"/>
              </w:rPr>
              <w:t>Optional</w:t>
            </w:r>
          </w:p>
        </w:tc>
        <w:tc>
          <w:tcPr>
            <w:tcW w:w="2383" w:type="dxa"/>
          </w:tcPr>
          <w:p w:rsidR="005754C0" w:rsidRPr="008C5474" w:rsidRDefault="005754C0" w:rsidP="0061164C">
            <w:pPr>
              <w:pStyle w:val="NoSpacing"/>
              <w:rPr>
                <w:rFonts w:asciiTheme="majorHAnsi" w:hAnsiTheme="majorHAnsi"/>
              </w:rPr>
            </w:pPr>
            <w:r w:rsidRPr="008C5474">
              <w:rPr>
                <w:rFonts w:asciiTheme="majorHAnsi" w:hAnsiTheme="majorHAnsi"/>
              </w:rPr>
              <w:t>Repeat = YES</w:t>
            </w:r>
          </w:p>
        </w:tc>
      </w:tr>
      <w:tr w:rsidR="005754C0" w:rsidRPr="006F2A79" w:rsidTr="008F5932">
        <w:tc>
          <w:tcPr>
            <w:tcW w:w="2372" w:type="dxa"/>
          </w:tcPr>
          <w:p w:rsidR="005754C0" w:rsidRPr="000142F7" w:rsidRDefault="005754C0" w:rsidP="0061164C">
            <w:pPr>
              <w:pStyle w:val="NoSpacing"/>
              <w:rPr>
                <w:rFonts w:asciiTheme="majorHAnsi" w:hAnsiTheme="majorHAnsi"/>
                <w:b/>
              </w:rPr>
            </w:pPr>
            <w:r>
              <w:rPr>
                <w:rFonts w:asciiTheme="majorHAnsi" w:hAnsiTheme="majorHAnsi"/>
                <w:b/>
              </w:rPr>
              <w:t>ZRX</w:t>
            </w:r>
          </w:p>
        </w:tc>
        <w:tc>
          <w:tcPr>
            <w:tcW w:w="3181" w:type="dxa"/>
          </w:tcPr>
          <w:p w:rsidR="005754C0" w:rsidRPr="000142F7" w:rsidRDefault="005754C0" w:rsidP="0061164C">
            <w:pPr>
              <w:pStyle w:val="NoSpacing"/>
              <w:rPr>
                <w:rFonts w:asciiTheme="majorHAnsi" w:hAnsiTheme="majorHAnsi"/>
              </w:rPr>
            </w:pPr>
            <w:r>
              <w:rPr>
                <w:rFonts w:asciiTheme="majorHAnsi" w:hAnsiTheme="majorHAnsi"/>
              </w:rPr>
              <w:t xml:space="preserve">Current User local VA segment </w:t>
            </w:r>
          </w:p>
        </w:tc>
        <w:tc>
          <w:tcPr>
            <w:tcW w:w="1640" w:type="dxa"/>
          </w:tcPr>
          <w:p w:rsidR="005754C0" w:rsidRPr="008C5474" w:rsidRDefault="005754C0" w:rsidP="0061164C">
            <w:pPr>
              <w:pStyle w:val="NoSpacing"/>
              <w:rPr>
                <w:rFonts w:asciiTheme="majorHAnsi" w:hAnsiTheme="majorHAnsi"/>
              </w:rPr>
            </w:pPr>
            <w:r w:rsidRPr="008C5474">
              <w:rPr>
                <w:rFonts w:asciiTheme="majorHAnsi" w:hAnsiTheme="majorHAnsi"/>
              </w:rPr>
              <w:t>Optional</w:t>
            </w:r>
          </w:p>
        </w:tc>
        <w:tc>
          <w:tcPr>
            <w:tcW w:w="2383" w:type="dxa"/>
          </w:tcPr>
          <w:p w:rsidR="005754C0" w:rsidRPr="008C5474" w:rsidRDefault="005754C0" w:rsidP="0061164C">
            <w:pPr>
              <w:pStyle w:val="NoSpacing"/>
              <w:rPr>
                <w:rFonts w:asciiTheme="majorHAnsi" w:hAnsiTheme="majorHAnsi"/>
              </w:rPr>
            </w:pPr>
            <w:r w:rsidRPr="008C5474">
              <w:rPr>
                <w:rFonts w:asciiTheme="majorHAnsi" w:hAnsiTheme="majorHAnsi"/>
              </w:rPr>
              <w:t>Repeat = NO</w:t>
            </w:r>
          </w:p>
        </w:tc>
      </w:tr>
    </w:tbl>
    <w:p w:rsidR="00433212" w:rsidRDefault="00433212" w:rsidP="00E23E4B">
      <w:pPr>
        <w:rPr>
          <w:rFonts w:asciiTheme="majorHAnsi" w:hAnsiTheme="majorHAnsi"/>
          <w:b/>
          <w:sz w:val="32"/>
          <w:szCs w:val="32"/>
        </w:rPr>
      </w:pPr>
    </w:p>
    <w:p w:rsidR="00E23E4B" w:rsidRPr="000142F7" w:rsidRDefault="000D2957" w:rsidP="000A5F9B">
      <w:pPr>
        <w:pStyle w:val="Style2"/>
      </w:pPr>
      <w:bookmarkStart w:id="48" w:name="_Toc338764232"/>
      <w:bookmarkStart w:id="49" w:name="_Toc364755469"/>
      <w:r>
        <w:t xml:space="preserve">Radiology Order </w:t>
      </w:r>
      <w:r w:rsidR="00433212">
        <w:t>Message</w:t>
      </w:r>
      <w:bookmarkEnd w:id="48"/>
      <w:bookmarkEnd w:id="49"/>
    </w:p>
    <w:p w:rsidR="008E0EC8" w:rsidRPr="002840BF" w:rsidRDefault="008E0EC8" w:rsidP="00E23E4B">
      <w:pPr>
        <w:pStyle w:val="NoSpacing"/>
        <w:rPr>
          <w:rFonts w:asciiTheme="majorHAnsi" w:hAnsiTheme="majorHAnsi"/>
        </w:rPr>
      </w:pPr>
      <w:r w:rsidRPr="008E0EC8">
        <w:rPr>
          <w:rFonts w:asciiTheme="majorHAnsi" w:hAnsiTheme="majorHAnsi"/>
        </w:rPr>
        <w:t>Radiology order messages are obtained via the internal CPRS-Radiology interface</w:t>
      </w:r>
    </w:p>
    <w:p w:rsidR="00E23E4B" w:rsidRPr="000142F7" w:rsidRDefault="00107ACA" w:rsidP="006E7A90">
      <w:pPr>
        <w:pStyle w:val="Style2"/>
      </w:pPr>
      <w:bookmarkStart w:id="50" w:name="_Toc338764233"/>
      <w:bookmarkStart w:id="51" w:name="_Toc364755470"/>
      <w:r>
        <w:t xml:space="preserve">Radiology Order </w:t>
      </w:r>
      <w:r w:rsidR="00E23E4B" w:rsidRPr="000142F7">
        <w:t>Static Message Definition – Message Level</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7"/>
        <w:gridCol w:w="3117"/>
        <w:gridCol w:w="1781"/>
        <w:gridCol w:w="2351"/>
      </w:tblGrid>
      <w:tr w:rsidR="00E23E4B" w:rsidRPr="000142F7" w:rsidTr="008F5932">
        <w:tc>
          <w:tcPr>
            <w:tcW w:w="2372" w:type="dxa"/>
            <w:shd w:val="clear" w:color="auto" w:fill="BFBFBF" w:themeFill="background1" w:themeFillShade="BF"/>
          </w:tcPr>
          <w:p w:rsidR="00E23E4B" w:rsidRPr="000142F7" w:rsidRDefault="00E23E4B" w:rsidP="00E23E4B">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rsidR="00E23E4B" w:rsidRPr="000142F7" w:rsidRDefault="00E23E4B" w:rsidP="00E23E4B">
            <w:pPr>
              <w:pStyle w:val="NoSpacing"/>
              <w:rPr>
                <w:rFonts w:asciiTheme="majorHAnsi" w:hAnsiTheme="majorHAnsi"/>
                <w:b/>
              </w:rPr>
            </w:pPr>
            <w:r>
              <w:rPr>
                <w:rFonts w:asciiTheme="majorHAnsi" w:hAnsiTheme="majorHAnsi"/>
                <w:b/>
              </w:rPr>
              <w:t>RADIOLOGY ORDER</w:t>
            </w:r>
          </w:p>
        </w:tc>
        <w:tc>
          <w:tcPr>
            <w:tcW w:w="1640" w:type="dxa"/>
            <w:shd w:val="clear" w:color="auto" w:fill="BFBFBF" w:themeFill="background1" w:themeFillShade="BF"/>
          </w:tcPr>
          <w:p w:rsidR="00E23E4B" w:rsidRPr="000142F7" w:rsidRDefault="00E23E4B" w:rsidP="00E23E4B">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E23E4B" w:rsidRPr="000142F7" w:rsidRDefault="00E23E4B" w:rsidP="00E23E4B">
            <w:pPr>
              <w:pStyle w:val="NoSpacing"/>
              <w:rPr>
                <w:rFonts w:asciiTheme="majorHAnsi" w:hAnsiTheme="majorHAnsi"/>
                <w:b/>
              </w:rPr>
            </w:pPr>
            <w:r w:rsidRPr="000142F7">
              <w:rPr>
                <w:rFonts w:asciiTheme="majorHAnsi" w:hAnsiTheme="majorHAnsi"/>
                <w:b/>
              </w:rPr>
              <w:t>REPETITION</w:t>
            </w:r>
          </w:p>
        </w:tc>
      </w:tr>
      <w:tr w:rsidR="00E23E4B" w:rsidRPr="000142F7" w:rsidTr="008F5932">
        <w:tc>
          <w:tcPr>
            <w:tcW w:w="2372" w:type="dxa"/>
          </w:tcPr>
          <w:p w:rsidR="00E23E4B" w:rsidRPr="000142F7" w:rsidRDefault="00E23E4B" w:rsidP="00E23E4B">
            <w:pPr>
              <w:pStyle w:val="NoSpacing"/>
              <w:rPr>
                <w:rFonts w:asciiTheme="majorHAnsi" w:hAnsiTheme="majorHAnsi"/>
                <w:b/>
              </w:rPr>
            </w:pPr>
            <w:r w:rsidRPr="000142F7">
              <w:rPr>
                <w:rFonts w:asciiTheme="majorHAnsi" w:hAnsiTheme="majorHAnsi"/>
                <w:b/>
              </w:rPr>
              <w:t>MSH</w:t>
            </w:r>
          </w:p>
        </w:tc>
        <w:tc>
          <w:tcPr>
            <w:tcW w:w="3181" w:type="dxa"/>
          </w:tcPr>
          <w:p w:rsidR="00E23E4B" w:rsidRPr="000142F7" w:rsidRDefault="00E23E4B" w:rsidP="00E23E4B">
            <w:pPr>
              <w:pStyle w:val="NoSpacing"/>
              <w:rPr>
                <w:rFonts w:asciiTheme="majorHAnsi" w:hAnsiTheme="majorHAnsi"/>
              </w:rPr>
            </w:pPr>
            <w:r w:rsidRPr="000142F7">
              <w:rPr>
                <w:rFonts w:asciiTheme="majorHAnsi" w:hAnsiTheme="majorHAnsi"/>
              </w:rPr>
              <w:t>Message Header</w:t>
            </w:r>
          </w:p>
        </w:tc>
        <w:tc>
          <w:tcPr>
            <w:tcW w:w="1640" w:type="dxa"/>
          </w:tcPr>
          <w:p w:rsidR="00E23E4B" w:rsidRPr="000142F7" w:rsidRDefault="00E23E4B" w:rsidP="00E23E4B">
            <w:pPr>
              <w:pStyle w:val="NoSpacing"/>
              <w:rPr>
                <w:rFonts w:asciiTheme="majorHAnsi" w:hAnsiTheme="majorHAnsi"/>
              </w:rPr>
            </w:pPr>
            <w:r w:rsidRPr="000142F7">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 xml:space="preserve">Repeat = NO </w:t>
            </w:r>
          </w:p>
          <w:p w:rsidR="00E23E4B" w:rsidRPr="000142F7" w:rsidRDefault="00E23E4B" w:rsidP="00E23E4B">
            <w:pPr>
              <w:pStyle w:val="NoSpacing"/>
              <w:rPr>
                <w:rFonts w:asciiTheme="majorHAnsi" w:hAnsiTheme="majorHAnsi"/>
              </w:rPr>
            </w:pPr>
          </w:p>
        </w:tc>
      </w:tr>
      <w:tr w:rsidR="00E23E4B" w:rsidRPr="000142F7" w:rsidTr="008F5932">
        <w:tc>
          <w:tcPr>
            <w:tcW w:w="2372" w:type="dxa"/>
          </w:tcPr>
          <w:p w:rsidR="00E23E4B" w:rsidRPr="000142F7" w:rsidRDefault="00E23E4B" w:rsidP="00E23E4B">
            <w:pPr>
              <w:pStyle w:val="NoSpacing"/>
              <w:rPr>
                <w:rFonts w:asciiTheme="majorHAnsi" w:hAnsiTheme="majorHAnsi"/>
                <w:b/>
              </w:rPr>
            </w:pPr>
            <w:r w:rsidRPr="000142F7">
              <w:rPr>
                <w:rFonts w:asciiTheme="majorHAnsi" w:hAnsiTheme="majorHAnsi"/>
                <w:b/>
              </w:rPr>
              <w:t>PID</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Patient Identification</w:t>
            </w:r>
          </w:p>
        </w:tc>
        <w:tc>
          <w:tcPr>
            <w:tcW w:w="1640" w:type="dxa"/>
          </w:tcPr>
          <w:p w:rsidR="00E23E4B" w:rsidRPr="000142F7" w:rsidRDefault="00E23E4B" w:rsidP="00E23E4B">
            <w:pPr>
              <w:pStyle w:val="NoSpacing"/>
              <w:rPr>
                <w:rFonts w:asciiTheme="majorHAnsi" w:hAnsiTheme="majorHAnsi"/>
              </w:rPr>
            </w:pPr>
            <w:r w:rsidRPr="000142F7">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E23E4B" w:rsidRPr="000142F7" w:rsidRDefault="00E23E4B" w:rsidP="00E23E4B">
            <w:pPr>
              <w:pStyle w:val="NoSpacing"/>
              <w:rPr>
                <w:rFonts w:asciiTheme="majorHAnsi" w:hAnsiTheme="majorHAnsi"/>
              </w:rPr>
            </w:pPr>
          </w:p>
        </w:tc>
      </w:tr>
      <w:tr w:rsidR="00E23E4B" w:rsidRPr="000142F7" w:rsidTr="008F5932">
        <w:tc>
          <w:tcPr>
            <w:tcW w:w="2372" w:type="dxa"/>
          </w:tcPr>
          <w:p w:rsidR="00E23E4B" w:rsidRPr="000142F7" w:rsidRDefault="00E23E4B" w:rsidP="00E23E4B">
            <w:pPr>
              <w:pStyle w:val="NoSpacing"/>
              <w:rPr>
                <w:rFonts w:asciiTheme="majorHAnsi" w:hAnsiTheme="majorHAnsi"/>
                <w:b/>
              </w:rPr>
            </w:pPr>
            <w:r>
              <w:rPr>
                <w:rFonts w:asciiTheme="majorHAnsi" w:hAnsiTheme="majorHAnsi"/>
                <w:b/>
              </w:rPr>
              <w:t>PV1</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Patient Visit Location</w:t>
            </w:r>
          </w:p>
        </w:tc>
        <w:tc>
          <w:tcPr>
            <w:tcW w:w="1640" w:type="dxa"/>
          </w:tcPr>
          <w:p w:rsidR="00E23E4B" w:rsidRPr="000142F7" w:rsidRDefault="00E23E4B" w:rsidP="00E23E4B">
            <w:pPr>
              <w:pStyle w:val="NoSpacing"/>
              <w:rPr>
                <w:rFonts w:asciiTheme="majorHAnsi" w:hAnsiTheme="majorHAnsi"/>
              </w:rPr>
            </w:pPr>
            <w:r>
              <w:rPr>
                <w:rFonts w:asciiTheme="majorHAnsi" w:hAnsiTheme="majorHAnsi"/>
              </w:rPr>
              <w:t xml:space="preserve">Required </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E23E4B" w:rsidRPr="000142F7" w:rsidTr="008F5932">
        <w:tc>
          <w:tcPr>
            <w:tcW w:w="2372" w:type="dxa"/>
          </w:tcPr>
          <w:p w:rsidR="00E23E4B" w:rsidRPr="000142F7" w:rsidRDefault="00E23E4B" w:rsidP="00E23E4B">
            <w:pPr>
              <w:pStyle w:val="NoSpacing"/>
              <w:rPr>
                <w:rFonts w:asciiTheme="majorHAnsi" w:hAnsiTheme="majorHAnsi"/>
                <w:b/>
              </w:rPr>
            </w:pPr>
            <w:r>
              <w:rPr>
                <w:rFonts w:asciiTheme="majorHAnsi" w:hAnsiTheme="majorHAnsi"/>
                <w:b/>
              </w:rPr>
              <w:t>ORC</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Common Order Segment</w:t>
            </w:r>
          </w:p>
        </w:tc>
        <w:tc>
          <w:tcPr>
            <w:tcW w:w="1640" w:type="dxa"/>
          </w:tcPr>
          <w:p w:rsidR="00E23E4B" w:rsidRPr="000142F7" w:rsidRDefault="00E23E4B" w:rsidP="00E23E4B">
            <w:pPr>
              <w:pStyle w:val="NoSpacing"/>
              <w:rPr>
                <w:rFonts w:asciiTheme="majorHAnsi" w:hAnsiTheme="majorHAnsi"/>
              </w:rPr>
            </w:pPr>
            <w:r>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E23E4B" w:rsidRPr="000142F7" w:rsidTr="008F5932">
        <w:tc>
          <w:tcPr>
            <w:tcW w:w="2372" w:type="dxa"/>
          </w:tcPr>
          <w:p w:rsidR="00E23E4B" w:rsidRPr="000142F7" w:rsidRDefault="00E23E4B" w:rsidP="00E23E4B">
            <w:pPr>
              <w:pStyle w:val="NoSpacing"/>
              <w:rPr>
                <w:rFonts w:asciiTheme="majorHAnsi" w:hAnsiTheme="majorHAnsi"/>
                <w:b/>
              </w:rPr>
            </w:pPr>
            <w:r>
              <w:rPr>
                <w:rFonts w:asciiTheme="majorHAnsi" w:hAnsiTheme="majorHAnsi"/>
                <w:b/>
              </w:rPr>
              <w:t>OBR</w:t>
            </w:r>
          </w:p>
        </w:tc>
        <w:tc>
          <w:tcPr>
            <w:tcW w:w="3181" w:type="dxa"/>
          </w:tcPr>
          <w:p w:rsidR="00E23E4B" w:rsidRPr="000142F7" w:rsidRDefault="00E23E4B" w:rsidP="00E23E4B">
            <w:pPr>
              <w:pStyle w:val="NoSpacing"/>
              <w:rPr>
                <w:rFonts w:asciiTheme="majorHAnsi" w:hAnsiTheme="majorHAnsi"/>
              </w:rPr>
            </w:pPr>
            <w:r>
              <w:rPr>
                <w:rFonts w:asciiTheme="majorHAnsi" w:hAnsiTheme="majorHAnsi"/>
              </w:rPr>
              <w:t>Observation Request Segment</w:t>
            </w:r>
          </w:p>
        </w:tc>
        <w:tc>
          <w:tcPr>
            <w:tcW w:w="1640" w:type="dxa"/>
          </w:tcPr>
          <w:p w:rsidR="00E23E4B" w:rsidRPr="000142F7" w:rsidRDefault="00E23E4B" w:rsidP="00E23E4B">
            <w:pPr>
              <w:pStyle w:val="NoSpacing"/>
              <w:rPr>
                <w:rFonts w:asciiTheme="majorHAnsi" w:hAnsiTheme="majorHAnsi"/>
              </w:rPr>
            </w:pPr>
            <w:r>
              <w:rPr>
                <w:rFonts w:asciiTheme="majorHAnsi" w:hAnsiTheme="majorHAnsi"/>
              </w:rPr>
              <w:t>Required</w:t>
            </w:r>
          </w:p>
        </w:tc>
        <w:tc>
          <w:tcPr>
            <w:tcW w:w="2383" w:type="dxa"/>
          </w:tcPr>
          <w:p w:rsidR="00E23E4B" w:rsidRPr="000142F7" w:rsidRDefault="00E23E4B" w:rsidP="00E23E4B">
            <w:pPr>
              <w:pStyle w:val="NoSpacing"/>
              <w:rPr>
                <w:rFonts w:asciiTheme="majorHAnsi" w:hAnsiTheme="majorHAnsi"/>
              </w:rPr>
            </w:pPr>
            <w:r>
              <w:rPr>
                <w:rFonts w:asciiTheme="majorHAnsi" w:hAnsiTheme="majorHAnsi"/>
              </w:rPr>
              <w:t>Repeat = NO</w:t>
            </w:r>
          </w:p>
        </w:tc>
      </w:tr>
      <w:tr w:rsidR="004B6828" w:rsidRPr="000142F7" w:rsidTr="008F5932">
        <w:trPr>
          <w:trHeight w:val="440"/>
        </w:trPr>
        <w:tc>
          <w:tcPr>
            <w:tcW w:w="2372" w:type="dxa"/>
          </w:tcPr>
          <w:p w:rsidR="004B6828" w:rsidRPr="000142F7" w:rsidRDefault="004B6828" w:rsidP="009C07F2">
            <w:pPr>
              <w:pStyle w:val="NoSpacing"/>
              <w:rPr>
                <w:rFonts w:asciiTheme="majorHAnsi" w:hAnsiTheme="majorHAnsi"/>
                <w:b/>
              </w:rPr>
            </w:pPr>
            <w:r>
              <w:rPr>
                <w:rFonts w:asciiTheme="majorHAnsi" w:hAnsiTheme="majorHAnsi"/>
                <w:b/>
              </w:rPr>
              <w:t>OBX</w:t>
            </w:r>
          </w:p>
        </w:tc>
        <w:tc>
          <w:tcPr>
            <w:tcW w:w="3181" w:type="dxa"/>
          </w:tcPr>
          <w:p w:rsidR="004B6828" w:rsidRPr="000142F7" w:rsidRDefault="004B6828" w:rsidP="009C07F2">
            <w:pPr>
              <w:pStyle w:val="NoSpacing"/>
              <w:rPr>
                <w:rFonts w:asciiTheme="majorHAnsi" w:hAnsiTheme="majorHAnsi"/>
              </w:rPr>
            </w:pPr>
            <w:r>
              <w:rPr>
                <w:rFonts w:asciiTheme="majorHAnsi" w:hAnsiTheme="majorHAnsi"/>
              </w:rPr>
              <w:t>Observation Segment</w:t>
            </w:r>
          </w:p>
        </w:tc>
        <w:tc>
          <w:tcPr>
            <w:tcW w:w="1640" w:type="dxa"/>
          </w:tcPr>
          <w:p w:rsidR="004B6828" w:rsidRPr="000142F7" w:rsidRDefault="004B6828" w:rsidP="004B6828">
            <w:pPr>
              <w:pStyle w:val="NoSpacing"/>
              <w:rPr>
                <w:rFonts w:asciiTheme="majorHAnsi" w:hAnsiTheme="majorHAnsi"/>
              </w:rPr>
            </w:pPr>
            <w:r>
              <w:rPr>
                <w:rFonts w:asciiTheme="majorHAnsi" w:hAnsiTheme="majorHAnsi"/>
              </w:rPr>
              <w:t xml:space="preserve">Optional </w:t>
            </w:r>
          </w:p>
        </w:tc>
        <w:tc>
          <w:tcPr>
            <w:tcW w:w="2383" w:type="dxa"/>
          </w:tcPr>
          <w:p w:rsidR="004B6828" w:rsidRPr="000142F7" w:rsidRDefault="004B6828" w:rsidP="009C07F2">
            <w:pPr>
              <w:pStyle w:val="NoSpacing"/>
              <w:rPr>
                <w:rFonts w:asciiTheme="majorHAnsi" w:hAnsiTheme="majorHAnsi"/>
              </w:rPr>
            </w:pPr>
            <w:r>
              <w:rPr>
                <w:rFonts w:asciiTheme="majorHAnsi" w:hAnsiTheme="majorHAnsi"/>
              </w:rPr>
              <w:t>Repeat = YES</w:t>
            </w:r>
          </w:p>
        </w:tc>
      </w:tr>
    </w:tbl>
    <w:p w:rsidR="00D63966" w:rsidRDefault="00D63966" w:rsidP="00852FB5">
      <w:pPr>
        <w:rPr>
          <w:rFonts w:asciiTheme="majorHAnsi" w:hAnsiTheme="majorHAnsi" w:cs="Times New Roman"/>
        </w:rPr>
      </w:pPr>
    </w:p>
    <w:p w:rsidR="00520EC5" w:rsidRDefault="00520EC5" w:rsidP="00852FB5">
      <w:pPr>
        <w:rPr>
          <w:rFonts w:asciiTheme="majorHAnsi" w:hAnsiTheme="majorHAnsi" w:cs="Times New Roman"/>
        </w:rPr>
      </w:pPr>
    </w:p>
    <w:p w:rsidR="00DF4D39" w:rsidRPr="00153B0F" w:rsidRDefault="005754C0" w:rsidP="000A5F9B">
      <w:pPr>
        <w:pStyle w:val="Style2"/>
        <w:rPr>
          <w:sz w:val="36"/>
          <w:szCs w:val="36"/>
        </w:rPr>
      </w:pPr>
      <w:bookmarkStart w:id="52" w:name="_Toc338764234"/>
      <w:bookmarkStart w:id="53" w:name="_Toc364755471"/>
      <w:r w:rsidRPr="00153B0F">
        <w:rPr>
          <w:sz w:val="36"/>
          <w:szCs w:val="36"/>
        </w:rPr>
        <w:t>ORU Message - Data Assembly Characteristics</w:t>
      </w:r>
      <w:bookmarkEnd w:id="52"/>
      <w:bookmarkEnd w:id="53"/>
    </w:p>
    <w:p w:rsidR="00D63966" w:rsidRDefault="00D63966" w:rsidP="000A5F9B">
      <w:pPr>
        <w:pStyle w:val="Style2"/>
      </w:pPr>
      <w:bookmarkStart w:id="54" w:name="_Toc338764235"/>
      <w:bookmarkStart w:id="55" w:name="_Toc364755472"/>
      <w:r>
        <w:t xml:space="preserve">Allergy </w:t>
      </w:r>
      <w:r w:rsidR="00433212">
        <w:t>M</w:t>
      </w:r>
      <w:r>
        <w:t>essage</w:t>
      </w:r>
      <w:bookmarkEnd w:id="54"/>
      <w:bookmarkEnd w:id="55"/>
    </w:p>
    <w:p w:rsidR="00D63966" w:rsidRDefault="00D63966" w:rsidP="00D63966">
      <w:pPr>
        <w:rPr>
          <w:rFonts w:asciiTheme="majorHAnsi" w:hAnsiTheme="majorHAnsi"/>
        </w:rPr>
      </w:pPr>
      <w:r>
        <w:rPr>
          <w:rFonts w:asciiTheme="majorHAnsi" w:hAnsiTheme="majorHAnsi"/>
        </w:rPr>
        <w:t>Allergy ORU messages are triggered by VistA VDEF Interface.  The DSIH ORU R01 Router Protocol is subscribed to three VistA Allergy VDEF protocols producing three different DSIH Allergy ORU messages. These messages are: Patient Adverse Reaction Assessment, Patient Adverse Reaction Report and Patient Allergy Update messages.</w:t>
      </w:r>
    </w:p>
    <w:p w:rsidR="00D63966" w:rsidRPr="002840BF" w:rsidRDefault="00D63966" w:rsidP="002840BF">
      <w:pPr>
        <w:rPr>
          <w:rFonts w:asciiTheme="majorHAnsi" w:hAnsiTheme="majorHAnsi"/>
        </w:rPr>
      </w:pPr>
      <w:r>
        <w:rPr>
          <w:rFonts w:asciiTheme="majorHAnsi" w:hAnsiTheme="majorHAnsi"/>
        </w:rPr>
        <w:t>Only Observed Signed Allerg</w:t>
      </w:r>
      <w:r w:rsidR="002840BF">
        <w:rPr>
          <w:rFonts w:asciiTheme="majorHAnsi" w:hAnsiTheme="majorHAnsi"/>
        </w:rPr>
        <w:t xml:space="preserve">ies are sent via HL7 messages. </w:t>
      </w:r>
    </w:p>
    <w:p w:rsidR="00D63966" w:rsidRPr="000142F7" w:rsidRDefault="00D63966" w:rsidP="006E7A90">
      <w:pPr>
        <w:pStyle w:val="Style2"/>
      </w:pPr>
      <w:bookmarkStart w:id="56" w:name="_Toc338764236"/>
      <w:bookmarkStart w:id="57" w:name="_Toc364755473"/>
      <w:r>
        <w:t xml:space="preserve">Allergy ORU </w:t>
      </w:r>
      <w:r w:rsidRPr="000142F7">
        <w:t>Static Message Definition – Message Level</w:t>
      </w:r>
      <w:bookmarkEnd w:id="56"/>
      <w:bookmarkEnd w:id="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98"/>
        <w:gridCol w:w="3780"/>
        <w:gridCol w:w="1530"/>
        <w:gridCol w:w="2268"/>
      </w:tblGrid>
      <w:tr w:rsidR="00D63966" w:rsidRPr="000142F7" w:rsidTr="008F5932">
        <w:tc>
          <w:tcPr>
            <w:tcW w:w="1998" w:type="dxa"/>
            <w:shd w:val="clear" w:color="auto" w:fill="BFBFBF" w:themeFill="background1" w:themeFillShade="BF"/>
          </w:tcPr>
          <w:p w:rsidR="00D63966" w:rsidRPr="000142F7" w:rsidRDefault="00D63966" w:rsidP="009C07F2">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780" w:type="dxa"/>
            <w:shd w:val="clear" w:color="auto" w:fill="BFBFBF" w:themeFill="background1" w:themeFillShade="BF"/>
          </w:tcPr>
          <w:p w:rsidR="00D63966" w:rsidRPr="000142F7" w:rsidRDefault="00D63966" w:rsidP="009C07F2">
            <w:pPr>
              <w:pStyle w:val="NoSpacing"/>
              <w:rPr>
                <w:rFonts w:asciiTheme="majorHAnsi" w:hAnsiTheme="majorHAnsi"/>
                <w:b/>
              </w:rPr>
            </w:pPr>
            <w:r>
              <w:rPr>
                <w:rFonts w:asciiTheme="majorHAnsi" w:hAnsiTheme="majorHAnsi"/>
                <w:b/>
              </w:rPr>
              <w:t>Vital Sign Query</w:t>
            </w:r>
          </w:p>
        </w:tc>
        <w:tc>
          <w:tcPr>
            <w:tcW w:w="1530" w:type="dxa"/>
            <w:shd w:val="clear" w:color="auto" w:fill="BFBFBF" w:themeFill="background1" w:themeFillShade="BF"/>
          </w:tcPr>
          <w:p w:rsidR="00D63966" w:rsidRPr="000142F7" w:rsidRDefault="00D63966" w:rsidP="009C07F2">
            <w:pPr>
              <w:pStyle w:val="NoSpacing"/>
              <w:rPr>
                <w:rFonts w:asciiTheme="majorHAnsi" w:hAnsiTheme="majorHAnsi"/>
                <w:b/>
              </w:rPr>
            </w:pPr>
            <w:r w:rsidRPr="000142F7">
              <w:rPr>
                <w:rFonts w:asciiTheme="majorHAnsi" w:hAnsiTheme="majorHAnsi"/>
                <w:b/>
              </w:rPr>
              <w:t>USAGE OPTIONALITY</w:t>
            </w:r>
          </w:p>
        </w:tc>
        <w:tc>
          <w:tcPr>
            <w:tcW w:w="2268" w:type="dxa"/>
            <w:shd w:val="clear" w:color="auto" w:fill="BFBFBF" w:themeFill="background1" w:themeFillShade="BF"/>
          </w:tcPr>
          <w:p w:rsidR="00D63966" w:rsidRPr="000142F7" w:rsidRDefault="00D63966" w:rsidP="009C07F2">
            <w:pPr>
              <w:pStyle w:val="NoSpacing"/>
              <w:rPr>
                <w:rFonts w:asciiTheme="majorHAnsi" w:hAnsiTheme="majorHAnsi"/>
                <w:b/>
              </w:rPr>
            </w:pPr>
            <w:r w:rsidRPr="000142F7">
              <w:rPr>
                <w:rFonts w:asciiTheme="majorHAnsi" w:hAnsiTheme="majorHAnsi"/>
                <w:b/>
              </w:rPr>
              <w:t>REPETITION</w:t>
            </w:r>
          </w:p>
        </w:tc>
      </w:tr>
      <w:tr w:rsidR="00D63966" w:rsidRPr="000142F7" w:rsidTr="008F5932">
        <w:tc>
          <w:tcPr>
            <w:tcW w:w="1998" w:type="dxa"/>
          </w:tcPr>
          <w:p w:rsidR="00D63966" w:rsidRPr="000142F7" w:rsidRDefault="00D63966" w:rsidP="009C07F2">
            <w:pPr>
              <w:pStyle w:val="NoSpacing"/>
              <w:rPr>
                <w:rFonts w:asciiTheme="majorHAnsi" w:hAnsiTheme="majorHAnsi"/>
                <w:b/>
              </w:rPr>
            </w:pPr>
            <w:r w:rsidRPr="000142F7">
              <w:rPr>
                <w:rFonts w:asciiTheme="majorHAnsi" w:hAnsiTheme="majorHAnsi"/>
                <w:b/>
              </w:rPr>
              <w:t>MSH</w:t>
            </w:r>
          </w:p>
        </w:tc>
        <w:tc>
          <w:tcPr>
            <w:tcW w:w="3780" w:type="dxa"/>
          </w:tcPr>
          <w:p w:rsidR="00D63966" w:rsidRPr="000142F7" w:rsidRDefault="00D63966" w:rsidP="009C07F2">
            <w:pPr>
              <w:pStyle w:val="NoSpacing"/>
              <w:rPr>
                <w:rFonts w:asciiTheme="majorHAnsi" w:hAnsiTheme="majorHAnsi"/>
              </w:rPr>
            </w:pPr>
            <w:r w:rsidRPr="000142F7">
              <w:rPr>
                <w:rFonts w:asciiTheme="majorHAnsi" w:hAnsiTheme="majorHAnsi"/>
              </w:rPr>
              <w:t>Message Header</w:t>
            </w:r>
          </w:p>
        </w:tc>
        <w:tc>
          <w:tcPr>
            <w:tcW w:w="1530" w:type="dxa"/>
          </w:tcPr>
          <w:p w:rsidR="00D63966" w:rsidRPr="000142F7" w:rsidRDefault="00D63966" w:rsidP="009C07F2">
            <w:pPr>
              <w:pStyle w:val="NoSpacing"/>
              <w:rPr>
                <w:rFonts w:asciiTheme="majorHAnsi" w:hAnsiTheme="majorHAnsi"/>
              </w:rPr>
            </w:pPr>
            <w:r w:rsidRPr="000142F7">
              <w:rPr>
                <w:rFonts w:asciiTheme="majorHAnsi" w:hAnsiTheme="majorHAnsi"/>
              </w:rPr>
              <w:t>Required</w:t>
            </w:r>
          </w:p>
        </w:tc>
        <w:tc>
          <w:tcPr>
            <w:tcW w:w="2268" w:type="dxa"/>
          </w:tcPr>
          <w:p w:rsidR="00D63966" w:rsidRPr="000142F7" w:rsidRDefault="00D63966" w:rsidP="009C07F2">
            <w:pPr>
              <w:pStyle w:val="NoSpacing"/>
              <w:rPr>
                <w:rFonts w:asciiTheme="majorHAnsi" w:hAnsiTheme="majorHAnsi"/>
              </w:rPr>
            </w:pPr>
            <w:r w:rsidRPr="000142F7">
              <w:rPr>
                <w:rFonts w:asciiTheme="majorHAnsi" w:hAnsiTheme="majorHAnsi"/>
              </w:rPr>
              <w:t xml:space="preserve">Repeat = NO </w:t>
            </w:r>
          </w:p>
          <w:p w:rsidR="00D63966" w:rsidRPr="000142F7" w:rsidRDefault="00D63966" w:rsidP="009C07F2">
            <w:pPr>
              <w:pStyle w:val="NoSpacing"/>
              <w:rPr>
                <w:rFonts w:asciiTheme="majorHAnsi" w:hAnsiTheme="majorHAnsi"/>
              </w:rPr>
            </w:pPr>
          </w:p>
        </w:tc>
      </w:tr>
      <w:tr w:rsidR="00D63966" w:rsidRPr="000142F7" w:rsidTr="008F5932">
        <w:tc>
          <w:tcPr>
            <w:tcW w:w="1998" w:type="dxa"/>
          </w:tcPr>
          <w:p w:rsidR="00D63966" w:rsidRPr="000142F7" w:rsidRDefault="00D63966" w:rsidP="009C07F2">
            <w:pPr>
              <w:pStyle w:val="NoSpacing"/>
              <w:rPr>
                <w:rFonts w:asciiTheme="majorHAnsi" w:hAnsiTheme="majorHAnsi"/>
                <w:b/>
              </w:rPr>
            </w:pPr>
            <w:r>
              <w:rPr>
                <w:rFonts w:asciiTheme="majorHAnsi" w:hAnsiTheme="majorHAnsi"/>
                <w:b/>
              </w:rPr>
              <w:t>PID</w:t>
            </w:r>
          </w:p>
        </w:tc>
        <w:tc>
          <w:tcPr>
            <w:tcW w:w="3780" w:type="dxa"/>
          </w:tcPr>
          <w:p w:rsidR="00D63966" w:rsidRPr="000142F7" w:rsidRDefault="00D63966" w:rsidP="009C07F2">
            <w:pPr>
              <w:pStyle w:val="NoSpacing"/>
              <w:rPr>
                <w:rFonts w:asciiTheme="majorHAnsi" w:hAnsiTheme="majorHAnsi"/>
              </w:rPr>
            </w:pPr>
            <w:r>
              <w:rPr>
                <w:rFonts w:asciiTheme="majorHAnsi" w:hAnsiTheme="majorHAnsi"/>
              </w:rPr>
              <w:t>Patient Identification</w:t>
            </w:r>
          </w:p>
        </w:tc>
        <w:tc>
          <w:tcPr>
            <w:tcW w:w="1530" w:type="dxa"/>
          </w:tcPr>
          <w:p w:rsidR="00D63966" w:rsidRPr="000142F7" w:rsidRDefault="00D63966" w:rsidP="009C07F2">
            <w:pPr>
              <w:pStyle w:val="NoSpacing"/>
              <w:rPr>
                <w:rFonts w:asciiTheme="majorHAnsi" w:hAnsiTheme="majorHAnsi"/>
              </w:rPr>
            </w:pPr>
            <w:r w:rsidRPr="000142F7">
              <w:rPr>
                <w:rFonts w:asciiTheme="majorHAnsi" w:hAnsiTheme="majorHAnsi"/>
              </w:rPr>
              <w:t>Required</w:t>
            </w:r>
          </w:p>
        </w:tc>
        <w:tc>
          <w:tcPr>
            <w:tcW w:w="2268" w:type="dxa"/>
          </w:tcPr>
          <w:p w:rsidR="00D63966" w:rsidRPr="000142F7" w:rsidRDefault="00D63966" w:rsidP="009C07F2">
            <w:pPr>
              <w:pStyle w:val="NoSpacing"/>
              <w:rPr>
                <w:rFonts w:asciiTheme="majorHAnsi" w:hAnsiTheme="majorHAnsi"/>
              </w:rPr>
            </w:pPr>
            <w:r w:rsidRPr="000142F7">
              <w:rPr>
                <w:rFonts w:asciiTheme="majorHAnsi" w:hAnsiTheme="majorHAnsi"/>
              </w:rPr>
              <w:t xml:space="preserve">Repeat = NO </w:t>
            </w:r>
          </w:p>
          <w:p w:rsidR="00D63966" w:rsidRPr="000142F7" w:rsidRDefault="00D63966" w:rsidP="009C07F2">
            <w:pPr>
              <w:pStyle w:val="NoSpacing"/>
              <w:rPr>
                <w:rFonts w:asciiTheme="majorHAnsi" w:hAnsiTheme="majorHAnsi"/>
              </w:rPr>
            </w:pPr>
          </w:p>
        </w:tc>
      </w:tr>
      <w:tr w:rsidR="00D63966" w:rsidRPr="000142F7" w:rsidTr="008F5932">
        <w:trPr>
          <w:trHeight w:val="467"/>
        </w:trPr>
        <w:tc>
          <w:tcPr>
            <w:tcW w:w="1998" w:type="dxa"/>
          </w:tcPr>
          <w:p w:rsidR="00D63966" w:rsidRDefault="00D63966" w:rsidP="009C07F2">
            <w:pPr>
              <w:pStyle w:val="NoSpacing"/>
              <w:rPr>
                <w:rFonts w:asciiTheme="majorHAnsi" w:hAnsiTheme="majorHAnsi"/>
                <w:b/>
              </w:rPr>
            </w:pPr>
            <w:r>
              <w:rPr>
                <w:rFonts w:asciiTheme="majorHAnsi" w:hAnsiTheme="majorHAnsi"/>
                <w:b/>
              </w:rPr>
              <w:t>PV1</w:t>
            </w:r>
          </w:p>
        </w:tc>
        <w:tc>
          <w:tcPr>
            <w:tcW w:w="3780" w:type="dxa"/>
          </w:tcPr>
          <w:p w:rsidR="00D63966" w:rsidRDefault="00D63966" w:rsidP="009C07F2">
            <w:pPr>
              <w:pStyle w:val="NoSpacing"/>
              <w:rPr>
                <w:rFonts w:asciiTheme="majorHAnsi" w:hAnsiTheme="majorHAnsi"/>
              </w:rPr>
            </w:pPr>
            <w:r>
              <w:rPr>
                <w:rFonts w:asciiTheme="majorHAnsi" w:hAnsiTheme="majorHAnsi"/>
              </w:rPr>
              <w:t>Patient Location</w:t>
            </w:r>
          </w:p>
        </w:tc>
        <w:tc>
          <w:tcPr>
            <w:tcW w:w="1530" w:type="dxa"/>
          </w:tcPr>
          <w:p w:rsidR="00D63966" w:rsidRPr="000142F7" w:rsidRDefault="00D63966" w:rsidP="009C07F2">
            <w:pPr>
              <w:pStyle w:val="NoSpacing"/>
              <w:rPr>
                <w:rFonts w:asciiTheme="majorHAnsi" w:hAnsiTheme="majorHAnsi"/>
              </w:rPr>
            </w:pPr>
            <w:r>
              <w:rPr>
                <w:rFonts w:asciiTheme="majorHAnsi" w:hAnsiTheme="majorHAnsi"/>
              </w:rPr>
              <w:t>Required</w:t>
            </w:r>
          </w:p>
        </w:tc>
        <w:tc>
          <w:tcPr>
            <w:tcW w:w="2268" w:type="dxa"/>
          </w:tcPr>
          <w:p w:rsidR="00D63966" w:rsidRPr="000142F7" w:rsidRDefault="00D63966" w:rsidP="009C07F2">
            <w:pPr>
              <w:pStyle w:val="NoSpacing"/>
              <w:rPr>
                <w:rFonts w:asciiTheme="majorHAnsi" w:hAnsiTheme="majorHAnsi"/>
              </w:rPr>
            </w:pPr>
            <w:r>
              <w:rPr>
                <w:rFonts w:asciiTheme="majorHAnsi" w:hAnsiTheme="majorHAnsi"/>
              </w:rPr>
              <w:t>Repeat = NO</w:t>
            </w:r>
          </w:p>
        </w:tc>
      </w:tr>
      <w:tr w:rsidR="00D63966" w:rsidRPr="000142F7" w:rsidTr="008F5932">
        <w:tc>
          <w:tcPr>
            <w:tcW w:w="1998" w:type="dxa"/>
          </w:tcPr>
          <w:p w:rsidR="00D63966" w:rsidRPr="000142F7" w:rsidRDefault="00D63966" w:rsidP="009C07F2">
            <w:pPr>
              <w:pStyle w:val="NoSpacing"/>
              <w:rPr>
                <w:rFonts w:asciiTheme="majorHAnsi" w:hAnsiTheme="majorHAnsi"/>
                <w:b/>
              </w:rPr>
            </w:pPr>
            <w:r>
              <w:rPr>
                <w:rFonts w:asciiTheme="majorHAnsi" w:hAnsiTheme="majorHAnsi"/>
                <w:b/>
              </w:rPr>
              <w:t>OBR</w:t>
            </w:r>
          </w:p>
        </w:tc>
        <w:tc>
          <w:tcPr>
            <w:tcW w:w="3780" w:type="dxa"/>
          </w:tcPr>
          <w:p w:rsidR="00D63966" w:rsidRPr="000142F7" w:rsidRDefault="00D63966" w:rsidP="009C07F2">
            <w:pPr>
              <w:pStyle w:val="NoSpacing"/>
              <w:rPr>
                <w:rFonts w:asciiTheme="majorHAnsi" w:hAnsiTheme="majorHAnsi"/>
              </w:rPr>
            </w:pPr>
            <w:r>
              <w:rPr>
                <w:rFonts w:asciiTheme="majorHAnsi" w:hAnsiTheme="majorHAnsi"/>
              </w:rPr>
              <w:t>Observation Request segment</w:t>
            </w:r>
          </w:p>
        </w:tc>
        <w:tc>
          <w:tcPr>
            <w:tcW w:w="1530" w:type="dxa"/>
          </w:tcPr>
          <w:p w:rsidR="00D63966" w:rsidRPr="000142F7" w:rsidRDefault="00D63966" w:rsidP="009C07F2">
            <w:pPr>
              <w:pStyle w:val="NoSpacing"/>
              <w:rPr>
                <w:rFonts w:asciiTheme="majorHAnsi" w:hAnsiTheme="majorHAnsi"/>
              </w:rPr>
            </w:pPr>
            <w:r w:rsidRPr="000142F7">
              <w:rPr>
                <w:rFonts w:asciiTheme="majorHAnsi" w:hAnsiTheme="majorHAnsi"/>
              </w:rPr>
              <w:t>Required</w:t>
            </w:r>
          </w:p>
        </w:tc>
        <w:tc>
          <w:tcPr>
            <w:tcW w:w="2268" w:type="dxa"/>
          </w:tcPr>
          <w:p w:rsidR="00D63966" w:rsidRPr="000142F7" w:rsidRDefault="00D63966" w:rsidP="009C07F2">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D63966" w:rsidRPr="000142F7" w:rsidRDefault="00D63966" w:rsidP="009C07F2">
            <w:pPr>
              <w:pStyle w:val="NoSpacing"/>
              <w:rPr>
                <w:rFonts w:asciiTheme="majorHAnsi" w:hAnsiTheme="majorHAnsi"/>
              </w:rPr>
            </w:pPr>
          </w:p>
        </w:tc>
      </w:tr>
      <w:tr w:rsidR="00D63966" w:rsidRPr="000142F7" w:rsidTr="008F5932">
        <w:tc>
          <w:tcPr>
            <w:tcW w:w="1998" w:type="dxa"/>
          </w:tcPr>
          <w:p w:rsidR="00D63966" w:rsidRPr="000142F7" w:rsidRDefault="00D63966" w:rsidP="009C07F2">
            <w:pPr>
              <w:pStyle w:val="NoSpacing"/>
              <w:rPr>
                <w:rFonts w:asciiTheme="majorHAnsi" w:hAnsiTheme="majorHAnsi"/>
                <w:b/>
              </w:rPr>
            </w:pPr>
            <w:r>
              <w:rPr>
                <w:rFonts w:asciiTheme="majorHAnsi" w:hAnsiTheme="majorHAnsi"/>
                <w:b/>
              </w:rPr>
              <w:t>OBX</w:t>
            </w:r>
          </w:p>
        </w:tc>
        <w:tc>
          <w:tcPr>
            <w:tcW w:w="3780" w:type="dxa"/>
          </w:tcPr>
          <w:p w:rsidR="00D63966" w:rsidRPr="000142F7" w:rsidRDefault="00D63966" w:rsidP="009C07F2">
            <w:pPr>
              <w:pStyle w:val="NoSpacing"/>
              <w:rPr>
                <w:rFonts w:asciiTheme="majorHAnsi" w:hAnsiTheme="majorHAnsi"/>
              </w:rPr>
            </w:pPr>
            <w:r>
              <w:rPr>
                <w:rFonts w:asciiTheme="majorHAnsi" w:hAnsiTheme="majorHAnsi"/>
              </w:rPr>
              <w:t>Observation/Result Segment</w:t>
            </w:r>
          </w:p>
        </w:tc>
        <w:tc>
          <w:tcPr>
            <w:tcW w:w="1530" w:type="dxa"/>
          </w:tcPr>
          <w:p w:rsidR="00D63966" w:rsidRPr="000142F7" w:rsidRDefault="00D63966" w:rsidP="009C07F2">
            <w:pPr>
              <w:pStyle w:val="NoSpacing"/>
              <w:rPr>
                <w:rFonts w:asciiTheme="majorHAnsi" w:hAnsiTheme="majorHAnsi"/>
              </w:rPr>
            </w:pPr>
            <w:r>
              <w:rPr>
                <w:rFonts w:asciiTheme="majorHAnsi" w:hAnsiTheme="majorHAnsi"/>
              </w:rPr>
              <w:t>Required</w:t>
            </w:r>
          </w:p>
        </w:tc>
        <w:tc>
          <w:tcPr>
            <w:tcW w:w="2268" w:type="dxa"/>
          </w:tcPr>
          <w:p w:rsidR="00D63966" w:rsidRPr="000142F7" w:rsidRDefault="00D63966" w:rsidP="009C07F2">
            <w:pPr>
              <w:pStyle w:val="NoSpacing"/>
              <w:rPr>
                <w:rFonts w:asciiTheme="majorHAnsi" w:hAnsiTheme="majorHAnsi"/>
              </w:rPr>
            </w:pPr>
            <w:r>
              <w:rPr>
                <w:rFonts w:asciiTheme="majorHAnsi" w:hAnsiTheme="majorHAnsi"/>
              </w:rPr>
              <w:t>Repeat = YES</w:t>
            </w:r>
          </w:p>
          <w:p w:rsidR="00D63966" w:rsidRPr="000142F7" w:rsidRDefault="00D63966" w:rsidP="009C07F2">
            <w:pPr>
              <w:pStyle w:val="NoSpacing"/>
              <w:rPr>
                <w:rFonts w:asciiTheme="majorHAnsi" w:hAnsiTheme="majorHAnsi"/>
              </w:rPr>
            </w:pPr>
          </w:p>
        </w:tc>
      </w:tr>
      <w:tr w:rsidR="00D63966" w:rsidRPr="000142F7" w:rsidTr="008F5932">
        <w:trPr>
          <w:trHeight w:val="440"/>
        </w:trPr>
        <w:tc>
          <w:tcPr>
            <w:tcW w:w="1998" w:type="dxa"/>
          </w:tcPr>
          <w:p w:rsidR="00D63966" w:rsidRDefault="00D63966" w:rsidP="009C07F2">
            <w:pPr>
              <w:pStyle w:val="NoSpacing"/>
              <w:rPr>
                <w:rFonts w:asciiTheme="majorHAnsi" w:hAnsiTheme="majorHAnsi"/>
                <w:b/>
              </w:rPr>
            </w:pPr>
            <w:r>
              <w:rPr>
                <w:rFonts w:asciiTheme="majorHAnsi" w:hAnsiTheme="majorHAnsi"/>
                <w:b/>
              </w:rPr>
              <w:lastRenderedPageBreak/>
              <w:t>RXA</w:t>
            </w:r>
          </w:p>
        </w:tc>
        <w:tc>
          <w:tcPr>
            <w:tcW w:w="3780" w:type="dxa"/>
          </w:tcPr>
          <w:p w:rsidR="00D63966" w:rsidRDefault="00D63966" w:rsidP="009C07F2">
            <w:pPr>
              <w:pStyle w:val="NoSpacing"/>
              <w:rPr>
                <w:rFonts w:asciiTheme="majorHAnsi" w:hAnsiTheme="majorHAnsi"/>
              </w:rPr>
            </w:pPr>
            <w:r>
              <w:rPr>
                <w:rFonts w:asciiTheme="majorHAnsi" w:hAnsiTheme="majorHAnsi"/>
              </w:rPr>
              <w:t>Pharmacy/Treatment Administration segment</w:t>
            </w:r>
          </w:p>
        </w:tc>
        <w:tc>
          <w:tcPr>
            <w:tcW w:w="1530" w:type="dxa"/>
          </w:tcPr>
          <w:p w:rsidR="00D63966" w:rsidRPr="000142F7" w:rsidRDefault="00D63966" w:rsidP="009C07F2">
            <w:pPr>
              <w:pStyle w:val="NoSpacing"/>
              <w:rPr>
                <w:rFonts w:asciiTheme="majorHAnsi" w:hAnsiTheme="majorHAnsi"/>
              </w:rPr>
            </w:pPr>
            <w:r>
              <w:rPr>
                <w:rFonts w:asciiTheme="majorHAnsi" w:hAnsiTheme="majorHAnsi"/>
              </w:rPr>
              <w:t xml:space="preserve">Conditional * </w:t>
            </w:r>
          </w:p>
        </w:tc>
        <w:tc>
          <w:tcPr>
            <w:tcW w:w="2268" w:type="dxa"/>
          </w:tcPr>
          <w:p w:rsidR="00D63966" w:rsidRPr="00320CFF" w:rsidRDefault="00D63966" w:rsidP="009C07F2">
            <w:pPr>
              <w:pStyle w:val="NoSpacing"/>
              <w:rPr>
                <w:rFonts w:asciiTheme="majorHAnsi" w:hAnsiTheme="majorHAnsi"/>
              </w:rPr>
            </w:pPr>
            <w:r w:rsidRPr="00320CFF">
              <w:rPr>
                <w:rFonts w:asciiTheme="majorHAnsi" w:hAnsiTheme="majorHAnsi"/>
              </w:rPr>
              <w:t>Repeat=NO</w:t>
            </w:r>
          </w:p>
        </w:tc>
      </w:tr>
      <w:tr w:rsidR="00D63966" w:rsidRPr="000142F7" w:rsidTr="008F5932">
        <w:trPr>
          <w:trHeight w:val="440"/>
        </w:trPr>
        <w:tc>
          <w:tcPr>
            <w:tcW w:w="1998" w:type="dxa"/>
          </w:tcPr>
          <w:p w:rsidR="00D63966" w:rsidRDefault="00D63966" w:rsidP="009C07F2">
            <w:pPr>
              <w:pStyle w:val="NoSpacing"/>
              <w:rPr>
                <w:rFonts w:asciiTheme="majorHAnsi" w:hAnsiTheme="majorHAnsi"/>
                <w:b/>
              </w:rPr>
            </w:pPr>
            <w:r>
              <w:rPr>
                <w:rFonts w:asciiTheme="majorHAnsi" w:hAnsiTheme="majorHAnsi"/>
                <w:b/>
              </w:rPr>
              <w:t>RXE</w:t>
            </w:r>
          </w:p>
        </w:tc>
        <w:tc>
          <w:tcPr>
            <w:tcW w:w="3780" w:type="dxa"/>
          </w:tcPr>
          <w:p w:rsidR="00D63966" w:rsidRDefault="00D63966" w:rsidP="009C07F2">
            <w:pPr>
              <w:pStyle w:val="NoSpacing"/>
              <w:rPr>
                <w:rFonts w:asciiTheme="majorHAnsi" w:hAnsiTheme="majorHAnsi"/>
              </w:rPr>
            </w:pPr>
            <w:r>
              <w:rPr>
                <w:rFonts w:asciiTheme="majorHAnsi" w:hAnsiTheme="majorHAnsi"/>
              </w:rPr>
              <w:t>Pharmacy/Treatment Encoded Order segment</w:t>
            </w:r>
          </w:p>
        </w:tc>
        <w:tc>
          <w:tcPr>
            <w:tcW w:w="1530" w:type="dxa"/>
          </w:tcPr>
          <w:p w:rsidR="00D63966" w:rsidRPr="000142F7" w:rsidRDefault="00D63966" w:rsidP="009C07F2">
            <w:pPr>
              <w:pStyle w:val="NoSpacing"/>
              <w:rPr>
                <w:rFonts w:asciiTheme="majorHAnsi" w:hAnsiTheme="majorHAnsi"/>
              </w:rPr>
            </w:pPr>
            <w:r>
              <w:rPr>
                <w:rFonts w:asciiTheme="majorHAnsi" w:hAnsiTheme="majorHAnsi"/>
              </w:rPr>
              <w:t>Conditional *</w:t>
            </w:r>
          </w:p>
        </w:tc>
        <w:tc>
          <w:tcPr>
            <w:tcW w:w="2268" w:type="dxa"/>
          </w:tcPr>
          <w:p w:rsidR="00D63966" w:rsidRPr="00320CFF" w:rsidRDefault="00D63966" w:rsidP="009C07F2">
            <w:pPr>
              <w:pStyle w:val="NoSpacing"/>
              <w:rPr>
                <w:rFonts w:asciiTheme="majorHAnsi" w:hAnsiTheme="majorHAnsi"/>
              </w:rPr>
            </w:pPr>
            <w:r w:rsidRPr="00320CFF">
              <w:rPr>
                <w:rFonts w:asciiTheme="majorHAnsi" w:hAnsiTheme="majorHAnsi"/>
              </w:rPr>
              <w:t>Repeat=NO</w:t>
            </w:r>
          </w:p>
        </w:tc>
      </w:tr>
      <w:tr w:rsidR="00D63966" w:rsidRPr="000142F7" w:rsidTr="008F5932">
        <w:trPr>
          <w:trHeight w:val="350"/>
        </w:trPr>
        <w:tc>
          <w:tcPr>
            <w:tcW w:w="1998" w:type="dxa"/>
          </w:tcPr>
          <w:p w:rsidR="00D63966" w:rsidRDefault="00D63966" w:rsidP="009C07F2">
            <w:pPr>
              <w:pStyle w:val="NoSpacing"/>
              <w:rPr>
                <w:rFonts w:asciiTheme="majorHAnsi" w:hAnsiTheme="majorHAnsi"/>
                <w:b/>
              </w:rPr>
            </w:pPr>
            <w:r>
              <w:rPr>
                <w:rFonts w:asciiTheme="majorHAnsi" w:hAnsiTheme="majorHAnsi"/>
                <w:b/>
              </w:rPr>
              <w:t>RXR</w:t>
            </w:r>
          </w:p>
        </w:tc>
        <w:tc>
          <w:tcPr>
            <w:tcW w:w="3780" w:type="dxa"/>
          </w:tcPr>
          <w:p w:rsidR="00D63966" w:rsidRDefault="00D63966" w:rsidP="009C07F2">
            <w:pPr>
              <w:pStyle w:val="NoSpacing"/>
              <w:rPr>
                <w:rFonts w:asciiTheme="majorHAnsi" w:hAnsiTheme="majorHAnsi"/>
              </w:rPr>
            </w:pPr>
            <w:r>
              <w:rPr>
                <w:rFonts w:asciiTheme="majorHAnsi" w:hAnsiTheme="majorHAnsi"/>
              </w:rPr>
              <w:t>Pharmacy/Treatment Route segment</w:t>
            </w:r>
          </w:p>
        </w:tc>
        <w:tc>
          <w:tcPr>
            <w:tcW w:w="1530" w:type="dxa"/>
          </w:tcPr>
          <w:p w:rsidR="00D63966" w:rsidRPr="000142F7" w:rsidRDefault="00D63966" w:rsidP="009C07F2">
            <w:pPr>
              <w:pStyle w:val="NoSpacing"/>
              <w:rPr>
                <w:rFonts w:asciiTheme="majorHAnsi" w:hAnsiTheme="majorHAnsi"/>
              </w:rPr>
            </w:pPr>
            <w:r>
              <w:rPr>
                <w:rFonts w:asciiTheme="majorHAnsi" w:hAnsiTheme="majorHAnsi"/>
              </w:rPr>
              <w:t>Conditional *</w:t>
            </w:r>
          </w:p>
        </w:tc>
        <w:tc>
          <w:tcPr>
            <w:tcW w:w="2268" w:type="dxa"/>
          </w:tcPr>
          <w:p w:rsidR="00D63966" w:rsidRPr="00320CFF" w:rsidRDefault="00D63966" w:rsidP="009C07F2">
            <w:pPr>
              <w:pStyle w:val="NoSpacing"/>
              <w:rPr>
                <w:rFonts w:asciiTheme="majorHAnsi" w:hAnsiTheme="majorHAnsi"/>
              </w:rPr>
            </w:pPr>
            <w:r w:rsidRPr="00320CFF">
              <w:rPr>
                <w:rFonts w:asciiTheme="majorHAnsi" w:hAnsiTheme="majorHAnsi"/>
              </w:rPr>
              <w:t>Repeat= NO</w:t>
            </w:r>
          </w:p>
        </w:tc>
      </w:tr>
    </w:tbl>
    <w:p w:rsidR="001A6E95" w:rsidRDefault="001A6E95" w:rsidP="00D63966">
      <w:pPr>
        <w:keepNext/>
        <w:spacing w:before="240" w:after="60" w:line="240" w:lineRule="auto"/>
        <w:outlineLvl w:val="0"/>
        <w:rPr>
          <w:rFonts w:asciiTheme="majorHAnsi" w:eastAsia="Times New Roman" w:hAnsiTheme="majorHAnsi" w:cs="Arial"/>
          <w:b/>
          <w:bCs/>
          <w:kern w:val="32"/>
        </w:rPr>
      </w:pPr>
    </w:p>
    <w:p w:rsidR="00D63966" w:rsidRPr="00DF085B" w:rsidRDefault="00D63966" w:rsidP="00DF085B">
      <w:r w:rsidRPr="00F55D25">
        <w:t xml:space="preserve"> </w:t>
      </w:r>
      <w:bookmarkStart w:id="58" w:name="_Toc338764237"/>
      <w:r w:rsidRPr="00F55D25">
        <w:t xml:space="preserve">*Condition: </w:t>
      </w:r>
      <w:r>
        <w:t xml:space="preserve"> </w:t>
      </w:r>
      <w:r w:rsidRPr="00F55D25">
        <w:t xml:space="preserve">RXE, RXA </w:t>
      </w:r>
      <w:r>
        <w:t xml:space="preserve">and </w:t>
      </w:r>
      <w:r w:rsidRPr="00F55D25">
        <w:t>RXR segments are</w:t>
      </w:r>
      <w:r>
        <w:t xml:space="preserve"> present </w:t>
      </w:r>
      <w:r w:rsidRPr="00F55D25">
        <w:t xml:space="preserve">in </w:t>
      </w:r>
      <w:r w:rsidRPr="000F5649">
        <w:rPr>
          <w:u w:val="single"/>
        </w:rPr>
        <w:t>Adverse Reaction Reports</w:t>
      </w:r>
      <w:r w:rsidRPr="00F55D25">
        <w:t xml:space="preserve"> </w:t>
      </w:r>
      <w:r>
        <w:t xml:space="preserve">ORU </w:t>
      </w:r>
      <w:r w:rsidRPr="00F55D25">
        <w:t>message</w:t>
      </w:r>
      <w:r>
        <w:t>s only.</w:t>
      </w:r>
      <w:bookmarkEnd w:id="58"/>
      <w:r>
        <w:t xml:space="preserve"> </w:t>
      </w:r>
    </w:p>
    <w:p w:rsidR="00D63966" w:rsidRPr="000142F7" w:rsidRDefault="00D63966" w:rsidP="00153B0F">
      <w:pPr>
        <w:jc w:val="center"/>
        <w:rPr>
          <w:rFonts w:asciiTheme="majorHAnsi" w:hAnsiTheme="majorHAnsi" w:cstheme="minorHAnsi"/>
          <w:b/>
        </w:rPr>
      </w:pPr>
      <w:r w:rsidRPr="000142F7">
        <w:rPr>
          <w:rFonts w:asciiTheme="majorHAnsi" w:hAnsiTheme="majorHAnsi" w:cstheme="minorHAnsi"/>
          <w:b/>
        </w:rPr>
        <w:t xml:space="preserve">Segment Optionality by </w:t>
      </w:r>
      <w:r>
        <w:rPr>
          <w:rFonts w:asciiTheme="majorHAnsi" w:hAnsiTheme="majorHAnsi" w:cstheme="minorHAnsi"/>
          <w:b/>
        </w:rPr>
        <w:t>Allergy Event</w:t>
      </w:r>
    </w:p>
    <w:tbl>
      <w:tblPr>
        <w:tblW w:w="0" w:type="auto"/>
        <w:tblInd w:w="9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15"/>
        <w:gridCol w:w="2080"/>
        <w:gridCol w:w="2340"/>
        <w:gridCol w:w="2586"/>
      </w:tblGrid>
      <w:tr w:rsidR="00D63966" w:rsidRPr="000142F7" w:rsidTr="008F5932">
        <w:tc>
          <w:tcPr>
            <w:tcW w:w="1202" w:type="dxa"/>
            <w:shd w:val="clear" w:color="auto" w:fill="BFBFBF" w:themeFill="background1" w:themeFillShade="BF"/>
          </w:tcPr>
          <w:p w:rsidR="00D63966" w:rsidRPr="000142F7" w:rsidRDefault="00D63966" w:rsidP="009C07F2">
            <w:pPr>
              <w:rPr>
                <w:rFonts w:asciiTheme="majorHAnsi" w:hAnsiTheme="majorHAnsi" w:cstheme="minorHAnsi"/>
                <w:b/>
              </w:rPr>
            </w:pPr>
            <w:r w:rsidRPr="000142F7">
              <w:rPr>
                <w:rFonts w:asciiTheme="majorHAnsi" w:hAnsiTheme="majorHAnsi" w:cstheme="minorHAnsi"/>
                <w:b/>
              </w:rPr>
              <w:t xml:space="preserve">SEGMENT </w:t>
            </w:r>
          </w:p>
        </w:tc>
        <w:tc>
          <w:tcPr>
            <w:tcW w:w="2080" w:type="dxa"/>
            <w:shd w:val="clear" w:color="auto" w:fill="BFBFBF" w:themeFill="background1" w:themeFillShade="BF"/>
          </w:tcPr>
          <w:p w:rsidR="00D63966" w:rsidRPr="000142F7" w:rsidRDefault="00D63966" w:rsidP="009C07F2">
            <w:pPr>
              <w:rPr>
                <w:rFonts w:asciiTheme="majorHAnsi" w:hAnsiTheme="majorHAnsi" w:cstheme="minorHAnsi"/>
                <w:b/>
              </w:rPr>
            </w:pPr>
            <w:r>
              <w:rPr>
                <w:rFonts w:asciiTheme="majorHAnsi" w:hAnsiTheme="majorHAnsi" w:cstheme="minorHAnsi"/>
                <w:b/>
              </w:rPr>
              <w:t xml:space="preserve">Adverse Reaction Assessment </w:t>
            </w:r>
          </w:p>
        </w:tc>
        <w:tc>
          <w:tcPr>
            <w:tcW w:w="2340" w:type="dxa"/>
            <w:shd w:val="clear" w:color="auto" w:fill="BFBFBF" w:themeFill="background1" w:themeFillShade="BF"/>
          </w:tcPr>
          <w:p w:rsidR="00D63966" w:rsidRPr="000142F7" w:rsidRDefault="00D63966" w:rsidP="009C07F2">
            <w:pPr>
              <w:rPr>
                <w:rFonts w:asciiTheme="majorHAnsi" w:hAnsiTheme="majorHAnsi" w:cstheme="minorHAnsi"/>
                <w:b/>
              </w:rPr>
            </w:pPr>
            <w:r>
              <w:rPr>
                <w:rFonts w:asciiTheme="majorHAnsi" w:hAnsiTheme="majorHAnsi" w:cstheme="minorHAnsi"/>
                <w:b/>
              </w:rPr>
              <w:t>Patient Adverse Reaction Report</w:t>
            </w:r>
          </w:p>
        </w:tc>
        <w:tc>
          <w:tcPr>
            <w:tcW w:w="2586" w:type="dxa"/>
            <w:shd w:val="clear" w:color="auto" w:fill="BFBFBF" w:themeFill="background1" w:themeFillShade="BF"/>
          </w:tcPr>
          <w:p w:rsidR="00D63966" w:rsidRPr="000142F7" w:rsidRDefault="00D63966" w:rsidP="009C07F2">
            <w:pPr>
              <w:rPr>
                <w:rFonts w:asciiTheme="majorHAnsi" w:hAnsiTheme="majorHAnsi" w:cstheme="minorHAnsi"/>
                <w:b/>
              </w:rPr>
            </w:pPr>
            <w:r>
              <w:rPr>
                <w:rFonts w:asciiTheme="majorHAnsi" w:hAnsiTheme="majorHAnsi" w:cstheme="minorHAnsi"/>
                <w:b/>
              </w:rPr>
              <w:t>Patient Allergy Update</w:t>
            </w:r>
          </w:p>
        </w:tc>
      </w:tr>
      <w:tr w:rsidR="00D63966" w:rsidRPr="000142F7" w:rsidTr="008F5932">
        <w:tc>
          <w:tcPr>
            <w:tcW w:w="1202"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MSH</w:t>
            </w:r>
          </w:p>
        </w:tc>
        <w:tc>
          <w:tcPr>
            <w:tcW w:w="208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34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r>
      <w:tr w:rsidR="00D63966" w:rsidRPr="000142F7" w:rsidTr="008F5932">
        <w:tc>
          <w:tcPr>
            <w:tcW w:w="1202" w:type="dxa"/>
          </w:tcPr>
          <w:p w:rsidR="00D63966" w:rsidRPr="000142F7" w:rsidRDefault="00D63966" w:rsidP="009C07F2">
            <w:pPr>
              <w:rPr>
                <w:rFonts w:asciiTheme="majorHAnsi" w:hAnsiTheme="majorHAnsi" w:cstheme="minorHAnsi"/>
              </w:rPr>
            </w:pPr>
            <w:r>
              <w:rPr>
                <w:rFonts w:asciiTheme="majorHAnsi" w:hAnsiTheme="majorHAnsi" w:cstheme="minorHAnsi"/>
              </w:rPr>
              <w:t>MSA</w:t>
            </w:r>
          </w:p>
        </w:tc>
        <w:tc>
          <w:tcPr>
            <w:tcW w:w="208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34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r>
      <w:tr w:rsidR="00D63966" w:rsidRPr="000142F7" w:rsidTr="008F5932">
        <w:tc>
          <w:tcPr>
            <w:tcW w:w="1202" w:type="dxa"/>
          </w:tcPr>
          <w:p w:rsidR="00D63966" w:rsidRPr="000142F7" w:rsidRDefault="00D63966" w:rsidP="009C07F2">
            <w:pPr>
              <w:rPr>
                <w:rFonts w:asciiTheme="majorHAnsi" w:hAnsiTheme="majorHAnsi" w:cstheme="minorHAnsi"/>
              </w:rPr>
            </w:pPr>
            <w:r>
              <w:rPr>
                <w:rFonts w:asciiTheme="majorHAnsi" w:hAnsiTheme="majorHAnsi" w:cstheme="minorHAnsi"/>
              </w:rPr>
              <w:t>PID</w:t>
            </w:r>
          </w:p>
        </w:tc>
        <w:tc>
          <w:tcPr>
            <w:tcW w:w="208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34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r>
      <w:tr w:rsidR="00D63966" w:rsidRPr="000142F7" w:rsidTr="008F5932">
        <w:tc>
          <w:tcPr>
            <w:tcW w:w="1202" w:type="dxa"/>
          </w:tcPr>
          <w:p w:rsidR="00D63966" w:rsidRPr="000142F7" w:rsidRDefault="00D63966" w:rsidP="009C07F2">
            <w:pPr>
              <w:rPr>
                <w:rFonts w:asciiTheme="majorHAnsi" w:hAnsiTheme="majorHAnsi" w:cstheme="minorHAnsi"/>
              </w:rPr>
            </w:pPr>
            <w:r>
              <w:rPr>
                <w:rFonts w:asciiTheme="majorHAnsi" w:hAnsiTheme="majorHAnsi" w:cstheme="minorHAnsi"/>
              </w:rPr>
              <w:t>OBR</w:t>
            </w:r>
          </w:p>
        </w:tc>
        <w:tc>
          <w:tcPr>
            <w:tcW w:w="208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34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r>
      <w:tr w:rsidR="00D63966" w:rsidRPr="000142F7" w:rsidTr="008F5932">
        <w:tc>
          <w:tcPr>
            <w:tcW w:w="1202" w:type="dxa"/>
          </w:tcPr>
          <w:p w:rsidR="00D63966" w:rsidRPr="000142F7" w:rsidRDefault="00D63966" w:rsidP="009C07F2">
            <w:pPr>
              <w:rPr>
                <w:rFonts w:asciiTheme="majorHAnsi" w:hAnsiTheme="majorHAnsi" w:cstheme="minorHAnsi"/>
              </w:rPr>
            </w:pPr>
            <w:r>
              <w:rPr>
                <w:rFonts w:asciiTheme="majorHAnsi" w:hAnsiTheme="majorHAnsi" w:cstheme="minorHAnsi"/>
              </w:rPr>
              <w:t>OBX</w:t>
            </w:r>
          </w:p>
        </w:tc>
        <w:tc>
          <w:tcPr>
            <w:tcW w:w="208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340"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sidRPr="000142F7">
              <w:rPr>
                <w:rFonts w:asciiTheme="majorHAnsi" w:hAnsiTheme="majorHAnsi" w:cstheme="minorHAnsi"/>
              </w:rPr>
              <w:t>Y</w:t>
            </w:r>
          </w:p>
        </w:tc>
      </w:tr>
      <w:tr w:rsidR="00D63966" w:rsidRPr="000142F7" w:rsidTr="008F5932">
        <w:tc>
          <w:tcPr>
            <w:tcW w:w="1202" w:type="dxa"/>
          </w:tcPr>
          <w:p w:rsidR="00D63966" w:rsidRPr="000142F7" w:rsidRDefault="00D63966" w:rsidP="009C07F2">
            <w:pPr>
              <w:rPr>
                <w:rFonts w:asciiTheme="majorHAnsi" w:hAnsiTheme="majorHAnsi" w:cstheme="minorHAnsi"/>
              </w:rPr>
            </w:pPr>
            <w:r>
              <w:rPr>
                <w:rFonts w:asciiTheme="majorHAnsi" w:hAnsiTheme="majorHAnsi" w:cstheme="minorHAnsi"/>
              </w:rPr>
              <w:t>RXA</w:t>
            </w:r>
          </w:p>
        </w:tc>
        <w:tc>
          <w:tcPr>
            <w:tcW w:w="2080" w:type="dxa"/>
          </w:tcPr>
          <w:p w:rsidR="00D63966" w:rsidRPr="000142F7" w:rsidRDefault="00D63966" w:rsidP="009C07F2">
            <w:pPr>
              <w:rPr>
                <w:rFonts w:asciiTheme="majorHAnsi" w:hAnsiTheme="majorHAnsi" w:cstheme="minorHAnsi"/>
              </w:rPr>
            </w:pPr>
            <w:r>
              <w:rPr>
                <w:rFonts w:asciiTheme="majorHAnsi" w:hAnsiTheme="majorHAnsi" w:cstheme="minorHAnsi"/>
              </w:rPr>
              <w:t>N</w:t>
            </w:r>
          </w:p>
        </w:tc>
        <w:tc>
          <w:tcPr>
            <w:tcW w:w="2340" w:type="dxa"/>
          </w:tcPr>
          <w:p w:rsidR="00D63966" w:rsidRPr="000142F7" w:rsidRDefault="00D63966" w:rsidP="009C07F2">
            <w:pPr>
              <w:rPr>
                <w:rFonts w:asciiTheme="majorHAnsi" w:hAnsiTheme="majorHAnsi" w:cstheme="minorHAnsi"/>
              </w:rPr>
            </w:pPr>
            <w:r>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Pr>
                <w:rFonts w:asciiTheme="majorHAnsi" w:hAnsiTheme="majorHAnsi" w:cstheme="minorHAnsi"/>
              </w:rPr>
              <w:t>N</w:t>
            </w:r>
          </w:p>
        </w:tc>
      </w:tr>
      <w:tr w:rsidR="00D63966" w:rsidRPr="000142F7" w:rsidTr="008F5932">
        <w:tc>
          <w:tcPr>
            <w:tcW w:w="1202" w:type="dxa"/>
          </w:tcPr>
          <w:p w:rsidR="00D63966" w:rsidRPr="000142F7" w:rsidRDefault="00D63966" w:rsidP="009C07F2">
            <w:pPr>
              <w:rPr>
                <w:rFonts w:asciiTheme="majorHAnsi" w:hAnsiTheme="majorHAnsi" w:cstheme="minorHAnsi"/>
              </w:rPr>
            </w:pPr>
            <w:r>
              <w:rPr>
                <w:rFonts w:asciiTheme="majorHAnsi" w:hAnsiTheme="majorHAnsi" w:cstheme="minorHAnsi"/>
              </w:rPr>
              <w:t>RXE</w:t>
            </w:r>
          </w:p>
        </w:tc>
        <w:tc>
          <w:tcPr>
            <w:tcW w:w="2080" w:type="dxa"/>
          </w:tcPr>
          <w:p w:rsidR="00D63966" w:rsidRPr="000142F7" w:rsidRDefault="00D63966" w:rsidP="009C07F2">
            <w:pPr>
              <w:rPr>
                <w:rFonts w:asciiTheme="majorHAnsi" w:hAnsiTheme="majorHAnsi" w:cstheme="minorHAnsi"/>
              </w:rPr>
            </w:pPr>
            <w:r>
              <w:rPr>
                <w:rFonts w:asciiTheme="majorHAnsi" w:hAnsiTheme="majorHAnsi" w:cstheme="minorHAnsi"/>
              </w:rPr>
              <w:t>N</w:t>
            </w:r>
          </w:p>
        </w:tc>
        <w:tc>
          <w:tcPr>
            <w:tcW w:w="2340" w:type="dxa"/>
          </w:tcPr>
          <w:p w:rsidR="00D63966" w:rsidRPr="000142F7" w:rsidRDefault="00D63966" w:rsidP="009C07F2">
            <w:pPr>
              <w:rPr>
                <w:rFonts w:asciiTheme="majorHAnsi" w:hAnsiTheme="majorHAnsi" w:cstheme="minorHAnsi"/>
              </w:rPr>
            </w:pPr>
            <w:r>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Pr>
                <w:rFonts w:asciiTheme="majorHAnsi" w:hAnsiTheme="majorHAnsi" w:cstheme="minorHAnsi"/>
              </w:rPr>
              <w:t>N</w:t>
            </w:r>
          </w:p>
        </w:tc>
      </w:tr>
      <w:tr w:rsidR="00D63966" w:rsidRPr="000142F7" w:rsidTr="008F5932">
        <w:tc>
          <w:tcPr>
            <w:tcW w:w="1202" w:type="dxa"/>
          </w:tcPr>
          <w:p w:rsidR="00D63966" w:rsidRDefault="00D63966" w:rsidP="009C07F2">
            <w:pPr>
              <w:rPr>
                <w:rFonts w:asciiTheme="majorHAnsi" w:hAnsiTheme="majorHAnsi" w:cstheme="minorHAnsi"/>
              </w:rPr>
            </w:pPr>
            <w:r>
              <w:rPr>
                <w:rFonts w:asciiTheme="majorHAnsi" w:hAnsiTheme="majorHAnsi" w:cstheme="minorHAnsi"/>
              </w:rPr>
              <w:t>RXR</w:t>
            </w:r>
          </w:p>
        </w:tc>
        <w:tc>
          <w:tcPr>
            <w:tcW w:w="2080" w:type="dxa"/>
          </w:tcPr>
          <w:p w:rsidR="00D63966" w:rsidRPr="000142F7" w:rsidRDefault="00D63966" w:rsidP="009C07F2">
            <w:pPr>
              <w:rPr>
                <w:rFonts w:asciiTheme="majorHAnsi" w:hAnsiTheme="majorHAnsi" w:cstheme="minorHAnsi"/>
              </w:rPr>
            </w:pPr>
            <w:r>
              <w:rPr>
                <w:rFonts w:asciiTheme="majorHAnsi" w:hAnsiTheme="majorHAnsi" w:cstheme="minorHAnsi"/>
              </w:rPr>
              <w:t>N</w:t>
            </w:r>
          </w:p>
        </w:tc>
        <w:tc>
          <w:tcPr>
            <w:tcW w:w="2340" w:type="dxa"/>
          </w:tcPr>
          <w:p w:rsidR="00D63966" w:rsidRPr="000142F7" w:rsidRDefault="00D63966" w:rsidP="009C07F2">
            <w:pPr>
              <w:rPr>
                <w:rFonts w:asciiTheme="majorHAnsi" w:hAnsiTheme="majorHAnsi" w:cstheme="minorHAnsi"/>
              </w:rPr>
            </w:pPr>
            <w:r>
              <w:rPr>
                <w:rFonts w:asciiTheme="majorHAnsi" w:hAnsiTheme="majorHAnsi" w:cstheme="minorHAnsi"/>
              </w:rPr>
              <w:t>Y</w:t>
            </w:r>
          </w:p>
        </w:tc>
        <w:tc>
          <w:tcPr>
            <w:tcW w:w="2586" w:type="dxa"/>
          </w:tcPr>
          <w:p w:rsidR="00D63966" w:rsidRPr="000142F7" w:rsidRDefault="00D63966" w:rsidP="009C07F2">
            <w:pPr>
              <w:rPr>
                <w:rFonts w:asciiTheme="majorHAnsi" w:hAnsiTheme="majorHAnsi" w:cstheme="minorHAnsi"/>
              </w:rPr>
            </w:pPr>
            <w:r>
              <w:rPr>
                <w:rFonts w:asciiTheme="majorHAnsi" w:hAnsiTheme="majorHAnsi" w:cstheme="minorHAnsi"/>
              </w:rPr>
              <w:t>N</w:t>
            </w:r>
          </w:p>
        </w:tc>
      </w:tr>
    </w:tbl>
    <w:p w:rsidR="00D63966" w:rsidRDefault="00D63966" w:rsidP="00D63966">
      <w:pPr>
        <w:keepNext/>
        <w:spacing w:before="240" w:after="60" w:line="240" w:lineRule="auto"/>
        <w:outlineLvl w:val="0"/>
        <w:rPr>
          <w:rFonts w:asciiTheme="majorHAnsi" w:eastAsia="Times New Roman" w:hAnsiTheme="majorHAnsi" w:cs="Arial"/>
          <w:b/>
          <w:bCs/>
          <w:kern w:val="32"/>
          <w:sz w:val="16"/>
          <w:szCs w:val="16"/>
        </w:rPr>
      </w:pPr>
    </w:p>
    <w:p w:rsidR="00DF085B" w:rsidRPr="00DE2FE4" w:rsidRDefault="00DF085B" w:rsidP="00D63966">
      <w:pPr>
        <w:keepNext/>
        <w:spacing w:before="240" w:after="60" w:line="240" w:lineRule="auto"/>
        <w:outlineLvl w:val="0"/>
        <w:rPr>
          <w:rFonts w:asciiTheme="majorHAnsi" w:eastAsia="Times New Roman" w:hAnsiTheme="majorHAnsi" w:cs="Arial"/>
          <w:b/>
          <w:bCs/>
          <w:kern w:val="32"/>
          <w:sz w:val="16"/>
          <w:szCs w:val="16"/>
        </w:rPr>
      </w:pPr>
    </w:p>
    <w:p w:rsidR="00852FB5" w:rsidRPr="000142F7" w:rsidRDefault="00107ACA" w:rsidP="006E7A90">
      <w:pPr>
        <w:pStyle w:val="Style2"/>
      </w:pPr>
      <w:bookmarkStart w:id="59" w:name="_Toc338764238"/>
      <w:bookmarkStart w:id="60" w:name="_Toc364755474"/>
      <w:r>
        <w:t xml:space="preserve">Lab/Micro Result ORU </w:t>
      </w:r>
      <w:r w:rsidR="00852FB5" w:rsidRPr="000142F7">
        <w:t>Static Message Definition – Message Level</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1"/>
        <w:gridCol w:w="3125"/>
        <w:gridCol w:w="1781"/>
        <w:gridCol w:w="2349"/>
      </w:tblGrid>
      <w:tr w:rsidR="00852FB5" w:rsidRPr="000142F7" w:rsidTr="008F5932">
        <w:trPr>
          <w:trHeight w:val="368"/>
        </w:trPr>
        <w:tc>
          <w:tcPr>
            <w:tcW w:w="2372" w:type="dxa"/>
            <w:shd w:val="clear" w:color="auto" w:fill="BFBFBF" w:themeFill="background1" w:themeFillShade="BF"/>
          </w:tcPr>
          <w:p w:rsidR="00852FB5" w:rsidRPr="000142F7" w:rsidRDefault="00852FB5" w:rsidP="00AE1984">
            <w:pPr>
              <w:pStyle w:val="NoSpacing"/>
              <w:rPr>
                <w:rFonts w:asciiTheme="majorHAnsi" w:hAnsiTheme="majorHAnsi"/>
                <w:b/>
              </w:rPr>
            </w:pPr>
            <w:r w:rsidRPr="00FE27CE">
              <w:rPr>
                <w:rFonts w:asciiTheme="majorHAnsi" w:hAnsiTheme="majorHAnsi"/>
                <w:b/>
              </w:rPr>
              <w:t>OR</w:t>
            </w:r>
            <w:r w:rsidR="00CD6DCA">
              <w:rPr>
                <w:rFonts w:asciiTheme="majorHAnsi" w:hAnsiTheme="majorHAnsi"/>
                <w:b/>
              </w:rPr>
              <w:t>U</w:t>
            </w:r>
            <w:r w:rsidRPr="00FE27CE">
              <w:rPr>
                <w:rFonts w:asciiTheme="majorHAnsi" w:hAnsiTheme="majorHAnsi"/>
                <w:b/>
              </w:rPr>
              <w:t>^</w:t>
            </w:r>
            <w:r w:rsidR="00CD6DCA">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rsidR="00852FB5" w:rsidRPr="000142F7" w:rsidRDefault="00852FB5" w:rsidP="00AE1984">
            <w:pPr>
              <w:pStyle w:val="NoSpacing"/>
              <w:rPr>
                <w:rFonts w:asciiTheme="majorHAnsi" w:hAnsiTheme="majorHAnsi"/>
                <w:b/>
              </w:rPr>
            </w:pPr>
            <w:r>
              <w:rPr>
                <w:rFonts w:asciiTheme="majorHAnsi" w:hAnsiTheme="majorHAnsi"/>
                <w:b/>
              </w:rPr>
              <w:t>LAB RESULT</w:t>
            </w:r>
          </w:p>
        </w:tc>
        <w:tc>
          <w:tcPr>
            <w:tcW w:w="1640" w:type="dxa"/>
            <w:shd w:val="clear" w:color="auto" w:fill="BFBFBF" w:themeFill="background1" w:themeFillShade="BF"/>
          </w:tcPr>
          <w:p w:rsidR="00852FB5" w:rsidRPr="000142F7" w:rsidRDefault="00852FB5" w:rsidP="00AE1984">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852FB5" w:rsidRPr="000142F7" w:rsidRDefault="00852FB5" w:rsidP="00AE1984">
            <w:pPr>
              <w:pStyle w:val="NoSpacing"/>
              <w:rPr>
                <w:rFonts w:asciiTheme="majorHAnsi" w:hAnsiTheme="majorHAnsi"/>
                <w:b/>
              </w:rPr>
            </w:pPr>
            <w:r w:rsidRPr="000142F7">
              <w:rPr>
                <w:rFonts w:asciiTheme="majorHAnsi" w:hAnsiTheme="majorHAnsi"/>
                <w:b/>
              </w:rPr>
              <w:t>REPETITION</w:t>
            </w:r>
          </w:p>
        </w:tc>
      </w:tr>
      <w:tr w:rsidR="00852FB5" w:rsidRPr="000142F7" w:rsidTr="008F5932">
        <w:tc>
          <w:tcPr>
            <w:tcW w:w="2372" w:type="dxa"/>
          </w:tcPr>
          <w:p w:rsidR="00852FB5" w:rsidRPr="000142F7" w:rsidRDefault="00852FB5" w:rsidP="00AE1984">
            <w:pPr>
              <w:pStyle w:val="NoSpacing"/>
              <w:rPr>
                <w:rFonts w:asciiTheme="majorHAnsi" w:hAnsiTheme="majorHAnsi"/>
                <w:b/>
              </w:rPr>
            </w:pPr>
            <w:r w:rsidRPr="000142F7">
              <w:rPr>
                <w:rFonts w:asciiTheme="majorHAnsi" w:hAnsiTheme="majorHAnsi"/>
                <w:b/>
              </w:rPr>
              <w:t>MSH</w:t>
            </w:r>
          </w:p>
        </w:tc>
        <w:tc>
          <w:tcPr>
            <w:tcW w:w="3181" w:type="dxa"/>
          </w:tcPr>
          <w:p w:rsidR="00852FB5" w:rsidRPr="000142F7" w:rsidRDefault="00852FB5" w:rsidP="00AE1984">
            <w:pPr>
              <w:pStyle w:val="NoSpacing"/>
              <w:rPr>
                <w:rFonts w:asciiTheme="majorHAnsi" w:hAnsiTheme="majorHAnsi"/>
              </w:rPr>
            </w:pPr>
            <w:r w:rsidRPr="000142F7">
              <w:rPr>
                <w:rFonts w:asciiTheme="majorHAnsi" w:hAnsiTheme="majorHAnsi"/>
              </w:rPr>
              <w:t>Message Header</w:t>
            </w:r>
          </w:p>
        </w:tc>
        <w:tc>
          <w:tcPr>
            <w:tcW w:w="1640" w:type="dxa"/>
          </w:tcPr>
          <w:p w:rsidR="00852FB5" w:rsidRPr="000142F7" w:rsidRDefault="00852FB5" w:rsidP="00AE1984">
            <w:pPr>
              <w:pStyle w:val="NoSpacing"/>
              <w:rPr>
                <w:rFonts w:asciiTheme="majorHAnsi" w:hAnsiTheme="majorHAnsi"/>
              </w:rPr>
            </w:pPr>
            <w:r w:rsidRPr="000142F7">
              <w:rPr>
                <w:rFonts w:asciiTheme="majorHAnsi" w:hAnsiTheme="majorHAnsi"/>
              </w:rPr>
              <w:t>Required</w:t>
            </w:r>
          </w:p>
        </w:tc>
        <w:tc>
          <w:tcPr>
            <w:tcW w:w="2383" w:type="dxa"/>
          </w:tcPr>
          <w:p w:rsidR="00852FB5" w:rsidRPr="000142F7" w:rsidRDefault="00852FB5" w:rsidP="00AE1984">
            <w:pPr>
              <w:pStyle w:val="NoSpacing"/>
              <w:rPr>
                <w:rFonts w:asciiTheme="majorHAnsi" w:hAnsiTheme="majorHAnsi"/>
              </w:rPr>
            </w:pPr>
            <w:r w:rsidRPr="000142F7">
              <w:rPr>
                <w:rFonts w:asciiTheme="majorHAnsi" w:hAnsiTheme="majorHAnsi"/>
              </w:rPr>
              <w:t xml:space="preserve">Repeat = NO </w:t>
            </w:r>
          </w:p>
          <w:p w:rsidR="00852FB5" w:rsidRPr="000142F7" w:rsidRDefault="00852FB5" w:rsidP="00AE1984">
            <w:pPr>
              <w:pStyle w:val="NoSpacing"/>
              <w:rPr>
                <w:rFonts w:asciiTheme="majorHAnsi" w:hAnsiTheme="majorHAnsi"/>
              </w:rPr>
            </w:pPr>
          </w:p>
        </w:tc>
      </w:tr>
      <w:tr w:rsidR="00852FB5" w:rsidRPr="000142F7" w:rsidTr="008F5932">
        <w:tc>
          <w:tcPr>
            <w:tcW w:w="2372" w:type="dxa"/>
          </w:tcPr>
          <w:p w:rsidR="00852FB5" w:rsidRPr="000142F7" w:rsidRDefault="00852FB5" w:rsidP="00AE1984">
            <w:pPr>
              <w:pStyle w:val="NoSpacing"/>
              <w:rPr>
                <w:rFonts w:asciiTheme="majorHAnsi" w:hAnsiTheme="majorHAnsi"/>
                <w:b/>
              </w:rPr>
            </w:pPr>
            <w:r w:rsidRPr="000142F7">
              <w:rPr>
                <w:rFonts w:asciiTheme="majorHAnsi" w:hAnsiTheme="majorHAnsi"/>
                <w:b/>
              </w:rPr>
              <w:t>PID</w:t>
            </w:r>
          </w:p>
        </w:tc>
        <w:tc>
          <w:tcPr>
            <w:tcW w:w="3181" w:type="dxa"/>
          </w:tcPr>
          <w:p w:rsidR="00852FB5" w:rsidRPr="000142F7" w:rsidRDefault="00852FB5" w:rsidP="00AE1984">
            <w:pPr>
              <w:pStyle w:val="NoSpacing"/>
              <w:rPr>
                <w:rFonts w:asciiTheme="majorHAnsi" w:hAnsiTheme="majorHAnsi"/>
              </w:rPr>
            </w:pPr>
            <w:r>
              <w:rPr>
                <w:rFonts w:asciiTheme="majorHAnsi" w:hAnsiTheme="majorHAnsi"/>
              </w:rPr>
              <w:t>Patient Identification</w:t>
            </w:r>
          </w:p>
        </w:tc>
        <w:tc>
          <w:tcPr>
            <w:tcW w:w="1640" w:type="dxa"/>
          </w:tcPr>
          <w:p w:rsidR="00852FB5" w:rsidRPr="000142F7" w:rsidRDefault="00852FB5" w:rsidP="00AE1984">
            <w:pPr>
              <w:pStyle w:val="NoSpacing"/>
              <w:rPr>
                <w:rFonts w:asciiTheme="majorHAnsi" w:hAnsiTheme="majorHAnsi"/>
              </w:rPr>
            </w:pPr>
            <w:r w:rsidRPr="000142F7">
              <w:rPr>
                <w:rFonts w:asciiTheme="majorHAnsi" w:hAnsiTheme="majorHAnsi"/>
              </w:rPr>
              <w:t>Required</w:t>
            </w:r>
          </w:p>
        </w:tc>
        <w:tc>
          <w:tcPr>
            <w:tcW w:w="2383" w:type="dxa"/>
          </w:tcPr>
          <w:p w:rsidR="00852FB5" w:rsidRPr="000142F7" w:rsidRDefault="00852FB5" w:rsidP="00AE198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852FB5" w:rsidRPr="000142F7" w:rsidRDefault="00852FB5" w:rsidP="00AE1984">
            <w:pPr>
              <w:pStyle w:val="NoSpacing"/>
              <w:rPr>
                <w:rFonts w:asciiTheme="majorHAnsi" w:hAnsiTheme="majorHAnsi"/>
              </w:rPr>
            </w:pPr>
          </w:p>
        </w:tc>
      </w:tr>
      <w:tr w:rsidR="00852FB5" w:rsidRPr="000142F7" w:rsidTr="008F5932">
        <w:tc>
          <w:tcPr>
            <w:tcW w:w="2372" w:type="dxa"/>
          </w:tcPr>
          <w:p w:rsidR="00852FB5" w:rsidRPr="000142F7" w:rsidRDefault="00852FB5" w:rsidP="00AE1984">
            <w:pPr>
              <w:pStyle w:val="NoSpacing"/>
              <w:rPr>
                <w:rFonts w:asciiTheme="majorHAnsi" w:hAnsiTheme="majorHAnsi"/>
                <w:b/>
              </w:rPr>
            </w:pPr>
            <w:r>
              <w:rPr>
                <w:rFonts w:asciiTheme="majorHAnsi" w:hAnsiTheme="majorHAnsi"/>
                <w:b/>
              </w:rPr>
              <w:t>PV1</w:t>
            </w:r>
          </w:p>
        </w:tc>
        <w:tc>
          <w:tcPr>
            <w:tcW w:w="3181" w:type="dxa"/>
          </w:tcPr>
          <w:p w:rsidR="00852FB5" w:rsidRPr="000142F7" w:rsidRDefault="00852FB5" w:rsidP="00AE1984">
            <w:pPr>
              <w:pStyle w:val="NoSpacing"/>
              <w:rPr>
                <w:rFonts w:asciiTheme="majorHAnsi" w:hAnsiTheme="majorHAnsi"/>
              </w:rPr>
            </w:pPr>
            <w:r>
              <w:rPr>
                <w:rFonts w:asciiTheme="majorHAnsi" w:hAnsiTheme="majorHAnsi"/>
              </w:rPr>
              <w:t>Patient Visit Location</w:t>
            </w:r>
          </w:p>
        </w:tc>
        <w:tc>
          <w:tcPr>
            <w:tcW w:w="1640" w:type="dxa"/>
          </w:tcPr>
          <w:p w:rsidR="00852FB5" w:rsidRPr="000142F7" w:rsidRDefault="00852FB5" w:rsidP="00AE1984">
            <w:pPr>
              <w:pStyle w:val="NoSpacing"/>
              <w:rPr>
                <w:rFonts w:asciiTheme="majorHAnsi" w:hAnsiTheme="majorHAnsi"/>
              </w:rPr>
            </w:pPr>
            <w:r>
              <w:rPr>
                <w:rFonts w:asciiTheme="majorHAnsi" w:hAnsiTheme="majorHAnsi"/>
              </w:rPr>
              <w:t xml:space="preserve">Required </w:t>
            </w:r>
          </w:p>
        </w:tc>
        <w:tc>
          <w:tcPr>
            <w:tcW w:w="2383" w:type="dxa"/>
          </w:tcPr>
          <w:p w:rsidR="00852FB5" w:rsidRPr="000142F7" w:rsidRDefault="00852FB5" w:rsidP="00AE198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852FB5" w:rsidRPr="000142F7" w:rsidTr="008F5932">
        <w:tc>
          <w:tcPr>
            <w:tcW w:w="2372" w:type="dxa"/>
          </w:tcPr>
          <w:p w:rsidR="00852FB5" w:rsidRPr="000142F7" w:rsidRDefault="00852FB5" w:rsidP="00AE1984">
            <w:pPr>
              <w:pStyle w:val="NoSpacing"/>
              <w:rPr>
                <w:rFonts w:asciiTheme="majorHAnsi" w:hAnsiTheme="majorHAnsi"/>
                <w:b/>
              </w:rPr>
            </w:pPr>
            <w:r>
              <w:rPr>
                <w:rFonts w:asciiTheme="majorHAnsi" w:hAnsiTheme="majorHAnsi"/>
                <w:b/>
              </w:rPr>
              <w:t>ORC</w:t>
            </w:r>
          </w:p>
        </w:tc>
        <w:tc>
          <w:tcPr>
            <w:tcW w:w="3181" w:type="dxa"/>
          </w:tcPr>
          <w:p w:rsidR="00852FB5" w:rsidRPr="000142F7" w:rsidRDefault="00852FB5" w:rsidP="00AE1984">
            <w:pPr>
              <w:pStyle w:val="NoSpacing"/>
              <w:rPr>
                <w:rFonts w:asciiTheme="majorHAnsi" w:hAnsiTheme="majorHAnsi"/>
              </w:rPr>
            </w:pPr>
            <w:r>
              <w:rPr>
                <w:rFonts w:asciiTheme="majorHAnsi" w:hAnsiTheme="majorHAnsi"/>
              </w:rPr>
              <w:t>Common Order Segment</w:t>
            </w:r>
          </w:p>
        </w:tc>
        <w:tc>
          <w:tcPr>
            <w:tcW w:w="1640" w:type="dxa"/>
          </w:tcPr>
          <w:p w:rsidR="00852FB5" w:rsidRPr="000142F7" w:rsidRDefault="00852FB5" w:rsidP="00AE1984">
            <w:pPr>
              <w:pStyle w:val="NoSpacing"/>
              <w:rPr>
                <w:rFonts w:asciiTheme="majorHAnsi" w:hAnsiTheme="majorHAnsi"/>
              </w:rPr>
            </w:pPr>
            <w:r>
              <w:rPr>
                <w:rFonts w:asciiTheme="majorHAnsi" w:hAnsiTheme="majorHAnsi"/>
              </w:rPr>
              <w:t>Required</w:t>
            </w:r>
          </w:p>
        </w:tc>
        <w:tc>
          <w:tcPr>
            <w:tcW w:w="2383" w:type="dxa"/>
          </w:tcPr>
          <w:p w:rsidR="00852FB5" w:rsidRPr="000142F7" w:rsidRDefault="00852FB5" w:rsidP="00AE198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sidR="000D2957">
              <w:rPr>
                <w:rFonts w:asciiTheme="majorHAnsi" w:hAnsiTheme="majorHAnsi"/>
              </w:rPr>
              <w:t xml:space="preserve"> YES</w:t>
            </w:r>
          </w:p>
        </w:tc>
      </w:tr>
      <w:tr w:rsidR="00852FB5" w:rsidRPr="000142F7" w:rsidTr="008F5932">
        <w:tc>
          <w:tcPr>
            <w:tcW w:w="2372" w:type="dxa"/>
          </w:tcPr>
          <w:p w:rsidR="00852FB5" w:rsidRPr="000142F7" w:rsidRDefault="00852FB5" w:rsidP="00AE1984">
            <w:pPr>
              <w:pStyle w:val="NoSpacing"/>
              <w:rPr>
                <w:rFonts w:asciiTheme="majorHAnsi" w:hAnsiTheme="majorHAnsi"/>
                <w:b/>
              </w:rPr>
            </w:pPr>
            <w:r>
              <w:rPr>
                <w:rFonts w:asciiTheme="majorHAnsi" w:hAnsiTheme="majorHAnsi"/>
                <w:b/>
              </w:rPr>
              <w:t>OBR</w:t>
            </w:r>
          </w:p>
        </w:tc>
        <w:tc>
          <w:tcPr>
            <w:tcW w:w="3181" w:type="dxa"/>
          </w:tcPr>
          <w:p w:rsidR="00852FB5" w:rsidRPr="000142F7" w:rsidRDefault="00852FB5" w:rsidP="00AE1984">
            <w:pPr>
              <w:pStyle w:val="NoSpacing"/>
              <w:rPr>
                <w:rFonts w:asciiTheme="majorHAnsi" w:hAnsiTheme="majorHAnsi"/>
              </w:rPr>
            </w:pPr>
            <w:r>
              <w:rPr>
                <w:rFonts w:asciiTheme="majorHAnsi" w:hAnsiTheme="majorHAnsi"/>
              </w:rPr>
              <w:t>Observation Request Segment</w:t>
            </w:r>
          </w:p>
        </w:tc>
        <w:tc>
          <w:tcPr>
            <w:tcW w:w="1640" w:type="dxa"/>
          </w:tcPr>
          <w:p w:rsidR="00852FB5" w:rsidRPr="000142F7" w:rsidRDefault="00852FB5" w:rsidP="00AE1984">
            <w:pPr>
              <w:pStyle w:val="NoSpacing"/>
              <w:rPr>
                <w:rFonts w:asciiTheme="majorHAnsi" w:hAnsiTheme="majorHAnsi"/>
              </w:rPr>
            </w:pPr>
            <w:r>
              <w:rPr>
                <w:rFonts w:asciiTheme="majorHAnsi" w:hAnsiTheme="majorHAnsi"/>
              </w:rPr>
              <w:t>Required</w:t>
            </w:r>
          </w:p>
        </w:tc>
        <w:tc>
          <w:tcPr>
            <w:tcW w:w="2383" w:type="dxa"/>
          </w:tcPr>
          <w:p w:rsidR="00852FB5" w:rsidRPr="000142F7" w:rsidRDefault="00852FB5" w:rsidP="00AE1984">
            <w:pPr>
              <w:pStyle w:val="NoSpacing"/>
              <w:rPr>
                <w:rFonts w:asciiTheme="majorHAnsi" w:hAnsiTheme="majorHAnsi"/>
              </w:rPr>
            </w:pPr>
            <w:r>
              <w:rPr>
                <w:rFonts w:asciiTheme="majorHAnsi" w:hAnsiTheme="majorHAnsi"/>
              </w:rPr>
              <w:t xml:space="preserve">Repeat = </w:t>
            </w:r>
            <w:r w:rsidR="00CD6DCA">
              <w:rPr>
                <w:rFonts w:asciiTheme="majorHAnsi" w:hAnsiTheme="majorHAnsi"/>
              </w:rPr>
              <w:t>YES</w:t>
            </w:r>
          </w:p>
        </w:tc>
      </w:tr>
      <w:tr w:rsidR="00852FB5" w:rsidRPr="000142F7" w:rsidTr="008F5932">
        <w:tc>
          <w:tcPr>
            <w:tcW w:w="2372" w:type="dxa"/>
          </w:tcPr>
          <w:p w:rsidR="00852FB5" w:rsidRPr="000142F7" w:rsidRDefault="003121DA" w:rsidP="00AE1984">
            <w:pPr>
              <w:pStyle w:val="NoSpacing"/>
              <w:rPr>
                <w:rFonts w:asciiTheme="majorHAnsi" w:hAnsiTheme="majorHAnsi"/>
                <w:b/>
              </w:rPr>
            </w:pPr>
            <w:r>
              <w:rPr>
                <w:rFonts w:asciiTheme="majorHAnsi" w:hAnsiTheme="majorHAnsi"/>
                <w:b/>
              </w:rPr>
              <w:t>OBX</w:t>
            </w:r>
          </w:p>
        </w:tc>
        <w:tc>
          <w:tcPr>
            <w:tcW w:w="3181" w:type="dxa"/>
          </w:tcPr>
          <w:p w:rsidR="00852FB5" w:rsidRPr="000142F7" w:rsidRDefault="003121DA" w:rsidP="00AE1984">
            <w:pPr>
              <w:pStyle w:val="NoSpacing"/>
              <w:rPr>
                <w:rFonts w:asciiTheme="majorHAnsi" w:hAnsiTheme="majorHAnsi"/>
              </w:rPr>
            </w:pPr>
            <w:r>
              <w:rPr>
                <w:rFonts w:asciiTheme="majorHAnsi" w:hAnsiTheme="majorHAnsi"/>
              </w:rPr>
              <w:t>Observation/Result Segment</w:t>
            </w:r>
          </w:p>
        </w:tc>
        <w:tc>
          <w:tcPr>
            <w:tcW w:w="1640" w:type="dxa"/>
          </w:tcPr>
          <w:p w:rsidR="00852FB5" w:rsidRPr="000142F7" w:rsidRDefault="003121DA" w:rsidP="00AE1984">
            <w:pPr>
              <w:pStyle w:val="NoSpacing"/>
              <w:rPr>
                <w:rFonts w:asciiTheme="majorHAnsi" w:hAnsiTheme="majorHAnsi"/>
              </w:rPr>
            </w:pPr>
            <w:r>
              <w:rPr>
                <w:rFonts w:asciiTheme="majorHAnsi" w:hAnsiTheme="majorHAnsi"/>
              </w:rPr>
              <w:t>Required</w:t>
            </w:r>
          </w:p>
        </w:tc>
        <w:tc>
          <w:tcPr>
            <w:tcW w:w="2383" w:type="dxa"/>
          </w:tcPr>
          <w:p w:rsidR="00852FB5" w:rsidRPr="000142F7" w:rsidRDefault="003121DA" w:rsidP="00AE1984">
            <w:pPr>
              <w:pStyle w:val="NoSpacing"/>
              <w:rPr>
                <w:rFonts w:asciiTheme="majorHAnsi" w:hAnsiTheme="majorHAnsi"/>
              </w:rPr>
            </w:pPr>
            <w:r>
              <w:rPr>
                <w:rFonts w:asciiTheme="majorHAnsi" w:hAnsiTheme="majorHAnsi"/>
              </w:rPr>
              <w:t>Repeat = YES</w:t>
            </w:r>
          </w:p>
        </w:tc>
      </w:tr>
      <w:tr w:rsidR="00CD6DCA" w:rsidRPr="000142F7" w:rsidTr="008F5932">
        <w:tc>
          <w:tcPr>
            <w:tcW w:w="2372" w:type="dxa"/>
          </w:tcPr>
          <w:p w:rsidR="00CD6DCA" w:rsidRPr="000142F7" w:rsidRDefault="00CD6DCA" w:rsidP="00AE1984">
            <w:pPr>
              <w:pStyle w:val="NoSpacing"/>
              <w:rPr>
                <w:rFonts w:asciiTheme="majorHAnsi" w:hAnsiTheme="majorHAnsi"/>
                <w:b/>
              </w:rPr>
            </w:pPr>
            <w:r>
              <w:rPr>
                <w:rFonts w:asciiTheme="majorHAnsi" w:hAnsiTheme="majorHAnsi"/>
                <w:b/>
              </w:rPr>
              <w:t>NTE</w:t>
            </w:r>
          </w:p>
        </w:tc>
        <w:tc>
          <w:tcPr>
            <w:tcW w:w="3181" w:type="dxa"/>
          </w:tcPr>
          <w:p w:rsidR="00CD6DCA" w:rsidRPr="000142F7" w:rsidRDefault="00CD6DCA" w:rsidP="00AE1984">
            <w:pPr>
              <w:pStyle w:val="NoSpacing"/>
              <w:rPr>
                <w:rFonts w:asciiTheme="majorHAnsi" w:hAnsiTheme="majorHAnsi"/>
              </w:rPr>
            </w:pPr>
            <w:r>
              <w:rPr>
                <w:rFonts w:asciiTheme="majorHAnsi" w:hAnsiTheme="majorHAnsi"/>
              </w:rPr>
              <w:t>Note and Comments Segment</w:t>
            </w:r>
          </w:p>
        </w:tc>
        <w:tc>
          <w:tcPr>
            <w:tcW w:w="1640" w:type="dxa"/>
          </w:tcPr>
          <w:p w:rsidR="00CD6DCA" w:rsidRPr="000142F7" w:rsidRDefault="00CD6DCA" w:rsidP="00AE1984">
            <w:pPr>
              <w:pStyle w:val="NoSpacing"/>
              <w:rPr>
                <w:rFonts w:asciiTheme="majorHAnsi" w:hAnsiTheme="majorHAnsi"/>
              </w:rPr>
            </w:pPr>
            <w:r>
              <w:rPr>
                <w:rFonts w:asciiTheme="majorHAnsi" w:hAnsiTheme="majorHAnsi"/>
              </w:rPr>
              <w:t xml:space="preserve">Optional </w:t>
            </w:r>
          </w:p>
        </w:tc>
        <w:tc>
          <w:tcPr>
            <w:tcW w:w="2383" w:type="dxa"/>
          </w:tcPr>
          <w:p w:rsidR="00CD6DCA" w:rsidRPr="000142F7" w:rsidRDefault="00CD6DCA" w:rsidP="00AE1984">
            <w:pPr>
              <w:pStyle w:val="NoSpacing"/>
              <w:rPr>
                <w:rFonts w:asciiTheme="majorHAnsi" w:hAnsiTheme="majorHAnsi"/>
              </w:rPr>
            </w:pPr>
            <w:r>
              <w:rPr>
                <w:rFonts w:asciiTheme="majorHAnsi" w:hAnsiTheme="majorHAnsi"/>
              </w:rPr>
              <w:t>Repeat = YES</w:t>
            </w:r>
          </w:p>
        </w:tc>
      </w:tr>
      <w:tr w:rsidR="003121DA" w:rsidRPr="000142F7" w:rsidTr="00472466">
        <w:trPr>
          <w:trHeight w:val="65"/>
        </w:trPr>
        <w:tc>
          <w:tcPr>
            <w:tcW w:w="2372" w:type="dxa"/>
            <w:tcBorders>
              <w:top w:val="single" w:sz="6" w:space="0" w:color="auto"/>
              <w:left w:val="single" w:sz="4" w:space="0" w:color="auto"/>
              <w:bottom w:val="single" w:sz="4" w:space="0" w:color="auto"/>
              <w:right w:val="single" w:sz="6" w:space="0" w:color="auto"/>
            </w:tcBorders>
          </w:tcPr>
          <w:p w:rsidR="003121DA" w:rsidRPr="000142F7" w:rsidRDefault="003121DA" w:rsidP="002A7F96">
            <w:pPr>
              <w:pStyle w:val="NoSpacing"/>
              <w:rPr>
                <w:rFonts w:asciiTheme="majorHAnsi" w:hAnsiTheme="majorHAnsi"/>
                <w:b/>
              </w:rPr>
            </w:pPr>
          </w:p>
        </w:tc>
        <w:tc>
          <w:tcPr>
            <w:tcW w:w="3181" w:type="dxa"/>
            <w:tcBorders>
              <w:top w:val="single" w:sz="6" w:space="0" w:color="auto"/>
              <w:left w:val="single" w:sz="6" w:space="0" w:color="auto"/>
              <w:bottom w:val="single" w:sz="4" w:space="0" w:color="auto"/>
              <w:right w:val="single" w:sz="6" w:space="0" w:color="auto"/>
            </w:tcBorders>
          </w:tcPr>
          <w:p w:rsidR="003121DA" w:rsidRPr="000142F7" w:rsidRDefault="003121DA" w:rsidP="002A7F96">
            <w:pPr>
              <w:pStyle w:val="NoSpacing"/>
              <w:rPr>
                <w:rFonts w:asciiTheme="majorHAnsi" w:hAnsiTheme="majorHAnsi"/>
              </w:rPr>
            </w:pPr>
          </w:p>
        </w:tc>
        <w:tc>
          <w:tcPr>
            <w:tcW w:w="1640" w:type="dxa"/>
            <w:tcBorders>
              <w:top w:val="single" w:sz="6" w:space="0" w:color="auto"/>
              <w:left w:val="single" w:sz="6" w:space="0" w:color="auto"/>
              <w:bottom w:val="single" w:sz="4" w:space="0" w:color="auto"/>
              <w:right w:val="single" w:sz="6" w:space="0" w:color="auto"/>
            </w:tcBorders>
          </w:tcPr>
          <w:p w:rsidR="003121DA" w:rsidRPr="000142F7" w:rsidRDefault="003121DA" w:rsidP="002A7F96">
            <w:pPr>
              <w:pStyle w:val="NoSpacing"/>
              <w:rPr>
                <w:rFonts w:asciiTheme="majorHAnsi" w:hAnsiTheme="majorHAnsi"/>
              </w:rPr>
            </w:pPr>
          </w:p>
        </w:tc>
        <w:tc>
          <w:tcPr>
            <w:tcW w:w="2383" w:type="dxa"/>
            <w:tcBorders>
              <w:top w:val="single" w:sz="6" w:space="0" w:color="auto"/>
              <w:left w:val="single" w:sz="6" w:space="0" w:color="auto"/>
              <w:bottom w:val="single" w:sz="4" w:space="0" w:color="auto"/>
              <w:right w:val="single" w:sz="4" w:space="0" w:color="auto"/>
            </w:tcBorders>
          </w:tcPr>
          <w:p w:rsidR="003121DA" w:rsidRPr="000142F7" w:rsidRDefault="003121DA" w:rsidP="002A7F96">
            <w:pPr>
              <w:pStyle w:val="NoSpacing"/>
              <w:rPr>
                <w:rFonts w:asciiTheme="majorHAnsi" w:hAnsiTheme="majorHAnsi"/>
              </w:rPr>
            </w:pPr>
          </w:p>
        </w:tc>
      </w:tr>
    </w:tbl>
    <w:p w:rsidR="00CD6DCA" w:rsidRDefault="00CD6DCA" w:rsidP="00CD6DCA">
      <w:pPr>
        <w:pStyle w:val="NoSpacing"/>
        <w:rPr>
          <w:rFonts w:asciiTheme="majorHAnsi" w:hAnsiTheme="majorHAnsi"/>
        </w:rPr>
      </w:pPr>
    </w:p>
    <w:p w:rsidR="00852FB5" w:rsidRDefault="00852FB5" w:rsidP="00852FB5">
      <w:pPr>
        <w:pStyle w:val="NoSpacing"/>
        <w:rPr>
          <w:rFonts w:asciiTheme="majorHAnsi" w:hAnsiTheme="majorHAnsi"/>
        </w:rPr>
      </w:pPr>
    </w:p>
    <w:p w:rsidR="00D040F0" w:rsidRPr="000142F7" w:rsidRDefault="00D040F0" w:rsidP="00852FB5">
      <w:pPr>
        <w:pStyle w:val="NoSpacing"/>
        <w:rPr>
          <w:rFonts w:asciiTheme="majorHAnsi" w:hAnsiTheme="majorHAnsi"/>
        </w:rPr>
      </w:pPr>
    </w:p>
    <w:p w:rsidR="000D2957" w:rsidRDefault="000D2957" w:rsidP="000D2957">
      <w:pPr>
        <w:rPr>
          <w:rFonts w:asciiTheme="majorHAnsi" w:hAnsiTheme="majorHAnsi"/>
          <w:b/>
          <w:sz w:val="32"/>
          <w:szCs w:val="32"/>
        </w:rPr>
      </w:pPr>
      <w:r>
        <w:rPr>
          <w:rFonts w:asciiTheme="majorHAnsi" w:hAnsiTheme="majorHAnsi"/>
          <w:b/>
          <w:sz w:val="32"/>
          <w:szCs w:val="32"/>
        </w:rPr>
        <w:t xml:space="preserve">Pathology Reports ORU Message </w:t>
      </w:r>
    </w:p>
    <w:p w:rsidR="000D2957" w:rsidRPr="00035438" w:rsidRDefault="00107ACA" w:rsidP="00035438">
      <w:pPr>
        <w:rPr>
          <w:rFonts w:asciiTheme="majorHAnsi" w:hAnsiTheme="majorHAnsi"/>
        </w:rPr>
      </w:pPr>
      <w:r w:rsidRPr="00107ACA">
        <w:rPr>
          <w:rFonts w:asciiTheme="majorHAnsi" w:hAnsiTheme="majorHAnsi"/>
        </w:rPr>
        <w:lastRenderedPageBreak/>
        <w:t>Released</w:t>
      </w:r>
      <w:r>
        <w:rPr>
          <w:rFonts w:asciiTheme="majorHAnsi" w:hAnsiTheme="majorHAnsi"/>
        </w:rPr>
        <w:t>/</w:t>
      </w:r>
      <w:r w:rsidRPr="00107ACA">
        <w:rPr>
          <w:rFonts w:asciiTheme="majorHAnsi" w:hAnsiTheme="majorHAnsi"/>
        </w:rPr>
        <w:t>Verified pathology reports HL7 messages are created for transmission to External Vendor applications.</w:t>
      </w:r>
    </w:p>
    <w:p w:rsidR="000D2957" w:rsidRPr="000142F7" w:rsidRDefault="00107ACA" w:rsidP="006E7A90">
      <w:pPr>
        <w:pStyle w:val="Style2"/>
      </w:pPr>
      <w:bookmarkStart w:id="61" w:name="_Toc338764239"/>
      <w:bookmarkStart w:id="62" w:name="_Toc364755475"/>
      <w:r>
        <w:t xml:space="preserve">Pathology Reports ORU </w:t>
      </w:r>
      <w:r w:rsidR="000D2957" w:rsidRPr="000142F7">
        <w:t>Static Message Definition – Message Level</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1"/>
        <w:gridCol w:w="3125"/>
        <w:gridCol w:w="1781"/>
        <w:gridCol w:w="2349"/>
      </w:tblGrid>
      <w:tr w:rsidR="000D2957" w:rsidRPr="000142F7" w:rsidTr="00617E2C">
        <w:trPr>
          <w:trHeight w:val="368"/>
        </w:trPr>
        <w:tc>
          <w:tcPr>
            <w:tcW w:w="2372" w:type="dxa"/>
            <w:shd w:val="clear" w:color="auto" w:fill="BFBFBF" w:themeFill="background1" w:themeFillShade="BF"/>
          </w:tcPr>
          <w:p w:rsidR="000D2957" w:rsidRPr="000142F7" w:rsidRDefault="000D2957" w:rsidP="00D040F0">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rsidR="000D2957" w:rsidRPr="000142F7" w:rsidRDefault="000D2957" w:rsidP="00D040F0">
            <w:pPr>
              <w:pStyle w:val="NoSpacing"/>
              <w:rPr>
                <w:rFonts w:asciiTheme="majorHAnsi" w:hAnsiTheme="majorHAnsi"/>
                <w:b/>
              </w:rPr>
            </w:pPr>
            <w:r>
              <w:rPr>
                <w:rFonts w:asciiTheme="majorHAnsi" w:hAnsiTheme="majorHAnsi"/>
                <w:b/>
              </w:rPr>
              <w:t>LAB RESULT</w:t>
            </w:r>
          </w:p>
        </w:tc>
        <w:tc>
          <w:tcPr>
            <w:tcW w:w="1640" w:type="dxa"/>
            <w:shd w:val="clear" w:color="auto" w:fill="BFBFBF" w:themeFill="background1" w:themeFillShade="BF"/>
          </w:tcPr>
          <w:p w:rsidR="000D2957" w:rsidRPr="000142F7" w:rsidRDefault="000D2957" w:rsidP="00D040F0">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0D2957" w:rsidRPr="000142F7" w:rsidRDefault="000D2957" w:rsidP="00D040F0">
            <w:pPr>
              <w:pStyle w:val="NoSpacing"/>
              <w:rPr>
                <w:rFonts w:asciiTheme="majorHAnsi" w:hAnsiTheme="majorHAnsi"/>
                <w:b/>
              </w:rPr>
            </w:pPr>
            <w:r w:rsidRPr="000142F7">
              <w:rPr>
                <w:rFonts w:asciiTheme="majorHAnsi" w:hAnsiTheme="majorHAnsi"/>
                <w:b/>
              </w:rPr>
              <w:t>REPETITION</w:t>
            </w:r>
          </w:p>
        </w:tc>
      </w:tr>
      <w:tr w:rsidR="000D2957" w:rsidRPr="000142F7" w:rsidTr="00617E2C">
        <w:tc>
          <w:tcPr>
            <w:tcW w:w="2372" w:type="dxa"/>
          </w:tcPr>
          <w:p w:rsidR="000D2957" w:rsidRPr="000142F7" w:rsidRDefault="000D2957" w:rsidP="00D040F0">
            <w:pPr>
              <w:pStyle w:val="NoSpacing"/>
              <w:rPr>
                <w:rFonts w:asciiTheme="majorHAnsi" w:hAnsiTheme="majorHAnsi"/>
                <w:b/>
              </w:rPr>
            </w:pPr>
            <w:r w:rsidRPr="000142F7">
              <w:rPr>
                <w:rFonts w:asciiTheme="majorHAnsi" w:hAnsiTheme="majorHAnsi"/>
                <w:b/>
              </w:rPr>
              <w:t>MSH</w:t>
            </w:r>
          </w:p>
        </w:tc>
        <w:tc>
          <w:tcPr>
            <w:tcW w:w="3181" w:type="dxa"/>
          </w:tcPr>
          <w:p w:rsidR="000D2957" w:rsidRPr="000142F7" w:rsidRDefault="000D2957" w:rsidP="00D040F0">
            <w:pPr>
              <w:pStyle w:val="NoSpacing"/>
              <w:rPr>
                <w:rFonts w:asciiTheme="majorHAnsi" w:hAnsiTheme="majorHAnsi"/>
              </w:rPr>
            </w:pPr>
            <w:r w:rsidRPr="000142F7">
              <w:rPr>
                <w:rFonts w:asciiTheme="majorHAnsi" w:hAnsiTheme="majorHAnsi"/>
              </w:rPr>
              <w:t>Message Header</w:t>
            </w:r>
          </w:p>
        </w:tc>
        <w:tc>
          <w:tcPr>
            <w:tcW w:w="1640" w:type="dxa"/>
          </w:tcPr>
          <w:p w:rsidR="000D2957" w:rsidRPr="000142F7" w:rsidRDefault="000D2957" w:rsidP="00D040F0">
            <w:pPr>
              <w:pStyle w:val="NoSpacing"/>
              <w:rPr>
                <w:rFonts w:asciiTheme="majorHAnsi" w:hAnsiTheme="majorHAnsi"/>
              </w:rPr>
            </w:pPr>
            <w:r w:rsidRPr="000142F7">
              <w:rPr>
                <w:rFonts w:asciiTheme="majorHAnsi" w:hAnsiTheme="majorHAnsi"/>
              </w:rPr>
              <w:t>Required</w:t>
            </w:r>
          </w:p>
        </w:tc>
        <w:tc>
          <w:tcPr>
            <w:tcW w:w="2383" w:type="dxa"/>
          </w:tcPr>
          <w:p w:rsidR="000D2957" w:rsidRPr="000142F7" w:rsidRDefault="000D2957" w:rsidP="00D040F0">
            <w:pPr>
              <w:pStyle w:val="NoSpacing"/>
              <w:rPr>
                <w:rFonts w:asciiTheme="majorHAnsi" w:hAnsiTheme="majorHAnsi"/>
              </w:rPr>
            </w:pPr>
            <w:r w:rsidRPr="000142F7">
              <w:rPr>
                <w:rFonts w:asciiTheme="majorHAnsi" w:hAnsiTheme="majorHAnsi"/>
              </w:rPr>
              <w:t xml:space="preserve">Repeat = NO </w:t>
            </w:r>
          </w:p>
          <w:p w:rsidR="000D2957" w:rsidRPr="000142F7" w:rsidRDefault="000D2957" w:rsidP="00D040F0">
            <w:pPr>
              <w:pStyle w:val="NoSpacing"/>
              <w:rPr>
                <w:rFonts w:asciiTheme="majorHAnsi" w:hAnsiTheme="majorHAnsi"/>
              </w:rPr>
            </w:pPr>
          </w:p>
        </w:tc>
      </w:tr>
      <w:tr w:rsidR="000D2957" w:rsidRPr="000142F7" w:rsidTr="00617E2C">
        <w:tc>
          <w:tcPr>
            <w:tcW w:w="2372" w:type="dxa"/>
          </w:tcPr>
          <w:p w:rsidR="000D2957" w:rsidRPr="000142F7" w:rsidRDefault="000D2957" w:rsidP="00D040F0">
            <w:pPr>
              <w:pStyle w:val="NoSpacing"/>
              <w:rPr>
                <w:rFonts w:asciiTheme="majorHAnsi" w:hAnsiTheme="majorHAnsi"/>
                <w:b/>
              </w:rPr>
            </w:pPr>
            <w:r w:rsidRPr="000142F7">
              <w:rPr>
                <w:rFonts w:asciiTheme="majorHAnsi" w:hAnsiTheme="majorHAnsi"/>
                <w:b/>
              </w:rPr>
              <w:t>PID</w:t>
            </w:r>
          </w:p>
        </w:tc>
        <w:tc>
          <w:tcPr>
            <w:tcW w:w="3181" w:type="dxa"/>
          </w:tcPr>
          <w:p w:rsidR="000D2957" w:rsidRPr="000142F7" w:rsidRDefault="000D2957" w:rsidP="00D040F0">
            <w:pPr>
              <w:pStyle w:val="NoSpacing"/>
              <w:rPr>
                <w:rFonts w:asciiTheme="majorHAnsi" w:hAnsiTheme="majorHAnsi"/>
              </w:rPr>
            </w:pPr>
            <w:r>
              <w:rPr>
                <w:rFonts w:asciiTheme="majorHAnsi" w:hAnsiTheme="majorHAnsi"/>
              </w:rPr>
              <w:t>Patient Identification</w:t>
            </w:r>
          </w:p>
        </w:tc>
        <w:tc>
          <w:tcPr>
            <w:tcW w:w="1640" w:type="dxa"/>
          </w:tcPr>
          <w:p w:rsidR="000D2957" w:rsidRPr="000142F7" w:rsidRDefault="000D2957" w:rsidP="00D040F0">
            <w:pPr>
              <w:pStyle w:val="NoSpacing"/>
              <w:rPr>
                <w:rFonts w:asciiTheme="majorHAnsi" w:hAnsiTheme="majorHAnsi"/>
              </w:rPr>
            </w:pPr>
            <w:r w:rsidRPr="000142F7">
              <w:rPr>
                <w:rFonts w:asciiTheme="majorHAnsi" w:hAnsiTheme="majorHAnsi"/>
              </w:rPr>
              <w:t>Required</w:t>
            </w:r>
          </w:p>
        </w:tc>
        <w:tc>
          <w:tcPr>
            <w:tcW w:w="2383" w:type="dxa"/>
          </w:tcPr>
          <w:p w:rsidR="000D2957" w:rsidRPr="000142F7" w:rsidRDefault="000D2957" w:rsidP="00D040F0">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0D2957" w:rsidRPr="000142F7" w:rsidRDefault="000D2957" w:rsidP="00D040F0">
            <w:pPr>
              <w:pStyle w:val="NoSpacing"/>
              <w:rPr>
                <w:rFonts w:asciiTheme="majorHAnsi" w:hAnsiTheme="majorHAnsi"/>
              </w:rPr>
            </w:pPr>
          </w:p>
        </w:tc>
      </w:tr>
      <w:tr w:rsidR="000D2957" w:rsidRPr="000142F7" w:rsidTr="00617E2C">
        <w:tc>
          <w:tcPr>
            <w:tcW w:w="2372" w:type="dxa"/>
          </w:tcPr>
          <w:p w:rsidR="000D2957" w:rsidRPr="000142F7" w:rsidRDefault="000D2957" w:rsidP="00D040F0">
            <w:pPr>
              <w:pStyle w:val="NoSpacing"/>
              <w:rPr>
                <w:rFonts w:asciiTheme="majorHAnsi" w:hAnsiTheme="majorHAnsi"/>
                <w:b/>
              </w:rPr>
            </w:pPr>
            <w:r>
              <w:rPr>
                <w:rFonts w:asciiTheme="majorHAnsi" w:hAnsiTheme="majorHAnsi"/>
                <w:b/>
              </w:rPr>
              <w:t>PV1</w:t>
            </w:r>
          </w:p>
        </w:tc>
        <w:tc>
          <w:tcPr>
            <w:tcW w:w="3181" w:type="dxa"/>
          </w:tcPr>
          <w:p w:rsidR="000D2957" w:rsidRPr="000142F7" w:rsidRDefault="000D2957" w:rsidP="00D040F0">
            <w:pPr>
              <w:pStyle w:val="NoSpacing"/>
              <w:rPr>
                <w:rFonts w:asciiTheme="majorHAnsi" w:hAnsiTheme="majorHAnsi"/>
              </w:rPr>
            </w:pPr>
            <w:r>
              <w:rPr>
                <w:rFonts w:asciiTheme="majorHAnsi" w:hAnsiTheme="majorHAnsi"/>
              </w:rPr>
              <w:t>Patient Visit Location</w:t>
            </w:r>
          </w:p>
        </w:tc>
        <w:tc>
          <w:tcPr>
            <w:tcW w:w="1640" w:type="dxa"/>
          </w:tcPr>
          <w:p w:rsidR="000D2957" w:rsidRPr="000142F7" w:rsidRDefault="000D2957" w:rsidP="00D040F0">
            <w:pPr>
              <w:pStyle w:val="NoSpacing"/>
              <w:rPr>
                <w:rFonts w:asciiTheme="majorHAnsi" w:hAnsiTheme="majorHAnsi"/>
              </w:rPr>
            </w:pPr>
            <w:r>
              <w:rPr>
                <w:rFonts w:asciiTheme="majorHAnsi" w:hAnsiTheme="majorHAnsi"/>
              </w:rPr>
              <w:t xml:space="preserve">Required </w:t>
            </w:r>
          </w:p>
        </w:tc>
        <w:tc>
          <w:tcPr>
            <w:tcW w:w="2383" w:type="dxa"/>
          </w:tcPr>
          <w:p w:rsidR="000D2957" w:rsidRPr="000142F7" w:rsidRDefault="000D2957" w:rsidP="00D040F0">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0D2957" w:rsidRPr="000142F7" w:rsidTr="00617E2C">
        <w:tc>
          <w:tcPr>
            <w:tcW w:w="2372" w:type="dxa"/>
          </w:tcPr>
          <w:p w:rsidR="000D2957" w:rsidRPr="000142F7" w:rsidRDefault="000D2957" w:rsidP="00D040F0">
            <w:pPr>
              <w:pStyle w:val="NoSpacing"/>
              <w:rPr>
                <w:rFonts w:asciiTheme="majorHAnsi" w:hAnsiTheme="majorHAnsi"/>
                <w:b/>
              </w:rPr>
            </w:pPr>
            <w:r>
              <w:rPr>
                <w:rFonts w:asciiTheme="majorHAnsi" w:hAnsiTheme="majorHAnsi"/>
                <w:b/>
              </w:rPr>
              <w:t>ORC</w:t>
            </w:r>
          </w:p>
        </w:tc>
        <w:tc>
          <w:tcPr>
            <w:tcW w:w="3181" w:type="dxa"/>
          </w:tcPr>
          <w:p w:rsidR="000D2957" w:rsidRPr="000142F7" w:rsidRDefault="000D2957" w:rsidP="00D040F0">
            <w:pPr>
              <w:pStyle w:val="NoSpacing"/>
              <w:rPr>
                <w:rFonts w:asciiTheme="majorHAnsi" w:hAnsiTheme="majorHAnsi"/>
              </w:rPr>
            </w:pPr>
            <w:r>
              <w:rPr>
                <w:rFonts w:asciiTheme="majorHAnsi" w:hAnsiTheme="majorHAnsi"/>
              </w:rPr>
              <w:t>Common Order Segment</w:t>
            </w:r>
          </w:p>
        </w:tc>
        <w:tc>
          <w:tcPr>
            <w:tcW w:w="1640" w:type="dxa"/>
          </w:tcPr>
          <w:p w:rsidR="000D2957" w:rsidRPr="000142F7" w:rsidRDefault="000D2957" w:rsidP="00D040F0">
            <w:pPr>
              <w:pStyle w:val="NoSpacing"/>
              <w:rPr>
                <w:rFonts w:asciiTheme="majorHAnsi" w:hAnsiTheme="majorHAnsi"/>
              </w:rPr>
            </w:pPr>
            <w:r>
              <w:rPr>
                <w:rFonts w:asciiTheme="majorHAnsi" w:hAnsiTheme="majorHAnsi"/>
              </w:rPr>
              <w:t>Required</w:t>
            </w:r>
          </w:p>
        </w:tc>
        <w:tc>
          <w:tcPr>
            <w:tcW w:w="2383" w:type="dxa"/>
          </w:tcPr>
          <w:p w:rsidR="000D2957" w:rsidRPr="000142F7" w:rsidRDefault="000D2957" w:rsidP="00D040F0">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0D2957" w:rsidRPr="000142F7" w:rsidTr="00617E2C">
        <w:tc>
          <w:tcPr>
            <w:tcW w:w="2372" w:type="dxa"/>
          </w:tcPr>
          <w:p w:rsidR="000D2957" w:rsidRPr="000142F7" w:rsidRDefault="000D2957" w:rsidP="00D040F0">
            <w:pPr>
              <w:pStyle w:val="NoSpacing"/>
              <w:rPr>
                <w:rFonts w:asciiTheme="majorHAnsi" w:hAnsiTheme="majorHAnsi"/>
                <w:b/>
              </w:rPr>
            </w:pPr>
            <w:r>
              <w:rPr>
                <w:rFonts w:asciiTheme="majorHAnsi" w:hAnsiTheme="majorHAnsi"/>
                <w:b/>
              </w:rPr>
              <w:t>OBR</w:t>
            </w:r>
          </w:p>
        </w:tc>
        <w:tc>
          <w:tcPr>
            <w:tcW w:w="3181" w:type="dxa"/>
          </w:tcPr>
          <w:p w:rsidR="000D2957" w:rsidRPr="000142F7" w:rsidRDefault="000D2957" w:rsidP="00D040F0">
            <w:pPr>
              <w:pStyle w:val="NoSpacing"/>
              <w:rPr>
                <w:rFonts w:asciiTheme="majorHAnsi" w:hAnsiTheme="majorHAnsi"/>
              </w:rPr>
            </w:pPr>
            <w:r>
              <w:rPr>
                <w:rFonts w:asciiTheme="majorHAnsi" w:hAnsiTheme="majorHAnsi"/>
              </w:rPr>
              <w:t>Observation Request Segment</w:t>
            </w:r>
          </w:p>
        </w:tc>
        <w:tc>
          <w:tcPr>
            <w:tcW w:w="1640" w:type="dxa"/>
          </w:tcPr>
          <w:p w:rsidR="000D2957" w:rsidRPr="000142F7" w:rsidRDefault="000D2957" w:rsidP="00D040F0">
            <w:pPr>
              <w:pStyle w:val="NoSpacing"/>
              <w:rPr>
                <w:rFonts w:asciiTheme="majorHAnsi" w:hAnsiTheme="majorHAnsi"/>
              </w:rPr>
            </w:pPr>
            <w:r>
              <w:rPr>
                <w:rFonts w:asciiTheme="majorHAnsi" w:hAnsiTheme="majorHAnsi"/>
              </w:rPr>
              <w:t>Required</w:t>
            </w:r>
          </w:p>
        </w:tc>
        <w:tc>
          <w:tcPr>
            <w:tcW w:w="2383" w:type="dxa"/>
          </w:tcPr>
          <w:p w:rsidR="000D2957" w:rsidRPr="000142F7" w:rsidRDefault="000D2957" w:rsidP="00D040F0">
            <w:pPr>
              <w:pStyle w:val="NoSpacing"/>
              <w:rPr>
                <w:rFonts w:asciiTheme="majorHAnsi" w:hAnsiTheme="majorHAnsi"/>
              </w:rPr>
            </w:pPr>
            <w:r>
              <w:rPr>
                <w:rFonts w:asciiTheme="majorHAnsi" w:hAnsiTheme="majorHAnsi"/>
              </w:rPr>
              <w:t>Repeat = YES</w:t>
            </w:r>
          </w:p>
        </w:tc>
      </w:tr>
      <w:tr w:rsidR="000D2957" w:rsidRPr="000142F7" w:rsidTr="00617E2C">
        <w:tc>
          <w:tcPr>
            <w:tcW w:w="2372" w:type="dxa"/>
          </w:tcPr>
          <w:p w:rsidR="000D2957" w:rsidRPr="000142F7" w:rsidRDefault="000D2957" w:rsidP="00D040F0">
            <w:pPr>
              <w:pStyle w:val="NoSpacing"/>
              <w:rPr>
                <w:rFonts w:asciiTheme="majorHAnsi" w:hAnsiTheme="majorHAnsi"/>
                <w:b/>
              </w:rPr>
            </w:pPr>
            <w:r>
              <w:rPr>
                <w:rFonts w:asciiTheme="majorHAnsi" w:hAnsiTheme="majorHAnsi"/>
                <w:b/>
              </w:rPr>
              <w:t>OBX</w:t>
            </w:r>
          </w:p>
        </w:tc>
        <w:tc>
          <w:tcPr>
            <w:tcW w:w="3181" w:type="dxa"/>
          </w:tcPr>
          <w:p w:rsidR="000D2957" w:rsidRPr="000142F7" w:rsidRDefault="000D2957" w:rsidP="00D040F0">
            <w:pPr>
              <w:pStyle w:val="NoSpacing"/>
              <w:rPr>
                <w:rFonts w:asciiTheme="majorHAnsi" w:hAnsiTheme="majorHAnsi"/>
              </w:rPr>
            </w:pPr>
            <w:r>
              <w:rPr>
                <w:rFonts w:asciiTheme="majorHAnsi" w:hAnsiTheme="majorHAnsi"/>
              </w:rPr>
              <w:t>Observation/Result Segment</w:t>
            </w:r>
          </w:p>
        </w:tc>
        <w:tc>
          <w:tcPr>
            <w:tcW w:w="1640" w:type="dxa"/>
          </w:tcPr>
          <w:p w:rsidR="000D2957" w:rsidRPr="000142F7" w:rsidRDefault="000D2957" w:rsidP="00D040F0">
            <w:pPr>
              <w:pStyle w:val="NoSpacing"/>
              <w:rPr>
                <w:rFonts w:asciiTheme="majorHAnsi" w:hAnsiTheme="majorHAnsi"/>
              </w:rPr>
            </w:pPr>
            <w:r>
              <w:rPr>
                <w:rFonts w:asciiTheme="majorHAnsi" w:hAnsiTheme="majorHAnsi"/>
              </w:rPr>
              <w:t>Required</w:t>
            </w:r>
          </w:p>
        </w:tc>
        <w:tc>
          <w:tcPr>
            <w:tcW w:w="2383" w:type="dxa"/>
          </w:tcPr>
          <w:p w:rsidR="000D2957" w:rsidRPr="000142F7" w:rsidRDefault="000D2957" w:rsidP="00D040F0">
            <w:pPr>
              <w:pStyle w:val="NoSpacing"/>
              <w:rPr>
                <w:rFonts w:asciiTheme="majorHAnsi" w:hAnsiTheme="majorHAnsi"/>
              </w:rPr>
            </w:pPr>
            <w:r>
              <w:rPr>
                <w:rFonts w:asciiTheme="majorHAnsi" w:hAnsiTheme="majorHAnsi"/>
              </w:rPr>
              <w:t>Repeat = YES</w:t>
            </w:r>
          </w:p>
        </w:tc>
      </w:tr>
      <w:tr w:rsidR="000D2957" w:rsidRPr="000142F7" w:rsidTr="00617E2C">
        <w:tc>
          <w:tcPr>
            <w:tcW w:w="2372" w:type="dxa"/>
          </w:tcPr>
          <w:p w:rsidR="000D2957" w:rsidRPr="000142F7" w:rsidRDefault="000D2957" w:rsidP="00D040F0">
            <w:pPr>
              <w:pStyle w:val="NoSpacing"/>
              <w:rPr>
                <w:rFonts w:asciiTheme="majorHAnsi" w:hAnsiTheme="majorHAnsi"/>
                <w:b/>
              </w:rPr>
            </w:pPr>
            <w:r>
              <w:rPr>
                <w:rFonts w:asciiTheme="majorHAnsi" w:hAnsiTheme="majorHAnsi"/>
                <w:b/>
              </w:rPr>
              <w:t>NTE</w:t>
            </w:r>
          </w:p>
        </w:tc>
        <w:tc>
          <w:tcPr>
            <w:tcW w:w="3181" w:type="dxa"/>
          </w:tcPr>
          <w:p w:rsidR="000D2957" w:rsidRPr="000142F7" w:rsidRDefault="000D2957" w:rsidP="00D040F0">
            <w:pPr>
              <w:pStyle w:val="NoSpacing"/>
              <w:rPr>
                <w:rFonts w:asciiTheme="majorHAnsi" w:hAnsiTheme="majorHAnsi"/>
              </w:rPr>
            </w:pPr>
            <w:r>
              <w:rPr>
                <w:rFonts w:asciiTheme="majorHAnsi" w:hAnsiTheme="majorHAnsi"/>
              </w:rPr>
              <w:t>Note and Comments Segment</w:t>
            </w:r>
          </w:p>
        </w:tc>
        <w:tc>
          <w:tcPr>
            <w:tcW w:w="1640" w:type="dxa"/>
          </w:tcPr>
          <w:p w:rsidR="000D2957" w:rsidRPr="000142F7" w:rsidRDefault="000D2957" w:rsidP="00D040F0">
            <w:pPr>
              <w:pStyle w:val="NoSpacing"/>
              <w:rPr>
                <w:rFonts w:asciiTheme="majorHAnsi" w:hAnsiTheme="majorHAnsi"/>
              </w:rPr>
            </w:pPr>
            <w:r>
              <w:rPr>
                <w:rFonts w:asciiTheme="majorHAnsi" w:hAnsiTheme="majorHAnsi"/>
              </w:rPr>
              <w:t xml:space="preserve">Optional </w:t>
            </w:r>
          </w:p>
        </w:tc>
        <w:tc>
          <w:tcPr>
            <w:tcW w:w="2383" w:type="dxa"/>
          </w:tcPr>
          <w:p w:rsidR="000D2957" w:rsidRPr="000142F7" w:rsidRDefault="000D2957" w:rsidP="00D040F0">
            <w:pPr>
              <w:pStyle w:val="NoSpacing"/>
              <w:rPr>
                <w:rFonts w:asciiTheme="majorHAnsi" w:hAnsiTheme="majorHAnsi"/>
              </w:rPr>
            </w:pPr>
            <w:r>
              <w:rPr>
                <w:rFonts w:asciiTheme="majorHAnsi" w:hAnsiTheme="majorHAnsi"/>
              </w:rPr>
              <w:t>Repeat = YES</w:t>
            </w:r>
          </w:p>
        </w:tc>
      </w:tr>
    </w:tbl>
    <w:p w:rsidR="000D2957" w:rsidRPr="000142F7" w:rsidRDefault="000D2957" w:rsidP="000D2957">
      <w:pPr>
        <w:pStyle w:val="NoSpacing"/>
        <w:rPr>
          <w:rFonts w:asciiTheme="majorHAnsi" w:hAnsiTheme="majorHAnsi"/>
        </w:rPr>
      </w:pPr>
    </w:p>
    <w:p w:rsidR="009C719C" w:rsidRDefault="009C719C" w:rsidP="00770A43">
      <w:pPr>
        <w:rPr>
          <w:rFonts w:asciiTheme="majorHAnsi" w:hAnsiTheme="majorHAnsi" w:cs="Times New Roman"/>
        </w:rPr>
      </w:pPr>
    </w:p>
    <w:p w:rsidR="00433212" w:rsidRDefault="00D040F0" w:rsidP="000A5F9B">
      <w:pPr>
        <w:pStyle w:val="Style2"/>
      </w:pPr>
      <w:bookmarkStart w:id="63" w:name="_Toc338764240"/>
      <w:bookmarkStart w:id="64" w:name="_Toc364755476"/>
      <w:r>
        <w:t>Radiology ORU Message</w:t>
      </w:r>
      <w:bookmarkEnd w:id="63"/>
      <w:bookmarkEnd w:id="64"/>
    </w:p>
    <w:p w:rsidR="00CD6DCA" w:rsidRPr="00035438" w:rsidRDefault="00433212" w:rsidP="00035438">
      <w:pPr>
        <w:rPr>
          <w:rFonts w:asciiTheme="majorHAnsi" w:hAnsiTheme="majorHAnsi"/>
        </w:rPr>
      </w:pPr>
      <w:r w:rsidRPr="00433212">
        <w:rPr>
          <w:rFonts w:asciiTheme="majorHAnsi" w:hAnsiTheme="majorHAnsi"/>
        </w:rPr>
        <w:t>Examined/Verified Radiology report HL7 message are created for transmission to External Vendor Application</w:t>
      </w:r>
      <w:r w:rsidR="00D040F0" w:rsidRPr="00433212">
        <w:rPr>
          <w:rFonts w:asciiTheme="majorHAnsi" w:hAnsiTheme="majorHAnsi"/>
        </w:rPr>
        <w:t xml:space="preserve"> </w:t>
      </w:r>
    </w:p>
    <w:p w:rsidR="00CD6DCA" w:rsidRPr="000142F7" w:rsidRDefault="00107ACA" w:rsidP="006E7A90">
      <w:pPr>
        <w:pStyle w:val="Style2"/>
      </w:pPr>
      <w:bookmarkStart w:id="65" w:name="_Toc338764241"/>
      <w:bookmarkStart w:id="66" w:name="_Toc364755477"/>
      <w:r>
        <w:t xml:space="preserve">Radiology ORU </w:t>
      </w:r>
      <w:r w:rsidR="00CD6DCA" w:rsidRPr="000142F7">
        <w:t>Static Message Definition – Message Level</w:t>
      </w:r>
      <w:bookmarkEnd w:id="65"/>
      <w:bookmarkEnd w:id="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1"/>
        <w:gridCol w:w="3125"/>
        <w:gridCol w:w="1781"/>
        <w:gridCol w:w="2349"/>
      </w:tblGrid>
      <w:tr w:rsidR="00CD6DCA" w:rsidRPr="000142F7" w:rsidTr="00617E2C">
        <w:tc>
          <w:tcPr>
            <w:tcW w:w="2372" w:type="dxa"/>
            <w:shd w:val="clear" w:color="auto" w:fill="BFBFBF" w:themeFill="background1" w:themeFillShade="BF"/>
          </w:tcPr>
          <w:p w:rsidR="00CD6DCA" w:rsidRPr="000142F7" w:rsidRDefault="00CD6DCA" w:rsidP="00AE1984">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rsidR="00CD6DCA" w:rsidRPr="000142F7" w:rsidRDefault="00CD6DCA" w:rsidP="00AE1984">
            <w:pPr>
              <w:pStyle w:val="NoSpacing"/>
              <w:rPr>
                <w:rFonts w:asciiTheme="majorHAnsi" w:hAnsiTheme="majorHAnsi"/>
                <w:b/>
              </w:rPr>
            </w:pPr>
            <w:r>
              <w:rPr>
                <w:rFonts w:asciiTheme="majorHAnsi" w:hAnsiTheme="majorHAnsi"/>
                <w:b/>
              </w:rPr>
              <w:t>Radiology Reports</w:t>
            </w:r>
          </w:p>
        </w:tc>
        <w:tc>
          <w:tcPr>
            <w:tcW w:w="1640" w:type="dxa"/>
            <w:shd w:val="clear" w:color="auto" w:fill="BFBFBF" w:themeFill="background1" w:themeFillShade="BF"/>
          </w:tcPr>
          <w:p w:rsidR="00CD6DCA" w:rsidRPr="000142F7" w:rsidRDefault="00CD6DCA" w:rsidP="00AE1984">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CD6DCA" w:rsidRPr="000142F7" w:rsidRDefault="00CD6DCA" w:rsidP="00AE1984">
            <w:pPr>
              <w:pStyle w:val="NoSpacing"/>
              <w:rPr>
                <w:rFonts w:asciiTheme="majorHAnsi" w:hAnsiTheme="majorHAnsi"/>
                <w:b/>
              </w:rPr>
            </w:pPr>
            <w:r w:rsidRPr="000142F7">
              <w:rPr>
                <w:rFonts w:asciiTheme="majorHAnsi" w:hAnsiTheme="majorHAnsi"/>
                <w:b/>
              </w:rPr>
              <w:t>REPETITION</w:t>
            </w:r>
          </w:p>
        </w:tc>
      </w:tr>
      <w:tr w:rsidR="00CD6DCA" w:rsidRPr="000142F7" w:rsidTr="00617E2C">
        <w:tc>
          <w:tcPr>
            <w:tcW w:w="2372" w:type="dxa"/>
          </w:tcPr>
          <w:p w:rsidR="00CD6DCA" w:rsidRPr="000142F7" w:rsidRDefault="00CD6DCA" w:rsidP="00AE1984">
            <w:pPr>
              <w:pStyle w:val="NoSpacing"/>
              <w:rPr>
                <w:rFonts w:asciiTheme="majorHAnsi" w:hAnsiTheme="majorHAnsi"/>
                <w:b/>
              </w:rPr>
            </w:pPr>
            <w:r w:rsidRPr="000142F7">
              <w:rPr>
                <w:rFonts w:asciiTheme="majorHAnsi" w:hAnsiTheme="majorHAnsi"/>
                <w:b/>
              </w:rPr>
              <w:t>MSH</w:t>
            </w:r>
          </w:p>
        </w:tc>
        <w:tc>
          <w:tcPr>
            <w:tcW w:w="3181" w:type="dxa"/>
          </w:tcPr>
          <w:p w:rsidR="00CD6DCA" w:rsidRPr="000142F7" w:rsidRDefault="00CD6DCA" w:rsidP="00AE1984">
            <w:pPr>
              <w:pStyle w:val="NoSpacing"/>
              <w:rPr>
                <w:rFonts w:asciiTheme="majorHAnsi" w:hAnsiTheme="majorHAnsi"/>
              </w:rPr>
            </w:pPr>
            <w:r w:rsidRPr="000142F7">
              <w:rPr>
                <w:rFonts w:asciiTheme="majorHAnsi" w:hAnsiTheme="majorHAnsi"/>
              </w:rPr>
              <w:t>Message Header</w:t>
            </w:r>
          </w:p>
        </w:tc>
        <w:tc>
          <w:tcPr>
            <w:tcW w:w="1640" w:type="dxa"/>
          </w:tcPr>
          <w:p w:rsidR="00CD6DCA" w:rsidRPr="000142F7" w:rsidRDefault="00CD6DCA" w:rsidP="00AE1984">
            <w:pPr>
              <w:pStyle w:val="NoSpacing"/>
              <w:rPr>
                <w:rFonts w:asciiTheme="majorHAnsi" w:hAnsiTheme="majorHAnsi"/>
              </w:rPr>
            </w:pPr>
            <w:r w:rsidRPr="000142F7">
              <w:rPr>
                <w:rFonts w:asciiTheme="majorHAnsi" w:hAnsiTheme="majorHAnsi"/>
              </w:rPr>
              <w:t>Required</w:t>
            </w:r>
          </w:p>
        </w:tc>
        <w:tc>
          <w:tcPr>
            <w:tcW w:w="2383" w:type="dxa"/>
          </w:tcPr>
          <w:p w:rsidR="00CD6DCA" w:rsidRPr="000142F7" w:rsidRDefault="00CD6DCA" w:rsidP="00AE1984">
            <w:pPr>
              <w:pStyle w:val="NoSpacing"/>
              <w:rPr>
                <w:rFonts w:asciiTheme="majorHAnsi" w:hAnsiTheme="majorHAnsi"/>
              </w:rPr>
            </w:pPr>
            <w:r w:rsidRPr="000142F7">
              <w:rPr>
                <w:rFonts w:asciiTheme="majorHAnsi" w:hAnsiTheme="majorHAnsi"/>
              </w:rPr>
              <w:t xml:space="preserve">Repeat = NO </w:t>
            </w:r>
          </w:p>
          <w:p w:rsidR="00CD6DCA" w:rsidRPr="000142F7" w:rsidRDefault="00CD6DCA" w:rsidP="00AE1984">
            <w:pPr>
              <w:pStyle w:val="NoSpacing"/>
              <w:rPr>
                <w:rFonts w:asciiTheme="majorHAnsi" w:hAnsiTheme="majorHAnsi"/>
              </w:rPr>
            </w:pPr>
          </w:p>
        </w:tc>
      </w:tr>
      <w:tr w:rsidR="00CD6DCA" w:rsidRPr="000142F7" w:rsidTr="00617E2C">
        <w:tc>
          <w:tcPr>
            <w:tcW w:w="2372" w:type="dxa"/>
          </w:tcPr>
          <w:p w:rsidR="00CD6DCA" w:rsidRPr="000142F7" w:rsidRDefault="00CD6DCA" w:rsidP="00AE1984">
            <w:pPr>
              <w:pStyle w:val="NoSpacing"/>
              <w:rPr>
                <w:rFonts w:asciiTheme="majorHAnsi" w:hAnsiTheme="majorHAnsi"/>
                <w:b/>
              </w:rPr>
            </w:pPr>
            <w:r w:rsidRPr="000142F7">
              <w:rPr>
                <w:rFonts w:asciiTheme="majorHAnsi" w:hAnsiTheme="majorHAnsi"/>
                <w:b/>
              </w:rPr>
              <w:t>PID</w:t>
            </w:r>
          </w:p>
        </w:tc>
        <w:tc>
          <w:tcPr>
            <w:tcW w:w="3181" w:type="dxa"/>
          </w:tcPr>
          <w:p w:rsidR="00CD6DCA" w:rsidRPr="000142F7" w:rsidRDefault="00CD6DCA" w:rsidP="00AE1984">
            <w:pPr>
              <w:pStyle w:val="NoSpacing"/>
              <w:rPr>
                <w:rFonts w:asciiTheme="majorHAnsi" w:hAnsiTheme="majorHAnsi"/>
              </w:rPr>
            </w:pPr>
            <w:r>
              <w:rPr>
                <w:rFonts w:asciiTheme="majorHAnsi" w:hAnsiTheme="majorHAnsi"/>
              </w:rPr>
              <w:t>Patient Identification</w:t>
            </w:r>
          </w:p>
        </w:tc>
        <w:tc>
          <w:tcPr>
            <w:tcW w:w="1640" w:type="dxa"/>
          </w:tcPr>
          <w:p w:rsidR="00CD6DCA" w:rsidRPr="000142F7" w:rsidRDefault="00CD6DCA" w:rsidP="00AE1984">
            <w:pPr>
              <w:pStyle w:val="NoSpacing"/>
              <w:rPr>
                <w:rFonts w:asciiTheme="majorHAnsi" w:hAnsiTheme="majorHAnsi"/>
              </w:rPr>
            </w:pPr>
            <w:r w:rsidRPr="000142F7">
              <w:rPr>
                <w:rFonts w:asciiTheme="majorHAnsi" w:hAnsiTheme="majorHAnsi"/>
              </w:rPr>
              <w:t>Required</w:t>
            </w:r>
          </w:p>
        </w:tc>
        <w:tc>
          <w:tcPr>
            <w:tcW w:w="2383" w:type="dxa"/>
          </w:tcPr>
          <w:p w:rsidR="00CD6DCA" w:rsidRPr="000142F7" w:rsidRDefault="00CD6DCA" w:rsidP="00AE198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CD6DCA" w:rsidRPr="000142F7" w:rsidRDefault="00CD6DCA" w:rsidP="00AE1984">
            <w:pPr>
              <w:pStyle w:val="NoSpacing"/>
              <w:rPr>
                <w:rFonts w:asciiTheme="majorHAnsi" w:hAnsiTheme="majorHAnsi"/>
              </w:rPr>
            </w:pPr>
          </w:p>
        </w:tc>
      </w:tr>
      <w:tr w:rsidR="00CD6DCA" w:rsidRPr="000142F7" w:rsidTr="00617E2C">
        <w:tc>
          <w:tcPr>
            <w:tcW w:w="2372" w:type="dxa"/>
          </w:tcPr>
          <w:p w:rsidR="00CD6DCA" w:rsidRPr="000142F7" w:rsidRDefault="00CD6DCA" w:rsidP="00AE1984">
            <w:pPr>
              <w:pStyle w:val="NoSpacing"/>
              <w:rPr>
                <w:rFonts w:asciiTheme="majorHAnsi" w:hAnsiTheme="majorHAnsi"/>
                <w:b/>
              </w:rPr>
            </w:pPr>
            <w:r>
              <w:rPr>
                <w:rFonts w:asciiTheme="majorHAnsi" w:hAnsiTheme="majorHAnsi"/>
                <w:b/>
              </w:rPr>
              <w:t>PV1</w:t>
            </w:r>
          </w:p>
        </w:tc>
        <w:tc>
          <w:tcPr>
            <w:tcW w:w="3181" w:type="dxa"/>
          </w:tcPr>
          <w:p w:rsidR="00CD6DCA" w:rsidRPr="000142F7" w:rsidRDefault="00CD6DCA" w:rsidP="00AE1984">
            <w:pPr>
              <w:pStyle w:val="NoSpacing"/>
              <w:rPr>
                <w:rFonts w:asciiTheme="majorHAnsi" w:hAnsiTheme="majorHAnsi"/>
              </w:rPr>
            </w:pPr>
            <w:r>
              <w:rPr>
                <w:rFonts w:asciiTheme="majorHAnsi" w:hAnsiTheme="majorHAnsi"/>
              </w:rPr>
              <w:t>Patient Visit Location</w:t>
            </w:r>
          </w:p>
        </w:tc>
        <w:tc>
          <w:tcPr>
            <w:tcW w:w="1640" w:type="dxa"/>
          </w:tcPr>
          <w:p w:rsidR="00CD6DCA" w:rsidRPr="000142F7" w:rsidRDefault="00CD6DCA" w:rsidP="00AE1984">
            <w:pPr>
              <w:pStyle w:val="NoSpacing"/>
              <w:rPr>
                <w:rFonts w:asciiTheme="majorHAnsi" w:hAnsiTheme="majorHAnsi"/>
              </w:rPr>
            </w:pPr>
            <w:r>
              <w:rPr>
                <w:rFonts w:asciiTheme="majorHAnsi" w:hAnsiTheme="majorHAnsi"/>
              </w:rPr>
              <w:t xml:space="preserve">Required </w:t>
            </w:r>
          </w:p>
        </w:tc>
        <w:tc>
          <w:tcPr>
            <w:tcW w:w="2383" w:type="dxa"/>
          </w:tcPr>
          <w:p w:rsidR="00CD6DCA" w:rsidRPr="000142F7" w:rsidRDefault="00CD6DCA" w:rsidP="00AE198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CD6DCA" w:rsidRPr="000142F7" w:rsidTr="00617E2C">
        <w:tc>
          <w:tcPr>
            <w:tcW w:w="2372" w:type="dxa"/>
          </w:tcPr>
          <w:p w:rsidR="00CD6DCA" w:rsidRPr="000142F7" w:rsidRDefault="00CD6DCA" w:rsidP="00AE1984">
            <w:pPr>
              <w:pStyle w:val="NoSpacing"/>
              <w:rPr>
                <w:rFonts w:asciiTheme="majorHAnsi" w:hAnsiTheme="majorHAnsi"/>
                <w:b/>
              </w:rPr>
            </w:pPr>
            <w:r>
              <w:rPr>
                <w:rFonts w:asciiTheme="majorHAnsi" w:hAnsiTheme="majorHAnsi"/>
                <w:b/>
              </w:rPr>
              <w:t>OBR</w:t>
            </w:r>
          </w:p>
        </w:tc>
        <w:tc>
          <w:tcPr>
            <w:tcW w:w="3181" w:type="dxa"/>
          </w:tcPr>
          <w:p w:rsidR="00CD6DCA" w:rsidRPr="000142F7" w:rsidRDefault="00CD6DCA" w:rsidP="00AE1984">
            <w:pPr>
              <w:pStyle w:val="NoSpacing"/>
              <w:rPr>
                <w:rFonts w:asciiTheme="majorHAnsi" w:hAnsiTheme="majorHAnsi"/>
              </w:rPr>
            </w:pPr>
            <w:r>
              <w:rPr>
                <w:rFonts w:asciiTheme="majorHAnsi" w:hAnsiTheme="majorHAnsi"/>
              </w:rPr>
              <w:t>Observation Request Segment</w:t>
            </w:r>
          </w:p>
        </w:tc>
        <w:tc>
          <w:tcPr>
            <w:tcW w:w="1640" w:type="dxa"/>
          </w:tcPr>
          <w:p w:rsidR="00CD6DCA" w:rsidRPr="000142F7" w:rsidRDefault="00CD6DCA" w:rsidP="00AE1984">
            <w:pPr>
              <w:pStyle w:val="NoSpacing"/>
              <w:rPr>
                <w:rFonts w:asciiTheme="majorHAnsi" w:hAnsiTheme="majorHAnsi"/>
              </w:rPr>
            </w:pPr>
            <w:r>
              <w:rPr>
                <w:rFonts w:asciiTheme="majorHAnsi" w:hAnsiTheme="majorHAnsi"/>
              </w:rPr>
              <w:t>Required</w:t>
            </w:r>
          </w:p>
        </w:tc>
        <w:tc>
          <w:tcPr>
            <w:tcW w:w="2383" w:type="dxa"/>
          </w:tcPr>
          <w:p w:rsidR="00CD6DCA" w:rsidRPr="000142F7" w:rsidRDefault="00CD6DCA" w:rsidP="00AE1984">
            <w:pPr>
              <w:pStyle w:val="NoSpacing"/>
              <w:rPr>
                <w:rFonts w:asciiTheme="majorHAnsi" w:hAnsiTheme="majorHAnsi"/>
              </w:rPr>
            </w:pPr>
            <w:r w:rsidRPr="00B4739F">
              <w:rPr>
                <w:rFonts w:asciiTheme="majorHAnsi" w:hAnsiTheme="majorHAnsi"/>
              </w:rPr>
              <w:t xml:space="preserve">Repeat = </w:t>
            </w:r>
            <w:r w:rsidR="00B4739F">
              <w:rPr>
                <w:rFonts w:asciiTheme="majorHAnsi" w:hAnsiTheme="majorHAnsi"/>
              </w:rPr>
              <w:t xml:space="preserve"> NO</w:t>
            </w:r>
          </w:p>
        </w:tc>
      </w:tr>
      <w:tr w:rsidR="00CD6DCA" w:rsidRPr="000142F7" w:rsidTr="00617E2C">
        <w:tc>
          <w:tcPr>
            <w:tcW w:w="2372" w:type="dxa"/>
          </w:tcPr>
          <w:p w:rsidR="00CD6DCA" w:rsidRPr="000142F7" w:rsidRDefault="00CD6DCA" w:rsidP="00AE1984">
            <w:pPr>
              <w:pStyle w:val="NoSpacing"/>
              <w:rPr>
                <w:rFonts w:asciiTheme="majorHAnsi" w:hAnsiTheme="majorHAnsi"/>
                <w:b/>
              </w:rPr>
            </w:pPr>
            <w:r>
              <w:rPr>
                <w:rFonts w:asciiTheme="majorHAnsi" w:hAnsiTheme="majorHAnsi"/>
                <w:b/>
              </w:rPr>
              <w:t>OBX</w:t>
            </w:r>
          </w:p>
        </w:tc>
        <w:tc>
          <w:tcPr>
            <w:tcW w:w="3181" w:type="dxa"/>
          </w:tcPr>
          <w:p w:rsidR="00CD6DCA" w:rsidRPr="000142F7" w:rsidRDefault="00CD6DCA" w:rsidP="00AE1984">
            <w:pPr>
              <w:pStyle w:val="NoSpacing"/>
              <w:rPr>
                <w:rFonts w:asciiTheme="majorHAnsi" w:hAnsiTheme="majorHAnsi"/>
              </w:rPr>
            </w:pPr>
            <w:r>
              <w:rPr>
                <w:rFonts w:asciiTheme="majorHAnsi" w:hAnsiTheme="majorHAnsi"/>
              </w:rPr>
              <w:t>Observation/Result Segment</w:t>
            </w:r>
          </w:p>
        </w:tc>
        <w:tc>
          <w:tcPr>
            <w:tcW w:w="1640" w:type="dxa"/>
          </w:tcPr>
          <w:p w:rsidR="00CD6DCA" w:rsidRPr="000142F7" w:rsidRDefault="00CD6DCA" w:rsidP="00AE1984">
            <w:pPr>
              <w:pStyle w:val="NoSpacing"/>
              <w:rPr>
                <w:rFonts w:asciiTheme="majorHAnsi" w:hAnsiTheme="majorHAnsi"/>
              </w:rPr>
            </w:pPr>
            <w:r>
              <w:rPr>
                <w:rFonts w:asciiTheme="majorHAnsi" w:hAnsiTheme="majorHAnsi"/>
              </w:rPr>
              <w:t>Required</w:t>
            </w:r>
          </w:p>
        </w:tc>
        <w:tc>
          <w:tcPr>
            <w:tcW w:w="2383" w:type="dxa"/>
          </w:tcPr>
          <w:p w:rsidR="00CD6DCA" w:rsidRPr="000142F7" w:rsidRDefault="00CD6DCA" w:rsidP="00AE1984">
            <w:pPr>
              <w:pStyle w:val="NoSpacing"/>
              <w:rPr>
                <w:rFonts w:asciiTheme="majorHAnsi" w:hAnsiTheme="majorHAnsi"/>
              </w:rPr>
            </w:pPr>
            <w:r>
              <w:rPr>
                <w:rFonts w:asciiTheme="majorHAnsi" w:hAnsiTheme="majorHAnsi"/>
              </w:rPr>
              <w:t>Repeat = YES</w:t>
            </w:r>
          </w:p>
        </w:tc>
      </w:tr>
    </w:tbl>
    <w:p w:rsidR="00035438" w:rsidRDefault="00035438" w:rsidP="000A5F9B">
      <w:pPr>
        <w:pStyle w:val="Style2"/>
      </w:pPr>
      <w:bookmarkStart w:id="67" w:name="_Toc338764242"/>
    </w:p>
    <w:p w:rsidR="00CE026D" w:rsidRPr="00153B0F" w:rsidRDefault="00CE026D" w:rsidP="000A5F9B">
      <w:pPr>
        <w:pStyle w:val="Style2"/>
        <w:rPr>
          <w:sz w:val="36"/>
          <w:szCs w:val="36"/>
        </w:rPr>
      </w:pPr>
      <w:bookmarkStart w:id="68" w:name="_Toc364755478"/>
      <w:r w:rsidRPr="00153B0F">
        <w:rPr>
          <w:sz w:val="36"/>
          <w:szCs w:val="36"/>
        </w:rPr>
        <w:t>Surgical ORU Message - Data Assembly Characteristics</w:t>
      </w:r>
      <w:bookmarkEnd w:id="67"/>
      <w:bookmarkEnd w:id="68"/>
    </w:p>
    <w:p w:rsidR="00CE026D" w:rsidRPr="00BF716A" w:rsidRDefault="00CE026D" w:rsidP="00CE026D">
      <w:pPr>
        <w:pStyle w:val="NoSpacing"/>
        <w:rPr>
          <w:rFonts w:asciiTheme="majorHAnsi" w:hAnsiTheme="majorHAnsi"/>
        </w:rPr>
      </w:pPr>
      <w:r w:rsidRPr="00BF716A">
        <w:rPr>
          <w:rFonts w:asciiTheme="majorHAnsi" w:hAnsiTheme="majorHAnsi"/>
        </w:rPr>
        <w:t xml:space="preserve">A standard HL7 v2.3.1 will be generated when a VistA Surgery Operation event trigger occurs.  </w:t>
      </w:r>
    </w:p>
    <w:p w:rsidR="00CE026D" w:rsidRPr="00BF716A" w:rsidRDefault="00CE026D" w:rsidP="00CE026D">
      <w:pPr>
        <w:pStyle w:val="NoSpacing"/>
        <w:rPr>
          <w:rFonts w:asciiTheme="majorHAnsi" w:hAnsiTheme="majorHAnsi"/>
        </w:rPr>
      </w:pPr>
      <w:r w:rsidRPr="00BF716A">
        <w:rPr>
          <w:rFonts w:asciiTheme="majorHAnsi" w:hAnsiTheme="majorHAnsi"/>
        </w:rPr>
        <w:t xml:space="preserve">DSIH is designed to send out Surgery unsolicited ORU HL7 messages from VistA to ARK, to receive incoming Surgery ORU messages from ARK and to update VistA file surgery file #130 with incoming surgery data sent by ARK. </w:t>
      </w:r>
    </w:p>
    <w:p w:rsidR="00CE026D" w:rsidRPr="00BF716A" w:rsidRDefault="00CE026D" w:rsidP="00CE026D">
      <w:pPr>
        <w:pStyle w:val="NoSpacing"/>
        <w:rPr>
          <w:rFonts w:asciiTheme="majorHAnsi" w:hAnsiTheme="majorHAnsi"/>
          <w:b/>
          <w:sz w:val="32"/>
          <w:szCs w:val="32"/>
        </w:rPr>
      </w:pPr>
    </w:p>
    <w:p w:rsidR="00CE026D" w:rsidRPr="000142F7" w:rsidRDefault="00CE026D" w:rsidP="00153B0F">
      <w:pPr>
        <w:pStyle w:val="Style2"/>
      </w:pPr>
      <w:bookmarkStart w:id="69" w:name="_Toc338764243"/>
      <w:bookmarkStart w:id="70" w:name="_Toc364755479"/>
      <w:r>
        <w:t xml:space="preserve">Surgical ORU </w:t>
      </w:r>
      <w:r w:rsidRPr="000142F7">
        <w:t>Static Message Definition – Message Level</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8"/>
        <w:gridCol w:w="3120"/>
        <w:gridCol w:w="1781"/>
        <w:gridCol w:w="2347"/>
      </w:tblGrid>
      <w:tr w:rsidR="00CE026D" w:rsidRPr="000142F7" w:rsidTr="00617E2C">
        <w:tc>
          <w:tcPr>
            <w:tcW w:w="2376" w:type="dxa"/>
            <w:shd w:val="clear" w:color="auto" w:fill="BFBFBF" w:themeFill="background1" w:themeFillShade="BF"/>
          </w:tcPr>
          <w:p w:rsidR="00CE026D" w:rsidRPr="000142F7" w:rsidRDefault="00CE026D" w:rsidP="0061164C">
            <w:pPr>
              <w:pStyle w:val="NoSpacing"/>
              <w:rPr>
                <w:rFonts w:asciiTheme="majorHAnsi" w:hAnsiTheme="majorHAnsi"/>
                <w:b/>
              </w:rPr>
            </w:pPr>
            <w:r>
              <w:rPr>
                <w:rFonts w:asciiTheme="majorHAnsi" w:hAnsiTheme="majorHAnsi"/>
                <w:b/>
              </w:rPr>
              <w:t>ORU^R01</w:t>
            </w:r>
          </w:p>
        </w:tc>
        <w:tc>
          <w:tcPr>
            <w:tcW w:w="3180" w:type="dxa"/>
            <w:shd w:val="clear" w:color="auto" w:fill="BFBFBF" w:themeFill="background1" w:themeFillShade="BF"/>
          </w:tcPr>
          <w:p w:rsidR="00CE026D" w:rsidRPr="000142F7" w:rsidRDefault="00CE026D" w:rsidP="0061164C">
            <w:pPr>
              <w:pStyle w:val="NoSpacing"/>
              <w:rPr>
                <w:rFonts w:asciiTheme="majorHAnsi" w:hAnsiTheme="majorHAnsi"/>
                <w:b/>
              </w:rPr>
            </w:pPr>
            <w:r>
              <w:rPr>
                <w:rFonts w:asciiTheme="majorHAnsi" w:hAnsiTheme="majorHAnsi"/>
                <w:b/>
              </w:rPr>
              <w:t>SURGERY UNSOLICITED ORU</w:t>
            </w:r>
          </w:p>
        </w:tc>
        <w:tc>
          <w:tcPr>
            <w:tcW w:w="1640" w:type="dxa"/>
            <w:shd w:val="clear" w:color="auto" w:fill="BFBFBF" w:themeFill="background1" w:themeFillShade="BF"/>
          </w:tcPr>
          <w:p w:rsidR="00CE026D" w:rsidRPr="000142F7" w:rsidRDefault="00CE026D" w:rsidP="0061164C">
            <w:pPr>
              <w:pStyle w:val="NoSpacing"/>
              <w:rPr>
                <w:rFonts w:asciiTheme="majorHAnsi" w:hAnsiTheme="majorHAnsi"/>
                <w:b/>
              </w:rPr>
            </w:pPr>
            <w:r w:rsidRPr="000142F7">
              <w:rPr>
                <w:rFonts w:asciiTheme="majorHAnsi" w:hAnsiTheme="majorHAnsi"/>
                <w:b/>
              </w:rPr>
              <w:t>USAGE OPTIONALITY</w:t>
            </w:r>
          </w:p>
        </w:tc>
        <w:tc>
          <w:tcPr>
            <w:tcW w:w="2380" w:type="dxa"/>
            <w:shd w:val="clear" w:color="auto" w:fill="BFBFBF" w:themeFill="background1" w:themeFillShade="BF"/>
          </w:tcPr>
          <w:p w:rsidR="00CE026D" w:rsidRPr="000142F7" w:rsidRDefault="00CE026D" w:rsidP="0061164C">
            <w:pPr>
              <w:pStyle w:val="NoSpacing"/>
              <w:rPr>
                <w:rFonts w:asciiTheme="majorHAnsi" w:hAnsiTheme="majorHAnsi"/>
                <w:b/>
              </w:rPr>
            </w:pPr>
            <w:r w:rsidRPr="000142F7">
              <w:rPr>
                <w:rFonts w:asciiTheme="majorHAnsi" w:hAnsiTheme="majorHAnsi"/>
                <w:b/>
              </w:rPr>
              <w:t>REPETITION</w:t>
            </w:r>
          </w:p>
        </w:tc>
      </w:tr>
      <w:tr w:rsidR="00CE026D" w:rsidRPr="000142F7" w:rsidTr="00617E2C">
        <w:tc>
          <w:tcPr>
            <w:tcW w:w="2376" w:type="dxa"/>
          </w:tcPr>
          <w:p w:rsidR="00CE026D" w:rsidRPr="000142F7" w:rsidRDefault="00CE026D" w:rsidP="0061164C">
            <w:pPr>
              <w:pStyle w:val="NoSpacing"/>
              <w:rPr>
                <w:rFonts w:asciiTheme="majorHAnsi" w:hAnsiTheme="majorHAnsi"/>
                <w:b/>
              </w:rPr>
            </w:pPr>
            <w:r w:rsidRPr="000142F7">
              <w:rPr>
                <w:rFonts w:asciiTheme="majorHAnsi" w:hAnsiTheme="majorHAnsi"/>
                <w:b/>
              </w:rPr>
              <w:t>MSH</w:t>
            </w:r>
          </w:p>
        </w:tc>
        <w:tc>
          <w:tcPr>
            <w:tcW w:w="3180" w:type="dxa"/>
          </w:tcPr>
          <w:p w:rsidR="00CE026D" w:rsidRPr="000142F7" w:rsidRDefault="00CE026D" w:rsidP="0061164C">
            <w:pPr>
              <w:pStyle w:val="NoSpacing"/>
              <w:rPr>
                <w:rFonts w:asciiTheme="majorHAnsi" w:hAnsiTheme="majorHAnsi"/>
              </w:rPr>
            </w:pPr>
            <w:r w:rsidRPr="000142F7">
              <w:rPr>
                <w:rFonts w:asciiTheme="majorHAnsi" w:hAnsiTheme="majorHAnsi"/>
              </w:rPr>
              <w:t>Message Header</w:t>
            </w:r>
          </w:p>
        </w:tc>
        <w:tc>
          <w:tcPr>
            <w:tcW w:w="1640" w:type="dxa"/>
          </w:tcPr>
          <w:p w:rsidR="00CE026D" w:rsidRPr="000142F7" w:rsidRDefault="00CE026D" w:rsidP="0061164C">
            <w:pPr>
              <w:pStyle w:val="NoSpacing"/>
              <w:rPr>
                <w:rFonts w:asciiTheme="majorHAnsi" w:hAnsiTheme="majorHAnsi"/>
              </w:rPr>
            </w:pPr>
            <w:r w:rsidRPr="000142F7">
              <w:rPr>
                <w:rFonts w:asciiTheme="majorHAnsi" w:hAnsiTheme="majorHAnsi"/>
              </w:rPr>
              <w:t>Required</w:t>
            </w:r>
          </w:p>
        </w:tc>
        <w:tc>
          <w:tcPr>
            <w:tcW w:w="2380" w:type="dxa"/>
          </w:tcPr>
          <w:p w:rsidR="00CE026D" w:rsidRPr="000142F7" w:rsidRDefault="00CE026D" w:rsidP="0061164C">
            <w:pPr>
              <w:pStyle w:val="NoSpacing"/>
              <w:rPr>
                <w:rFonts w:asciiTheme="majorHAnsi" w:hAnsiTheme="majorHAnsi"/>
              </w:rPr>
            </w:pPr>
            <w:r w:rsidRPr="000142F7">
              <w:rPr>
                <w:rFonts w:asciiTheme="majorHAnsi" w:hAnsiTheme="majorHAnsi"/>
              </w:rPr>
              <w:t xml:space="preserve">Repeat = NO </w:t>
            </w:r>
          </w:p>
          <w:p w:rsidR="00CE026D" w:rsidRPr="000142F7" w:rsidRDefault="00CE026D" w:rsidP="0061164C">
            <w:pPr>
              <w:pStyle w:val="NoSpacing"/>
              <w:rPr>
                <w:rFonts w:asciiTheme="majorHAnsi" w:hAnsiTheme="majorHAnsi"/>
              </w:rPr>
            </w:pPr>
          </w:p>
        </w:tc>
      </w:tr>
      <w:tr w:rsidR="00CE026D" w:rsidRPr="000142F7" w:rsidTr="00617E2C">
        <w:tc>
          <w:tcPr>
            <w:tcW w:w="2376" w:type="dxa"/>
          </w:tcPr>
          <w:p w:rsidR="00CE026D" w:rsidRPr="000142F7" w:rsidRDefault="00CE026D" w:rsidP="0061164C">
            <w:pPr>
              <w:pStyle w:val="NoSpacing"/>
              <w:rPr>
                <w:rFonts w:asciiTheme="majorHAnsi" w:hAnsiTheme="majorHAnsi"/>
                <w:b/>
              </w:rPr>
            </w:pPr>
            <w:r w:rsidRPr="000142F7">
              <w:rPr>
                <w:rFonts w:asciiTheme="majorHAnsi" w:hAnsiTheme="majorHAnsi"/>
                <w:b/>
              </w:rPr>
              <w:t>PID</w:t>
            </w:r>
          </w:p>
        </w:tc>
        <w:tc>
          <w:tcPr>
            <w:tcW w:w="3180" w:type="dxa"/>
          </w:tcPr>
          <w:p w:rsidR="00CE026D" w:rsidRPr="000142F7" w:rsidRDefault="00CE026D" w:rsidP="0061164C">
            <w:pPr>
              <w:pStyle w:val="NoSpacing"/>
              <w:rPr>
                <w:rFonts w:asciiTheme="majorHAnsi" w:hAnsiTheme="majorHAnsi"/>
              </w:rPr>
            </w:pPr>
            <w:r w:rsidRPr="000142F7">
              <w:rPr>
                <w:rFonts w:asciiTheme="majorHAnsi" w:hAnsiTheme="majorHAnsi"/>
              </w:rPr>
              <w:t>Patient Identifier</w:t>
            </w:r>
          </w:p>
        </w:tc>
        <w:tc>
          <w:tcPr>
            <w:tcW w:w="1640" w:type="dxa"/>
          </w:tcPr>
          <w:p w:rsidR="00CE026D" w:rsidRPr="000142F7" w:rsidRDefault="00CE026D" w:rsidP="0061164C">
            <w:pPr>
              <w:pStyle w:val="NoSpacing"/>
              <w:rPr>
                <w:rFonts w:asciiTheme="majorHAnsi" w:hAnsiTheme="majorHAnsi"/>
              </w:rPr>
            </w:pPr>
            <w:r w:rsidRPr="000142F7">
              <w:rPr>
                <w:rFonts w:asciiTheme="majorHAnsi" w:hAnsiTheme="majorHAnsi"/>
              </w:rPr>
              <w:t>Required</w:t>
            </w:r>
          </w:p>
        </w:tc>
        <w:tc>
          <w:tcPr>
            <w:tcW w:w="2380" w:type="dxa"/>
          </w:tcPr>
          <w:p w:rsidR="00CE026D" w:rsidRPr="000142F7" w:rsidRDefault="00CE026D" w:rsidP="0061164C">
            <w:pPr>
              <w:pStyle w:val="NoSpacing"/>
              <w:rPr>
                <w:rFonts w:asciiTheme="majorHAnsi" w:hAnsiTheme="majorHAnsi"/>
              </w:rPr>
            </w:pPr>
            <w:r w:rsidRPr="000142F7">
              <w:rPr>
                <w:rFonts w:asciiTheme="majorHAnsi" w:hAnsiTheme="majorHAnsi"/>
              </w:rPr>
              <w:t xml:space="preserve">Repeat = NO </w:t>
            </w:r>
          </w:p>
          <w:p w:rsidR="00CE026D" w:rsidRPr="000142F7" w:rsidRDefault="00CE026D" w:rsidP="0061164C">
            <w:pPr>
              <w:pStyle w:val="NoSpacing"/>
              <w:rPr>
                <w:rFonts w:asciiTheme="majorHAnsi" w:hAnsiTheme="majorHAnsi"/>
              </w:rPr>
            </w:pPr>
          </w:p>
        </w:tc>
      </w:tr>
      <w:tr w:rsidR="00CE026D" w:rsidRPr="000142F7" w:rsidTr="00617E2C">
        <w:trPr>
          <w:trHeight w:val="422"/>
        </w:trPr>
        <w:tc>
          <w:tcPr>
            <w:tcW w:w="2376" w:type="dxa"/>
          </w:tcPr>
          <w:p w:rsidR="00CE026D" w:rsidRPr="000142F7" w:rsidRDefault="00CE026D" w:rsidP="0061164C">
            <w:pPr>
              <w:pStyle w:val="NoSpacing"/>
              <w:rPr>
                <w:rFonts w:asciiTheme="majorHAnsi" w:hAnsiTheme="majorHAnsi"/>
                <w:b/>
              </w:rPr>
            </w:pPr>
            <w:r>
              <w:rPr>
                <w:rFonts w:asciiTheme="majorHAnsi" w:hAnsiTheme="majorHAnsi"/>
                <w:b/>
              </w:rPr>
              <w:t>OBR</w:t>
            </w:r>
          </w:p>
        </w:tc>
        <w:tc>
          <w:tcPr>
            <w:tcW w:w="3180" w:type="dxa"/>
          </w:tcPr>
          <w:p w:rsidR="00CE026D" w:rsidRPr="000142F7" w:rsidRDefault="00CE026D" w:rsidP="0061164C">
            <w:pPr>
              <w:pStyle w:val="NoSpacing"/>
              <w:rPr>
                <w:rFonts w:asciiTheme="majorHAnsi" w:hAnsiTheme="majorHAnsi"/>
              </w:rPr>
            </w:pPr>
            <w:r>
              <w:rPr>
                <w:rFonts w:asciiTheme="majorHAnsi" w:hAnsiTheme="majorHAnsi"/>
              </w:rPr>
              <w:t>Observation Request Segment</w:t>
            </w:r>
          </w:p>
        </w:tc>
        <w:tc>
          <w:tcPr>
            <w:tcW w:w="1640" w:type="dxa"/>
          </w:tcPr>
          <w:p w:rsidR="00CE026D" w:rsidRPr="000142F7" w:rsidRDefault="00CE026D" w:rsidP="0061164C">
            <w:pPr>
              <w:pStyle w:val="NoSpacing"/>
              <w:rPr>
                <w:rFonts w:asciiTheme="majorHAnsi" w:hAnsiTheme="majorHAnsi"/>
              </w:rPr>
            </w:pPr>
            <w:r>
              <w:rPr>
                <w:rFonts w:asciiTheme="majorHAnsi" w:hAnsiTheme="majorHAnsi"/>
              </w:rPr>
              <w:t>Required</w:t>
            </w:r>
          </w:p>
        </w:tc>
        <w:tc>
          <w:tcPr>
            <w:tcW w:w="2380" w:type="dxa"/>
          </w:tcPr>
          <w:p w:rsidR="00CE026D" w:rsidRPr="000142F7" w:rsidRDefault="00CE026D" w:rsidP="0061164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YES</w:t>
            </w:r>
          </w:p>
        </w:tc>
      </w:tr>
      <w:tr w:rsidR="00CE026D" w:rsidRPr="000142F7" w:rsidTr="00617E2C">
        <w:trPr>
          <w:trHeight w:val="350"/>
        </w:trPr>
        <w:tc>
          <w:tcPr>
            <w:tcW w:w="2376" w:type="dxa"/>
          </w:tcPr>
          <w:p w:rsidR="00CE026D" w:rsidRPr="00B453CE" w:rsidRDefault="00CE026D" w:rsidP="0061164C">
            <w:pPr>
              <w:pStyle w:val="NoSpacing"/>
              <w:rPr>
                <w:rFonts w:asciiTheme="majorHAnsi" w:hAnsiTheme="majorHAnsi"/>
                <w:b/>
              </w:rPr>
            </w:pPr>
            <w:r w:rsidRPr="00B453CE">
              <w:rPr>
                <w:rFonts w:asciiTheme="majorHAnsi" w:hAnsiTheme="majorHAnsi"/>
                <w:b/>
              </w:rPr>
              <w:lastRenderedPageBreak/>
              <w:t>OBX</w:t>
            </w:r>
          </w:p>
        </w:tc>
        <w:tc>
          <w:tcPr>
            <w:tcW w:w="3180" w:type="dxa"/>
          </w:tcPr>
          <w:p w:rsidR="00CE026D" w:rsidRPr="00B453CE" w:rsidRDefault="00CE026D" w:rsidP="0061164C">
            <w:pPr>
              <w:pStyle w:val="NoSpacing"/>
              <w:rPr>
                <w:rFonts w:asciiTheme="majorHAnsi" w:hAnsiTheme="majorHAnsi"/>
              </w:rPr>
            </w:pPr>
            <w:r w:rsidRPr="00B453CE">
              <w:rPr>
                <w:rFonts w:asciiTheme="majorHAnsi" w:hAnsiTheme="majorHAnsi"/>
              </w:rPr>
              <w:t>Observation Result</w:t>
            </w:r>
          </w:p>
        </w:tc>
        <w:tc>
          <w:tcPr>
            <w:tcW w:w="1640" w:type="dxa"/>
          </w:tcPr>
          <w:p w:rsidR="00CE026D" w:rsidRPr="00B453CE" w:rsidRDefault="00CE026D" w:rsidP="0061164C">
            <w:pPr>
              <w:pStyle w:val="NoSpacing"/>
              <w:rPr>
                <w:rFonts w:asciiTheme="majorHAnsi" w:hAnsiTheme="majorHAnsi"/>
              </w:rPr>
            </w:pPr>
            <w:r>
              <w:rPr>
                <w:rFonts w:asciiTheme="majorHAnsi" w:hAnsiTheme="majorHAnsi"/>
              </w:rPr>
              <w:t>Required</w:t>
            </w:r>
          </w:p>
        </w:tc>
        <w:tc>
          <w:tcPr>
            <w:tcW w:w="2380" w:type="dxa"/>
          </w:tcPr>
          <w:p w:rsidR="00CE026D" w:rsidRPr="00B453CE" w:rsidRDefault="00CE026D" w:rsidP="0061164C">
            <w:pPr>
              <w:pStyle w:val="NoSpacing"/>
              <w:rPr>
                <w:rFonts w:asciiTheme="majorHAnsi" w:hAnsiTheme="majorHAnsi"/>
              </w:rPr>
            </w:pPr>
            <w:r w:rsidRPr="00B453CE">
              <w:rPr>
                <w:rFonts w:asciiTheme="majorHAnsi" w:hAnsiTheme="majorHAnsi"/>
              </w:rPr>
              <w:t xml:space="preserve">Repeat = YES  </w:t>
            </w:r>
          </w:p>
          <w:p w:rsidR="00CE026D" w:rsidRPr="00B453CE" w:rsidRDefault="00CE026D" w:rsidP="0061164C">
            <w:pPr>
              <w:pStyle w:val="NoSpacing"/>
              <w:rPr>
                <w:rFonts w:asciiTheme="majorHAnsi" w:hAnsiTheme="majorHAnsi"/>
              </w:rPr>
            </w:pPr>
          </w:p>
        </w:tc>
      </w:tr>
    </w:tbl>
    <w:p w:rsidR="00CE026D" w:rsidRPr="00CE026D" w:rsidRDefault="00CE026D" w:rsidP="00CE026D">
      <w:pPr>
        <w:pStyle w:val="NoSpacing"/>
        <w:rPr>
          <w:rFonts w:asciiTheme="majorHAnsi" w:hAnsiTheme="majorHAnsi"/>
          <w:sz w:val="16"/>
          <w:szCs w:val="16"/>
        </w:rPr>
      </w:pPr>
    </w:p>
    <w:p w:rsidR="006E7A90" w:rsidRDefault="006E7A90" w:rsidP="00CE026D">
      <w:pPr>
        <w:pStyle w:val="NoSpacing"/>
        <w:rPr>
          <w:rFonts w:asciiTheme="majorHAnsi" w:hAnsiTheme="majorHAnsi"/>
        </w:rPr>
      </w:pPr>
    </w:p>
    <w:p w:rsidR="00CE026D" w:rsidRDefault="00CE026D" w:rsidP="00CE026D">
      <w:pPr>
        <w:pStyle w:val="NoSpacing"/>
        <w:rPr>
          <w:rFonts w:asciiTheme="majorHAnsi" w:hAnsiTheme="majorHAnsi"/>
        </w:rPr>
      </w:pPr>
      <w:r w:rsidRPr="00B453CE">
        <w:rPr>
          <w:rFonts w:asciiTheme="majorHAnsi" w:hAnsiTheme="majorHAnsi"/>
        </w:rPr>
        <w:t>The Unsolicited OR</w:t>
      </w:r>
      <w:r w:rsidR="00520EC5">
        <w:rPr>
          <w:rFonts w:asciiTheme="majorHAnsi" w:hAnsiTheme="majorHAnsi"/>
        </w:rPr>
        <w:t>U</w:t>
      </w:r>
      <w:r w:rsidRPr="00B453CE">
        <w:rPr>
          <w:rFonts w:asciiTheme="majorHAnsi" w:hAnsiTheme="majorHAnsi"/>
        </w:rPr>
        <w:t xml:space="preserve"> HL7 communication is bidirectional.  VistA does not allow the same Surgery field to </w:t>
      </w:r>
      <w:r>
        <w:rPr>
          <w:rFonts w:asciiTheme="majorHAnsi" w:hAnsiTheme="majorHAnsi"/>
        </w:rPr>
        <w:t xml:space="preserve">be set to both </w:t>
      </w:r>
      <w:r w:rsidRPr="00B453CE">
        <w:rPr>
          <w:rFonts w:asciiTheme="majorHAnsi" w:hAnsiTheme="majorHAnsi"/>
        </w:rPr>
        <w:t>S</w:t>
      </w:r>
      <w:r>
        <w:rPr>
          <w:rFonts w:asciiTheme="majorHAnsi" w:hAnsiTheme="majorHAnsi"/>
        </w:rPr>
        <w:t xml:space="preserve">END </w:t>
      </w:r>
      <w:r w:rsidRPr="00B453CE">
        <w:rPr>
          <w:rFonts w:asciiTheme="majorHAnsi" w:hAnsiTheme="majorHAnsi"/>
        </w:rPr>
        <w:t>and R</w:t>
      </w:r>
      <w:r>
        <w:rPr>
          <w:rFonts w:asciiTheme="majorHAnsi" w:hAnsiTheme="majorHAnsi"/>
        </w:rPr>
        <w:t>ECEIVE</w:t>
      </w:r>
      <w:r w:rsidRPr="00B453CE">
        <w:rPr>
          <w:rFonts w:asciiTheme="majorHAnsi" w:hAnsiTheme="majorHAnsi"/>
        </w:rPr>
        <w:t>, but rather allow</w:t>
      </w:r>
      <w:r>
        <w:rPr>
          <w:rFonts w:asciiTheme="majorHAnsi" w:hAnsiTheme="majorHAnsi"/>
        </w:rPr>
        <w:t>s</w:t>
      </w:r>
      <w:r w:rsidRPr="00B453CE">
        <w:rPr>
          <w:rFonts w:asciiTheme="majorHAnsi" w:hAnsiTheme="majorHAnsi"/>
        </w:rPr>
        <w:t xml:space="preserve"> </w:t>
      </w:r>
      <w:r>
        <w:rPr>
          <w:rFonts w:asciiTheme="majorHAnsi" w:hAnsiTheme="majorHAnsi"/>
        </w:rPr>
        <w:t xml:space="preserve"> a </w:t>
      </w:r>
      <w:r w:rsidRPr="00B453CE">
        <w:rPr>
          <w:rFonts w:asciiTheme="majorHAnsi" w:hAnsiTheme="majorHAnsi"/>
        </w:rPr>
        <w:t xml:space="preserve">field </w:t>
      </w:r>
      <w:r>
        <w:rPr>
          <w:rFonts w:asciiTheme="majorHAnsi" w:hAnsiTheme="majorHAnsi"/>
        </w:rPr>
        <w:t xml:space="preserve">to be set to </w:t>
      </w:r>
      <w:r w:rsidRPr="00B453CE">
        <w:rPr>
          <w:rFonts w:asciiTheme="majorHAnsi" w:hAnsiTheme="majorHAnsi"/>
        </w:rPr>
        <w:t xml:space="preserve">SEND and others to </w:t>
      </w:r>
      <w:r>
        <w:rPr>
          <w:rFonts w:asciiTheme="majorHAnsi" w:hAnsiTheme="majorHAnsi"/>
        </w:rPr>
        <w:t xml:space="preserve">be set to </w:t>
      </w:r>
      <w:r w:rsidRPr="00B453CE">
        <w:rPr>
          <w:rFonts w:asciiTheme="majorHAnsi" w:hAnsiTheme="majorHAnsi"/>
        </w:rPr>
        <w:t xml:space="preserve">RECEIVE.  </w:t>
      </w:r>
    </w:p>
    <w:p w:rsidR="00CE026D" w:rsidRPr="00CE026D" w:rsidRDefault="00CE026D" w:rsidP="00CE026D">
      <w:pPr>
        <w:pStyle w:val="NoSpacing"/>
        <w:rPr>
          <w:rFonts w:asciiTheme="majorHAnsi" w:hAnsiTheme="majorHAnsi"/>
          <w:sz w:val="16"/>
          <w:szCs w:val="16"/>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798"/>
        <w:gridCol w:w="2250"/>
        <w:gridCol w:w="1710"/>
        <w:gridCol w:w="1818"/>
      </w:tblGrid>
      <w:tr w:rsidR="00CE026D" w:rsidRPr="000142F7" w:rsidTr="00617E2C">
        <w:tc>
          <w:tcPr>
            <w:tcW w:w="3798" w:type="dxa"/>
            <w:shd w:val="clear" w:color="auto" w:fill="BFBFBF" w:themeFill="background1" w:themeFillShade="BF"/>
          </w:tcPr>
          <w:p w:rsidR="00CE026D" w:rsidRPr="000142F7" w:rsidRDefault="00CE026D" w:rsidP="0061164C">
            <w:pPr>
              <w:pStyle w:val="NoSpacing"/>
              <w:rPr>
                <w:rFonts w:asciiTheme="majorHAnsi" w:hAnsiTheme="majorHAnsi"/>
                <w:b/>
              </w:rPr>
            </w:pPr>
            <w:r>
              <w:rPr>
                <w:rFonts w:asciiTheme="majorHAnsi" w:hAnsiTheme="majorHAnsi"/>
                <w:b/>
              </w:rPr>
              <w:t>Field</w:t>
            </w:r>
          </w:p>
        </w:tc>
        <w:tc>
          <w:tcPr>
            <w:tcW w:w="2250" w:type="dxa"/>
            <w:shd w:val="clear" w:color="auto" w:fill="BFBFBF" w:themeFill="background1" w:themeFillShade="BF"/>
          </w:tcPr>
          <w:p w:rsidR="00CE026D" w:rsidRPr="000142F7" w:rsidRDefault="00CE026D" w:rsidP="0061164C">
            <w:pPr>
              <w:pStyle w:val="NoSpacing"/>
              <w:rPr>
                <w:rFonts w:asciiTheme="majorHAnsi" w:hAnsiTheme="majorHAnsi"/>
                <w:b/>
              </w:rPr>
            </w:pPr>
            <w:r>
              <w:rPr>
                <w:rFonts w:asciiTheme="majorHAnsi" w:hAnsiTheme="majorHAnsi"/>
                <w:b/>
              </w:rPr>
              <w:t xml:space="preserve">ACTION </w:t>
            </w:r>
          </w:p>
        </w:tc>
        <w:tc>
          <w:tcPr>
            <w:tcW w:w="1710" w:type="dxa"/>
            <w:shd w:val="clear" w:color="auto" w:fill="BFBFBF" w:themeFill="background1" w:themeFillShade="BF"/>
          </w:tcPr>
          <w:p w:rsidR="00CE026D" w:rsidRPr="000142F7" w:rsidRDefault="00CE026D" w:rsidP="0061164C">
            <w:pPr>
              <w:pStyle w:val="NoSpacing"/>
              <w:rPr>
                <w:rFonts w:asciiTheme="majorHAnsi" w:hAnsiTheme="majorHAnsi"/>
                <w:b/>
              </w:rPr>
            </w:pPr>
            <w:r>
              <w:rPr>
                <w:rFonts w:asciiTheme="majorHAnsi" w:hAnsiTheme="majorHAnsi"/>
                <w:b/>
              </w:rPr>
              <w:t>SEND</w:t>
            </w:r>
          </w:p>
        </w:tc>
        <w:tc>
          <w:tcPr>
            <w:tcW w:w="1818" w:type="dxa"/>
            <w:shd w:val="clear" w:color="auto" w:fill="BFBFBF" w:themeFill="background1" w:themeFillShade="BF"/>
          </w:tcPr>
          <w:p w:rsidR="00CE026D" w:rsidRPr="000142F7" w:rsidRDefault="00CE026D" w:rsidP="0061164C">
            <w:pPr>
              <w:pStyle w:val="NoSpacing"/>
              <w:rPr>
                <w:rFonts w:asciiTheme="majorHAnsi" w:hAnsiTheme="majorHAnsi"/>
                <w:b/>
              </w:rPr>
            </w:pPr>
            <w:r>
              <w:rPr>
                <w:rFonts w:asciiTheme="majorHAnsi" w:hAnsiTheme="majorHAnsi"/>
                <w:b/>
              </w:rPr>
              <w:t>RECEIVE</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TIME OPERATION BEGAN</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INBOUND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TIME OPERATION ENDS</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INBOUND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NURSE PRESENT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INBOUND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AB7B79" w:rsidRDefault="00CE026D" w:rsidP="0061164C">
            <w:pPr>
              <w:pStyle w:val="NoSpacing"/>
              <w:rPr>
                <w:rFonts w:asciiTheme="majorHAnsi" w:hAnsiTheme="majorHAnsi"/>
                <w:b/>
              </w:rPr>
            </w:pPr>
            <w:r w:rsidRPr="00AB7B79">
              <w:rPr>
                <w:rFonts w:asciiTheme="majorHAnsi" w:hAnsiTheme="majorHAnsi"/>
                <w:b/>
              </w:rPr>
              <w:t>TIME PATIENT IN HOLDING AREA</w:t>
            </w:r>
          </w:p>
        </w:tc>
        <w:tc>
          <w:tcPr>
            <w:tcW w:w="2250" w:type="dxa"/>
          </w:tcPr>
          <w:p w:rsidR="00CE026D" w:rsidRPr="00AB7B79" w:rsidRDefault="00CE026D" w:rsidP="0061164C">
            <w:pPr>
              <w:pStyle w:val="NoSpacing"/>
              <w:rPr>
                <w:rFonts w:asciiTheme="majorHAnsi" w:hAnsiTheme="majorHAnsi"/>
              </w:rPr>
            </w:pPr>
            <w:r w:rsidRPr="00AB7B79">
              <w:rPr>
                <w:rFonts w:asciiTheme="majorHAnsi" w:hAnsiTheme="majorHAnsi"/>
              </w:rPr>
              <w:t>OUTBOUND TO ARK</w:t>
            </w:r>
          </w:p>
        </w:tc>
        <w:tc>
          <w:tcPr>
            <w:tcW w:w="1710" w:type="dxa"/>
          </w:tcPr>
          <w:p w:rsidR="00CE026D" w:rsidRPr="00AB7B79" w:rsidRDefault="00CE026D" w:rsidP="0061164C">
            <w:pPr>
              <w:pStyle w:val="NoSpacing"/>
              <w:rPr>
                <w:rFonts w:asciiTheme="majorHAnsi" w:hAnsiTheme="majorHAnsi"/>
              </w:rPr>
            </w:pPr>
            <w:r w:rsidRPr="00AB7B79">
              <w:rPr>
                <w:rFonts w:asciiTheme="majorHAnsi" w:hAnsiTheme="majorHAnsi"/>
              </w:rPr>
              <w:t>YES</w:t>
            </w:r>
          </w:p>
        </w:tc>
        <w:tc>
          <w:tcPr>
            <w:tcW w:w="1818" w:type="dxa"/>
          </w:tcPr>
          <w:p w:rsidR="00CE026D" w:rsidRPr="00AB7B79"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ANESTHESIA AVAILABLE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TIME PATIENT IN OR</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SURGEON PRESENT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ANESTHESIA CARE START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ANESTHESIA CARE END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TIME PATIENT OUT OR</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rPr>
          <w:trHeight w:val="305"/>
        </w:trPr>
        <w:tc>
          <w:tcPr>
            <w:tcW w:w="3798" w:type="dxa"/>
          </w:tcPr>
          <w:p w:rsidR="00CE026D" w:rsidRPr="000142F7" w:rsidRDefault="00CE026D" w:rsidP="0061164C">
            <w:pPr>
              <w:pStyle w:val="NoSpacing"/>
              <w:rPr>
                <w:rFonts w:asciiTheme="majorHAnsi" w:hAnsiTheme="majorHAnsi"/>
                <w:b/>
              </w:rPr>
            </w:pPr>
            <w:r>
              <w:rPr>
                <w:rFonts w:asciiTheme="majorHAnsi" w:hAnsiTheme="majorHAnsi"/>
                <w:b/>
              </w:rPr>
              <w:t>PRIN. ANES.</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RELIEF ANESTHESIS</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ASSISTANT ANESTHESIS</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ANES.SUPER.</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BLOOD LOSS</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TOTAL URINE OUTPUT</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OR SETUP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ANESTHEISA TEMP</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HR</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RR</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Default="00CE026D" w:rsidP="0061164C">
            <w:pPr>
              <w:pStyle w:val="NoSpacing"/>
              <w:rPr>
                <w:rFonts w:asciiTheme="majorHAnsi" w:hAnsiTheme="majorHAnsi"/>
                <w:b/>
              </w:rPr>
            </w:pPr>
            <w:r>
              <w:rPr>
                <w:rFonts w:asciiTheme="majorHAnsi" w:hAnsiTheme="majorHAnsi"/>
                <w:b/>
              </w:rPr>
              <w:t>BP</w:t>
            </w:r>
          </w:p>
        </w:tc>
        <w:tc>
          <w:tcPr>
            <w:tcW w:w="2250" w:type="dxa"/>
          </w:tcPr>
          <w:p w:rsidR="00CE026D"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ASA CLASS</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CASE SCHEDULE TYPE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ATTENDING CODE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lastRenderedPageBreak/>
              <w:t>REPLACEMENT FLUID</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INDUCTION COMPLETE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ANES. SUPERVISE CODE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SURGEON PGY</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SURGEON</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OUTBOUND TO ARK</w:t>
            </w:r>
          </w:p>
        </w:tc>
        <w:tc>
          <w:tcPr>
            <w:tcW w:w="1710" w:type="dxa"/>
          </w:tcPr>
          <w:p w:rsidR="00CE026D" w:rsidRPr="000142F7" w:rsidRDefault="00CE026D" w:rsidP="0061164C">
            <w:pPr>
              <w:pStyle w:val="NoSpacing"/>
              <w:rPr>
                <w:rFonts w:asciiTheme="majorHAnsi" w:hAnsiTheme="majorHAnsi"/>
              </w:rPr>
            </w:pPr>
            <w:r>
              <w:rPr>
                <w:rFonts w:asciiTheme="majorHAnsi" w:hAnsiTheme="majorHAnsi"/>
              </w:rPr>
              <w:t>YES</w:t>
            </w:r>
          </w:p>
        </w:tc>
        <w:tc>
          <w:tcPr>
            <w:tcW w:w="1818" w:type="dxa"/>
          </w:tcPr>
          <w:p w:rsidR="00CE026D" w:rsidRPr="000142F7" w:rsidRDefault="00CE026D" w:rsidP="0061164C">
            <w:pPr>
              <w:pStyle w:val="NoSpacing"/>
              <w:rPr>
                <w:rFonts w:asciiTheme="majorHAnsi" w:hAnsiTheme="majorHAnsi"/>
              </w:rPr>
            </w:pP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ATT. SURGEON</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OR LOCATION</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PAC(U) ADMIT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CE026D" w:rsidP="0061164C">
            <w:pPr>
              <w:pStyle w:val="NoSpacing"/>
              <w:rPr>
                <w:rFonts w:asciiTheme="majorHAnsi" w:hAnsiTheme="majorHAnsi"/>
                <w:b/>
              </w:rPr>
            </w:pPr>
            <w:r>
              <w:rPr>
                <w:rFonts w:asciiTheme="majorHAnsi" w:hAnsiTheme="majorHAnsi"/>
                <w:b/>
              </w:rPr>
              <w:t>PAC(U) DISCHARGE TIME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w:t>
            </w:r>
          </w:p>
        </w:tc>
      </w:tr>
      <w:tr w:rsidR="00CE026D" w:rsidRPr="000142F7" w:rsidTr="00617E2C">
        <w:tc>
          <w:tcPr>
            <w:tcW w:w="3798" w:type="dxa"/>
          </w:tcPr>
          <w:p w:rsidR="00CE026D" w:rsidRPr="000142F7" w:rsidRDefault="00520EC5" w:rsidP="0061164C">
            <w:pPr>
              <w:pStyle w:val="NoSpacing"/>
              <w:rPr>
                <w:rFonts w:asciiTheme="majorHAnsi" w:hAnsiTheme="majorHAnsi"/>
                <w:b/>
              </w:rPr>
            </w:pPr>
            <w:r>
              <w:rPr>
                <w:rFonts w:asciiTheme="majorHAnsi" w:hAnsiTheme="majorHAnsi"/>
                <w:b/>
              </w:rPr>
              <w:t>ANESTHESIC  TYPE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  (OBR2)</w:t>
            </w:r>
          </w:p>
        </w:tc>
      </w:tr>
      <w:tr w:rsidR="00CE026D" w:rsidRPr="000142F7" w:rsidTr="00617E2C">
        <w:tc>
          <w:tcPr>
            <w:tcW w:w="3798" w:type="dxa"/>
          </w:tcPr>
          <w:p w:rsidR="00CE026D" w:rsidRPr="000142F7" w:rsidRDefault="00520EC5" w:rsidP="0061164C">
            <w:pPr>
              <w:pStyle w:val="NoSpacing"/>
              <w:rPr>
                <w:rFonts w:asciiTheme="majorHAnsi" w:hAnsiTheme="majorHAnsi"/>
                <w:b/>
              </w:rPr>
            </w:pPr>
            <w:r>
              <w:rPr>
                <w:rFonts w:asciiTheme="majorHAnsi" w:hAnsiTheme="majorHAnsi"/>
                <w:b/>
              </w:rPr>
              <w:t>ANESTHESIC TECHNIQUE</w:t>
            </w:r>
          </w:p>
        </w:tc>
        <w:tc>
          <w:tcPr>
            <w:tcW w:w="2250" w:type="dxa"/>
          </w:tcPr>
          <w:p w:rsidR="00CE026D" w:rsidRPr="000142F7" w:rsidRDefault="00CE026D" w:rsidP="0061164C">
            <w:pPr>
              <w:pStyle w:val="NoSpacing"/>
              <w:rPr>
                <w:rFonts w:asciiTheme="majorHAnsi" w:hAnsiTheme="majorHAnsi"/>
              </w:rPr>
            </w:pPr>
            <w:r>
              <w:rPr>
                <w:rFonts w:asciiTheme="majorHAnsi" w:hAnsiTheme="majorHAnsi"/>
              </w:rPr>
              <w:t>INCOMING TO VISTA</w:t>
            </w:r>
          </w:p>
        </w:tc>
        <w:tc>
          <w:tcPr>
            <w:tcW w:w="1710" w:type="dxa"/>
          </w:tcPr>
          <w:p w:rsidR="00CE026D" w:rsidRPr="000142F7" w:rsidRDefault="00CE026D" w:rsidP="0061164C">
            <w:pPr>
              <w:pStyle w:val="NoSpacing"/>
              <w:rPr>
                <w:rFonts w:asciiTheme="majorHAnsi" w:hAnsiTheme="majorHAnsi"/>
              </w:rPr>
            </w:pPr>
          </w:p>
        </w:tc>
        <w:tc>
          <w:tcPr>
            <w:tcW w:w="1818" w:type="dxa"/>
          </w:tcPr>
          <w:p w:rsidR="00CE026D" w:rsidRPr="000142F7" w:rsidRDefault="00CE026D" w:rsidP="0061164C">
            <w:pPr>
              <w:pStyle w:val="NoSpacing"/>
              <w:rPr>
                <w:rFonts w:asciiTheme="majorHAnsi" w:hAnsiTheme="majorHAnsi"/>
              </w:rPr>
            </w:pPr>
            <w:r>
              <w:rPr>
                <w:rFonts w:asciiTheme="majorHAnsi" w:hAnsiTheme="majorHAnsi"/>
              </w:rPr>
              <w:t>YES  (OBR2)</w:t>
            </w:r>
          </w:p>
        </w:tc>
      </w:tr>
    </w:tbl>
    <w:p w:rsidR="00CE026D" w:rsidRDefault="00CE026D" w:rsidP="00CE026D">
      <w:pPr>
        <w:rPr>
          <w:rFonts w:asciiTheme="majorHAnsi" w:hAnsiTheme="majorHAnsi"/>
          <w:b/>
          <w:sz w:val="32"/>
          <w:szCs w:val="32"/>
        </w:rPr>
      </w:pPr>
    </w:p>
    <w:p w:rsidR="00CE026D" w:rsidRPr="00153B0F" w:rsidRDefault="00CE026D" w:rsidP="000A5F9B">
      <w:pPr>
        <w:pStyle w:val="Style2"/>
        <w:rPr>
          <w:sz w:val="36"/>
          <w:szCs w:val="36"/>
        </w:rPr>
      </w:pPr>
      <w:bookmarkStart w:id="71" w:name="_Toc338764244"/>
      <w:bookmarkStart w:id="72" w:name="_Toc364755480"/>
      <w:r w:rsidRPr="00153B0F">
        <w:rPr>
          <w:sz w:val="36"/>
          <w:szCs w:val="36"/>
        </w:rPr>
        <w:t>Vital Sign ORU Data Assembly Characteristics</w:t>
      </w:r>
      <w:bookmarkEnd w:id="71"/>
      <w:bookmarkEnd w:id="72"/>
    </w:p>
    <w:p w:rsidR="00CE026D" w:rsidRPr="00DE2FE4" w:rsidRDefault="00CE026D" w:rsidP="00CE026D">
      <w:pPr>
        <w:rPr>
          <w:rFonts w:asciiTheme="majorHAnsi" w:hAnsiTheme="majorHAnsi"/>
        </w:rPr>
      </w:pPr>
      <w:r w:rsidRPr="00A61D9E">
        <w:rPr>
          <w:rFonts w:asciiTheme="majorHAnsi" w:hAnsiTheme="majorHAnsi"/>
        </w:rPr>
        <w:t xml:space="preserve">Vital Sign </w:t>
      </w:r>
      <w:r>
        <w:rPr>
          <w:rFonts w:asciiTheme="majorHAnsi" w:hAnsiTheme="majorHAnsi"/>
        </w:rPr>
        <w:t xml:space="preserve">ORU are triggered by VistA VDEF Interface.  </w:t>
      </w:r>
      <w:r w:rsidR="00035438">
        <w:rPr>
          <w:rFonts w:asciiTheme="majorHAnsi" w:hAnsiTheme="majorHAnsi"/>
        </w:rPr>
        <w:t xml:space="preserve">The </w:t>
      </w:r>
      <w:r>
        <w:rPr>
          <w:rFonts w:asciiTheme="majorHAnsi" w:hAnsiTheme="majorHAnsi"/>
        </w:rPr>
        <w:t>DSIH Router Protocol is subscribed to the VistA Vitals VDEF protocols, producing DSIH Vitals ORU messages. Each Vital Sign is placed into its own individual message.</w:t>
      </w:r>
    </w:p>
    <w:p w:rsidR="00CE026D" w:rsidRPr="000142F7" w:rsidRDefault="00CE026D" w:rsidP="00153B0F">
      <w:pPr>
        <w:pStyle w:val="Style2"/>
      </w:pPr>
      <w:bookmarkStart w:id="73" w:name="_Toc338764245"/>
      <w:bookmarkStart w:id="74" w:name="_Toc364755481"/>
      <w:r>
        <w:t xml:space="preserve">Vital Sign ORU </w:t>
      </w:r>
      <w:r w:rsidRPr="000142F7">
        <w:t>Static Message Definition – Message Level</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1"/>
        <w:gridCol w:w="3125"/>
        <w:gridCol w:w="1781"/>
        <w:gridCol w:w="2349"/>
      </w:tblGrid>
      <w:tr w:rsidR="00CE026D" w:rsidRPr="000142F7" w:rsidTr="00617E2C">
        <w:tc>
          <w:tcPr>
            <w:tcW w:w="2372" w:type="dxa"/>
            <w:shd w:val="clear" w:color="auto" w:fill="BFBFBF" w:themeFill="background1" w:themeFillShade="BF"/>
          </w:tcPr>
          <w:p w:rsidR="00CE026D" w:rsidRPr="000142F7" w:rsidRDefault="00CE026D" w:rsidP="0061164C">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rsidR="00CE026D" w:rsidRPr="000142F7" w:rsidRDefault="00CE026D" w:rsidP="0061164C">
            <w:pPr>
              <w:pStyle w:val="NoSpacing"/>
              <w:rPr>
                <w:rFonts w:asciiTheme="majorHAnsi" w:hAnsiTheme="majorHAnsi"/>
                <w:b/>
              </w:rPr>
            </w:pPr>
            <w:r>
              <w:rPr>
                <w:rFonts w:asciiTheme="majorHAnsi" w:hAnsiTheme="majorHAnsi"/>
                <w:b/>
              </w:rPr>
              <w:t>Vital Sign Query</w:t>
            </w:r>
          </w:p>
        </w:tc>
        <w:tc>
          <w:tcPr>
            <w:tcW w:w="1640" w:type="dxa"/>
            <w:shd w:val="clear" w:color="auto" w:fill="BFBFBF" w:themeFill="background1" w:themeFillShade="BF"/>
          </w:tcPr>
          <w:p w:rsidR="00CE026D" w:rsidRPr="000142F7" w:rsidRDefault="00CE026D" w:rsidP="0061164C">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CE026D" w:rsidRPr="000142F7" w:rsidRDefault="00CE026D" w:rsidP="0061164C">
            <w:pPr>
              <w:pStyle w:val="NoSpacing"/>
              <w:rPr>
                <w:rFonts w:asciiTheme="majorHAnsi" w:hAnsiTheme="majorHAnsi"/>
                <w:b/>
              </w:rPr>
            </w:pPr>
            <w:r w:rsidRPr="000142F7">
              <w:rPr>
                <w:rFonts w:asciiTheme="majorHAnsi" w:hAnsiTheme="majorHAnsi"/>
                <w:b/>
              </w:rPr>
              <w:t>REPETITION</w:t>
            </w:r>
          </w:p>
        </w:tc>
      </w:tr>
      <w:tr w:rsidR="00CE026D" w:rsidRPr="000142F7" w:rsidTr="00617E2C">
        <w:tc>
          <w:tcPr>
            <w:tcW w:w="2372" w:type="dxa"/>
          </w:tcPr>
          <w:p w:rsidR="00CE026D" w:rsidRPr="000142F7" w:rsidRDefault="00CE026D" w:rsidP="0061164C">
            <w:pPr>
              <w:pStyle w:val="NoSpacing"/>
              <w:rPr>
                <w:rFonts w:asciiTheme="majorHAnsi" w:hAnsiTheme="majorHAnsi"/>
                <w:b/>
              </w:rPr>
            </w:pPr>
            <w:r w:rsidRPr="000142F7">
              <w:rPr>
                <w:rFonts w:asciiTheme="majorHAnsi" w:hAnsiTheme="majorHAnsi"/>
                <w:b/>
              </w:rPr>
              <w:t>MSH</w:t>
            </w:r>
          </w:p>
        </w:tc>
        <w:tc>
          <w:tcPr>
            <w:tcW w:w="3181" w:type="dxa"/>
          </w:tcPr>
          <w:p w:rsidR="00CE026D" w:rsidRPr="000142F7" w:rsidRDefault="00CE026D" w:rsidP="0061164C">
            <w:pPr>
              <w:pStyle w:val="NoSpacing"/>
              <w:rPr>
                <w:rFonts w:asciiTheme="majorHAnsi" w:hAnsiTheme="majorHAnsi"/>
              </w:rPr>
            </w:pPr>
            <w:r w:rsidRPr="000142F7">
              <w:rPr>
                <w:rFonts w:asciiTheme="majorHAnsi" w:hAnsiTheme="majorHAnsi"/>
              </w:rPr>
              <w:t>Message Header</w:t>
            </w:r>
          </w:p>
        </w:tc>
        <w:tc>
          <w:tcPr>
            <w:tcW w:w="1640" w:type="dxa"/>
          </w:tcPr>
          <w:p w:rsidR="00CE026D" w:rsidRPr="000142F7" w:rsidRDefault="00CE026D" w:rsidP="0061164C">
            <w:pPr>
              <w:pStyle w:val="NoSpacing"/>
              <w:rPr>
                <w:rFonts w:asciiTheme="majorHAnsi" w:hAnsiTheme="majorHAnsi"/>
              </w:rPr>
            </w:pPr>
            <w:r w:rsidRPr="000142F7">
              <w:rPr>
                <w:rFonts w:asciiTheme="majorHAnsi" w:hAnsiTheme="majorHAnsi"/>
              </w:rPr>
              <w:t>Required</w:t>
            </w:r>
          </w:p>
        </w:tc>
        <w:tc>
          <w:tcPr>
            <w:tcW w:w="2383" w:type="dxa"/>
          </w:tcPr>
          <w:p w:rsidR="00CE026D" w:rsidRPr="000142F7" w:rsidRDefault="00CE026D" w:rsidP="0061164C">
            <w:pPr>
              <w:pStyle w:val="NoSpacing"/>
              <w:rPr>
                <w:rFonts w:asciiTheme="majorHAnsi" w:hAnsiTheme="majorHAnsi"/>
              </w:rPr>
            </w:pPr>
            <w:r w:rsidRPr="000142F7">
              <w:rPr>
                <w:rFonts w:asciiTheme="majorHAnsi" w:hAnsiTheme="majorHAnsi"/>
              </w:rPr>
              <w:t xml:space="preserve">Repeat = NO </w:t>
            </w:r>
          </w:p>
          <w:p w:rsidR="00CE026D" w:rsidRPr="000142F7" w:rsidRDefault="00CE026D" w:rsidP="0061164C">
            <w:pPr>
              <w:pStyle w:val="NoSpacing"/>
              <w:rPr>
                <w:rFonts w:asciiTheme="majorHAnsi" w:hAnsiTheme="majorHAnsi"/>
              </w:rPr>
            </w:pPr>
          </w:p>
        </w:tc>
      </w:tr>
      <w:tr w:rsidR="00CE026D" w:rsidRPr="000142F7" w:rsidTr="00617E2C">
        <w:trPr>
          <w:trHeight w:val="395"/>
        </w:trPr>
        <w:tc>
          <w:tcPr>
            <w:tcW w:w="2372" w:type="dxa"/>
          </w:tcPr>
          <w:p w:rsidR="00CE026D" w:rsidRDefault="00CE026D" w:rsidP="0061164C">
            <w:pPr>
              <w:pStyle w:val="NoSpacing"/>
              <w:rPr>
                <w:rFonts w:asciiTheme="majorHAnsi" w:hAnsiTheme="majorHAnsi"/>
                <w:b/>
              </w:rPr>
            </w:pPr>
            <w:r>
              <w:rPr>
                <w:rFonts w:asciiTheme="majorHAnsi" w:hAnsiTheme="majorHAnsi"/>
                <w:b/>
              </w:rPr>
              <w:t>MSA</w:t>
            </w:r>
          </w:p>
        </w:tc>
        <w:tc>
          <w:tcPr>
            <w:tcW w:w="3181" w:type="dxa"/>
          </w:tcPr>
          <w:p w:rsidR="00CE026D" w:rsidRDefault="00CE026D" w:rsidP="0061164C">
            <w:pPr>
              <w:pStyle w:val="NoSpacing"/>
              <w:rPr>
                <w:rFonts w:asciiTheme="majorHAnsi" w:hAnsiTheme="majorHAnsi"/>
              </w:rPr>
            </w:pPr>
            <w:r>
              <w:rPr>
                <w:rFonts w:asciiTheme="majorHAnsi" w:hAnsiTheme="majorHAnsi"/>
              </w:rPr>
              <w:t>Acknowledgment segment</w:t>
            </w:r>
          </w:p>
        </w:tc>
        <w:tc>
          <w:tcPr>
            <w:tcW w:w="1640" w:type="dxa"/>
          </w:tcPr>
          <w:p w:rsidR="00CE026D" w:rsidRPr="000142F7" w:rsidRDefault="00CE026D" w:rsidP="0061164C">
            <w:pPr>
              <w:pStyle w:val="NoSpacing"/>
              <w:rPr>
                <w:rFonts w:asciiTheme="majorHAnsi" w:hAnsiTheme="majorHAnsi"/>
              </w:rPr>
            </w:pPr>
            <w:r>
              <w:rPr>
                <w:rFonts w:asciiTheme="majorHAnsi" w:hAnsiTheme="majorHAnsi"/>
              </w:rPr>
              <w:t>Required</w:t>
            </w:r>
          </w:p>
        </w:tc>
        <w:tc>
          <w:tcPr>
            <w:tcW w:w="2383" w:type="dxa"/>
          </w:tcPr>
          <w:p w:rsidR="00CE026D" w:rsidRPr="000142F7" w:rsidRDefault="00CE026D" w:rsidP="0061164C">
            <w:pPr>
              <w:pStyle w:val="NoSpacing"/>
              <w:rPr>
                <w:rFonts w:asciiTheme="majorHAnsi" w:hAnsiTheme="majorHAnsi"/>
              </w:rPr>
            </w:pPr>
            <w:r>
              <w:rPr>
                <w:rFonts w:asciiTheme="majorHAnsi" w:hAnsiTheme="majorHAnsi"/>
              </w:rPr>
              <w:t>Repeat = NO</w:t>
            </w:r>
          </w:p>
        </w:tc>
      </w:tr>
      <w:tr w:rsidR="00CE026D" w:rsidRPr="000142F7" w:rsidTr="00617E2C">
        <w:tc>
          <w:tcPr>
            <w:tcW w:w="2372" w:type="dxa"/>
          </w:tcPr>
          <w:p w:rsidR="00CE026D" w:rsidRPr="00B4739F" w:rsidRDefault="00CE026D" w:rsidP="0061164C">
            <w:pPr>
              <w:pStyle w:val="NoSpacing"/>
              <w:rPr>
                <w:rFonts w:asciiTheme="majorHAnsi" w:hAnsiTheme="majorHAnsi"/>
                <w:b/>
              </w:rPr>
            </w:pPr>
            <w:r w:rsidRPr="00B4739F">
              <w:rPr>
                <w:rFonts w:asciiTheme="majorHAnsi" w:hAnsiTheme="majorHAnsi"/>
                <w:b/>
              </w:rPr>
              <w:t>QRD</w:t>
            </w:r>
          </w:p>
        </w:tc>
        <w:tc>
          <w:tcPr>
            <w:tcW w:w="3181" w:type="dxa"/>
          </w:tcPr>
          <w:p w:rsidR="00CE026D" w:rsidRPr="00B4739F" w:rsidRDefault="00CE026D" w:rsidP="0061164C">
            <w:pPr>
              <w:pStyle w:val="NoSpacing"/>
              <w:rPr>
                <w:rFonts w:asciiTheme="majorHAnsi" w:hAnsiTheme="majorHAnsi"/>
              </w:rPr>
            </w:pPr>
            <w:r w:rsidRPr="00B4739F">
              <w:rPr>
                <w:rFonts w:asciiTheme="majorHAnsi" w:hAnsiTheme="majorHAnsi"/>
              </w:rPr>
              <w:t>Query Definition</w:t>
            </w:r>
          </w:p>
        </w:tc>
        <w:tc>
          <w:tcPr>
            <w:tcW w:w="1640" w:type="dxa"/>
          </w:tcPr>
          <w:p w:rsidR="00CE026D" w:rsidRPr="00B4739F" w:rsidRDefault="00CE026D" w:rsidP="0061164C">
            <w:pPr>
              <w:pStyle w:val="NoSpacing"/>
              <w:rPr>
                <w:rFonts w:asciiTheme="majorHAnsi" w:hAnsiTheme="majorHAnsi"/>
              </w:rPr>
            </w:pPr>
            <w:r w:rsidRPr="00B4739F">
              <w:rPr>
                <w:rFonts w:asciiTheme="majorHAnsi" w:hAnsiTheme="majorHAnsi"/>
              </w:rPr>
              <w:t>Required</w:t>
            </w:r>
          </w:p>
        </w:tc>
        <w:tc>
          <w:tcPr>
            <w:tcW w:w="2383" w:type="dxa"/>
          </w:tcPr>
          <w:p w:rsidR="00CE026D" w:rsidRPr="00B4739F" w:rsidRDefault="00CE026D" w:rsidP="0061164C">
            <w:pPr>
              <w:pStyle w:val="NoSpacing"/>
              <w:rPr>
                <w:rFonts w:asciiTheme="majorHAnsi" w:hAnsiTheme="majorHAnsi"/>
              </w:rPr>
            </w:pPr>
            <w:r w:rsidRPr="00B4739F">
              <w:rPr>
                <w:rFonts w:asciiTheme="majorHAnsi" w:hAnsiTheme="majorHAnsi"/>
              </w:rPr>
              <w:t xml:space="preserve">Repeat = NO </w:t>
            </w:r>
          </w:p>
          <w:p w:rsidR="00CE026D" w:rsidRPr="00B4739F" w:rsidRDefault="00CE026D" w:rsidP="0061164C">
            <w:pPr>
              <w:pStyle w:val="NoSpacing"/>
              <w:rPr>
                <w:rFonts w:asciiTheme="majorHAnsi" w:hAnsiTheme="majorHAnsi"/>
              </w:rPr>
            </w:pPr>
          </w:p>
        </w:tc>
      </w:tr>
      <w:tr w:rsidR="00CE026D" w:rsidRPr="000142F7" w:rsidTr="00617E2C">
        <w:tc>
          <w:tcPr>
            <w:tcW w:w="2372" w:type="dxa"/>
          </w:tcPr>
          <w:p w:rsidR="00CE026D" w:rsidRPr="000142F7" w:rsidRDefault="00CE026D" w:rsidP="0061164C">
            <w:pPr>
              <w:pStyle w:val="NoSpacing"/>
              <w:rPr>
                <w:rFonts w:asciiTheme="majorHAnsi" w:hAnsiTheme="majorHAnsi"/>
                <w:b/>
              </w:rPr>
            </w:pPr>
            <w:r>
              <w:rPr>
                <w:rFonts w:asciiTheme="majorHAnsi" w:hAnsiTheme="majorHAnsi"/>
                <w:b/>
              </w:rPr>
              <w:t>PID</w:t>
            </w:r>
          </w:p>
        </w:tc>
        <w:tc>
          <w:tcPr>
            <w:tcW w:w="3181" w:type="dxa"/>
          </w:tcPr>
          <w:p w:rsidR="00CE026D" w:rsidRPr="000142F7" w:rsidRDefault="00CE026D" w:rsidP="0061164C">
            <w:pPr>
              <w:pStyle w:val="NoSpacing"/>
              <w:rPr>
                <w:rFonts w:asciiTheme="majorHAnsi" w:hAnsiTheme="majorHAnsi"/>
              </w:rPr>
            </w:pPr>
            <w:r>
              <w:rPr>
                <w:rFonts w:asciiTheme="majorHAnsi" w:hAnsiTheme="majorHAnsi"/>
              </w:rPr>
              <w:t>Patient Identification</w:t>
            </w:r>
          </w:p>
        </w:tc>
        <w:tc>
          <w:tcPr>
            <w:tcW w:w="1640" w:type="dxa"/>
          </w:tcPr>
          <w:p w:rsidR="00CE026D" w:rsidRPr="000142F7" w:rsidRDefault="00CE026D" w:rsidP="0061164C">
            <w:pPr>
              <w:pStyle w:val="NoSpacing"/>
              <w:rPr>
                <w:rFonts w:asciiTheme="majorHAnsi" w:hAnsiTheme="majorHAnsi"/>
              </w:rPr>
            </w:pPr>
            <w:r w:rsidRPr="000142F7">
              <w:rPr>
                <w:rFonts w:asciiTheme="majorHAnsi" w:hAnsiTheme="majorHAnsi"/>
              </w:rPr>
              <w:t>Required</w:t>
            </w:r>
          </w:p>
        </w:tc>
        <w:tc>
          <w:tcPr>
            <w:tcW w:w="2383" w:type="dxa"/>
          </w:tcPr>
          <w:p w:rsidR="00CE026D" w:rsidRPr="000142F7" w:rsidRDefault="00CE026D" w:rsidP="0061164C">
            <w:pPr>
              <w:pStyle w:val="NoSpacing"/>
              <w:rPr>
                <w:rFonts w:asciiTheme="majorHAnsi" w:hAnsiTheme="majorHAnsi"/>
              </w:rPr>
            </w:pPr>
            <w:r w:rsidRPr="000142F7">
              <w:rPr>
                <w:rFonts w:asciiTheme="majorHAnsi" w:hAnsiTheme="majorHAnsi"/>
              </w:rPr>
              <w:t xml:space="preserve">Repeat = NO </w:t>
            </w:r>
          </w:p>
          <w:p w:rsidR="00CE026D" w:rsidRPr="000142F7" w:rsidRDefault="00CE026D" w:rsidP="0061164C">
            <w:pPr>
              <w:pStyle w:val="NoSpacing"/>
              <w:rPr>
                <w:rFonts w:asciiTheme="majorHAnsi" w:hAnsiTheme="majorHAnsi"/>
              </w:rPr>
            </w:pPr>
          </w:p>
        </w:tc>
      </w:tr>
      <w:tr w:rsidR="00CE026D" w:rsidRPr="000142F7" w:rsidTr="00617E2C">
        <w:tc>
          <w:tcPr>
            <w:tcW w:w="2372" w:type="dxa"/>
          </w:tcPr>
          <w:p w:rsidR="00CE026D" w:rsidRPr="000142F7" w:rsidRDefault="00CE026D" w:rsidP="0061164C">
            <w:pPr>
              <w:pStyle w:val="NoSpacing"/>
              <w:rPr>
                <w:rFonts w:asciiTheme="majorHAnsi" w:hAnsiTheme="majorHAnsi"/>
                <w:b/>
              </w:rPr>
            </w:pPr>
            <w:r>
              <w:rPr>
                <w:rFonts w:asciiTheme="majorHAnsi" w:hAnsiTheme="majorHAnsi"/>
                <w:b/>
              </w:rPr>
              <w:t>OBR</w:t>
            </w:r>
          </w:p>
        </w:tc>
        <w:tc>
          <w:tcPr>
            <w:tcW w:w="3181" w:type="dxa"/>
          </w:tcPr>
          <w:p w:rsidR="00CE026D" w:rsidRPr="000142F7" w:rsidRDefault="00CE026D" w:rsidP="0061164C">
            <w:pPr>
              <w:pStyle w:val="NoSpacing"/>
              <w:rPr>
                <w:rFonts w:asciiTheme="majorHAnsi" w:hAnsiTheme="majorHAnsi"/>
              </w:rPr>
            </w:pPr>
            <w:r>
              <w:rPr>
                <w:rFonts w:asciiTheme="majorHAnsi" w:hAnsiTheme="majorHAnsi"/>
              </w:rPr>
              <w:t>Observation Request segment</w:t>
            </w:r>
          </w:p>
        </w:tc>
        <w:tc>
          <w:tcPr>
            <w:tcW w:w="1640" w:type="dxa"/>
          </w:tcPr>
          <w:p w:rsidR="00CE026D" w:rsidRPr="000142F7" w:rsidRDefault="00CE026D" w:rsidP="0061164C">
            <w:pPr>
              <w:pStyle w:val="NoSpacing"/>
              <w:rPr>
                <w:rFonts w:asciiTheme="majorHAnsi" w:hAnsiTheme="majorHAnsi"/>
              </w:rPr>
            </w:pPr>
            <w:r w:rsidRPr="000142F7">
              <w:rPr>
                <w:rFonts w:asciiTheme="majorHAnsi" w:hAnsiTheme="majorHAnsi"/>
              </w:rPr>
              <w:t>Required</w:t>
            </w:r>
          </w:p>
        </w:tc>
        <w:tc>
          <w:tcPr>
            <w:tcW w:w="2383" w:type="dxa"/>
          </w:tcPr>
          <w:p w:rsidR="00CE026D" w:rsidRPr="000142F7" w:rsidRDefault="00CE026D" w:rsidP="0061164C">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CE026D" w:rsidRPr="000142F7" w:rsidRDefault="00CE026D" w:rsidP="0061164C">
            <w:pPr>
              <w:pStyle w:val="NoSpacing"/>
              <w:rPr>
                <w:rFonts w:asciiTheme="majorHAnsi" w:hAnsiTheme="majorHAnsi"/>
              </w:rPr>
            </w:pPr>
          </w:p>
        </w:tc>
      </w:tr>
      <w:tr w:rsidR="00CE026D" w:rsidRPr="000142F7" w:rsidTr="00617E2C">
        <w:tc>
          <w:tcPr>
            <w:tcW w:w="2372" w:type="dxa"/>
          </w:tcPr>
          <w:p w:rsidR="00CE026D" w:rsidRPr="000142F7" w:rsidRDefault="00CE026D" w:rsidP="0061164C">
            <w:pPr>
              <w:pStyle w:val="NoSpacing"/>
              <w:rPr>
                <w:rFonts w:asciiTheme="majorHAnsi" w:hAnsiTheme="majorHAnsi"/>
                <w:b/>
              </w:rPr>
            </w:pPr>
            <w:r>
              <w:rPr>
                <w:rFonts w:asciiTheme="majorHAnsi" w:hAnsiTheme="majorHAnsi"/>
                <w:b/>
              </w:rPr>
              <w:t>OBX</w:t>
            </w:r>
          </w:p>
        </w:tc>
        <w:tc>
          <w:tcPr>
            <w:tcW w:w="3181" w:type="dxa"/>
          </w:tcPr>
          <w:p w:rsidR="00CE026D" w:rsidRPr="000142F7" w:rsidRDefault="00CE026D" w:rsidP="0061164C">
            <w:pPr>
              <w:pStyle w:val="NoSpacing"/>
              <w:rPr>
                <w:rFonts w:asciiTheme="majorHAnsi" w:hAnsiTheme="majorHAnsi"/>
              </w:rPr>
            </w:pPr>
            <w:r>
              <w:rPr>
                <w:rFonts w:asciiTheme="majorHAnsi" w:hAnsiTheme="majorHAnsi"/>
              </w:rPr>
              <w:t>Observation/Result Segment</w:t>
            </w:r>
          </w:p>
        </w:tc>
        <w:tc>
          <w:tcPr>
            <w:tcW w:w="1640" w:type="dxa"/>
          </w:tcPr>
          <w:p w:rsidR="00CE026D" w:rsidRPr="000142F7" w:rsidRDefault="00CE026D" w:rsidP="0061164C">
            <w:pPr>
              <w:pStyle w:val="NoSpacing"/>
              <w:rPr>
                <w:rFonts w:asciiTheme="majorHAnsi" w:hAnsiTheme="majorHAnsi"/>
              </w:rPr>
            </w:pPr>
            <w:r w:rsidRPr="000142F7">
              <w:rPr>
                <w:rFonts w:asciiTheme="majorHAnsi" w:hAnsiTheme="majorHAnsi"/>
              </w:rPr>
              <w:t>Required</w:t>
            </w:r>
          </w:p>
        </w:tc>
        <w:tc>
          <w:tcPr>
            <w:tcW w:w="2383" w:type="dxa"/>
          </w:tcPr>
          <w:p w:rsidR="00CE026D" w:rsidRPr="000142F7" w:rsidRDefault="00CE026D" w:rsidP="0061164C">
            <w:pPr>
              <w:pStyle w:val="NoSpacing"/>
              <w:rPr>
                <w:rFonts w:asciiTheme="majorHAnsi" w:hAnsiTheme="majorHAnsi"/>
              </w:rPr>
            </w:pPr>
            <w:r w:rsidRPr="000142F7">
              <w:rPr>
                <w:rFonts w:asciiTheme="majorHAnsi" w:hAnsiTheme="majorHAnsi"/>
              </w:rPr>
              <w:t xml:space="preserve">Repeat = NO </w:t>
            </w:r>
          </w:p>
          <w:p w:rsidR="00CE026D" w:rsidRPr="000142F7" w:rsidRDefault="00CE026D" w:rsidP="0061164C">
            <w:pPr>
              <w:pStyle w:val="NoSpacing"/>
              <w:rPr>
                <w:rFonts w:asciiTheme="majorHAnsi" w:hAnsiTheme="majorHAnsi"/>
              </w:rPr>
            </w:pPr>
          </w:p>
        </w:tc>
      </w:tr>
      <w:tr w:rsidR="002120BB" w:rsidRPr="000142F7" w:rsidTr="002120BB">
        <w:trPr>
          <w:trHeight w:val="435"/>
        </w:trPr>
        <w:tc>
          <w:tcPr>
            <w:tcW w:w="2372" w:type="dxa"/>
          </w:tcPr>
          <w:p w:rsidR="002120BB" w:rsidRPr="002A7F96" w:rsidRDefault="00A73400" w:rsidP="00A73400">
            <w:pPr>
              <w:pStyle w:val="NoSpacing"/>
              <w:rPr>
                <w:rFonts w:asciiTheme="majorHAnsi" w:hAnsiTheme="majorHAnsi"/>
                <w:b/>
              </w:rPr>
            </w:pPr>
            <w:r w:rsidRPr="002A7F96">
              <w:rPr>
                <w:rFonts w:asciiTheme="majorHAnsi" w:hAnsiTheme="majorHAnsi"/>
                <w:b/>
              </w:rPr>
              <w:t>ZSC</w:t>
            </w:r>
          </w:p>
        </w:tc>
        <w:tc>
          <w:tcPr>
            <w:tcW w:w="3181" w:type="dxa"/>
          </w:tcPr>
          <w:p w:rsidR="002120BB" w:rsidRPr="002A7F96" w:rsidRDefault="005726DD" w:rsidP="0061164C">
            <w:pPr>
              <w:pStyle w:val="NoSpacing"/>
              <w:rPr>
                <w:rFonts w:asciiTheme="majorHAnsi" w:hAnsiTheme="majorHAnsi"/>
              </w:rPr>
            </w:pPr>
            <w:r w:rsidRPr="002A7F96">
              <w:rPr>
                <w:rFonts w:asciiTheme="majorHAnsi" w:hAnsiTheme="majorHAnsi"/>
              </w:rPr>
              <w:t>Drug Dependence</w:t>
            </w:r>
            <w:r w:rsidR="002120BB" w:rsidRPr="002A7F96">
              <w:rPr>
                <w:rFonts w:asciiTheme="majorHAnsi" w:hAnsiTheme="majorHAnsi"/>
              </w:rPr>
              <w:t xml:space="preserve"> Group</w:t>
            </w:r>
          </w:p>
        </w:tc>
        <w:tc>
          <w:tcPr>
            <w:tcW w:w="1640" w:type="dxa"/>
          </w:tcPr>
          <w:p w:rsidR="002120BB" w:rsidRPr="002A7F96" w:rsidRDefault="002120BB" w:rsidP="0061164C">
            <w:pPr>
              <w:pStyle w:val="NoSpacing"/>
              <w:rPr>
                <w:rFonts w:asciiTheme="majorHAnsi" w:hAnsiTheme="majorHAnsi"/>
              </w:rPr>
            </w:pPr>
            <w:r w:rsidRPr="002A7F96">
              <w:rPr>
                <w:rFonts w:asciiTheme="majorHAnsi" w:hAnsiTheme="majorHAnsi"/>
              </w:rPr>
              <w:t>Required</w:t>
            </w:r>
          </w:p>
        </w:tc>
        <w:tc>
          <w:tcPr>
            <w:tcW w:w="2383" w:type="dxa"/>
          </w:tcPr>
          <w:p w:rsidR="002120BB" w:rsidRPr="002A7F96" w:rsidRDefault="002120BB" w:rsidP="0061164C">
            <w:pPr>
              <w:pStyle w:val="NoSpacing"/>
              <w:rPr>
                <w:rFonts w:asciiTheme="majorHAnsi" w:hAnsiTheme="majorHAnsi"/>
              </w:rPr>
            </w:pPr>
            <w:r w:rsidRPr="002A7F96">
              <w:rPr>
                <w:rFonts w:asciiTheme="majorHAnsi" w:hAnsiTheme="majorHAnsi"/>
              </w:rPr>
              <w:t>Repeat = NO</w:t>
            </w:r>
          </w:p>
        </w:tc>
      </w:tr>
    </w:tbl>
    <w:p w:rsidR="00CE026D" w:rsidRPr="005D75EE" w:rsidRDefault="00CE026D" w:rsidP="00CE026D">
      <w:pPr>
        <w:rPr>
          <w:rFonts w:asciiTheme="majorHAnsi" w:hAnsiTheme="majorHAnsi" w:cs="Times New Roman"/>
          <w:sz w:val="16"/>
          <w:szCs w:val="16"/>
        </w:rPr>
      </w:pPr>
    </w:p>
    <w:p w:rsidR="005D75EE" w:rsidRDefault="005D75EE" w:rsidP="00302B33">
      <w:pPr>
        <w:rPr>
          <w:rFonts w:asciiTheme="majorHAnsi" w:hAnsiTheme="majorHAnsi"/>
          <w:b/>
          <w:sz w:val="32"/>
          <w:szCs w:val="32"/>
        </w:rPr>
      </w:pPr>
    </w:p>
    <w:p w:rsidR="00302B33" w:rsidRPr="00153B0F" w:rsidRDefault="00302B33" w:rsidP="000A5F9B">
      <w:pPr>
        <w:pStyle w:val="Style2"/>
        <w:rPr>
          <w:sz w:val="36"/>
          <w:szCs w:val="36"/>
        </w:rPr>
      </w:pPr>
      <w:bookmarkStart w:id="75" w:name="_Toc338764246"/>
      <w:bookmarkStart w:id="76" w:name="_Toc364755482"/>
      <w:r w:rsidRPr="00153B0F">
        <w:rPr>
          <w:sz w:val="36"/>
          <w:szCs w:val="36"/>
        </w:rPr>
        <w:lastRenderedPageBreak/>
        <w:t>Surgical SIU Message - Data Assembly Characteristics</w:t>
      </w:r>
      <w:bookmarkEnd w:id="75"/>
      <w:bookmarkEnd w:id="76"/>
    </w:p>
    <w:p w:rsidR="00302B33" w:rsidRPr="000142F7" w:rsidRDefault="00302B33" w:rsidP="00302B33">
      <w:pPr>
        <w:rPr>
          <w:rFonts w:asciiTheme="majorHAnsi" w:hAnsiTheme="majorHAnsi"/>
        </w:rPr>
      </w:pPr>
      <w:r w:rsidRPr="000142F7">
        <w:rPr>
          <w:rFonts w:asciiTheme="majorHAnsi" w:hAnsiTheme="majorHAnsi"/>
        </w:rPr>
        <w:t>A standard HL7 v2.</w:t>
      </w:r>
      <w:r w:rsidR="00035438">
        <w:rPr>
          <w:rFonts w:asciiTheme="majorHAnsi" w:hAnsiTheme="majorHAnsi"/>
        </w:rPr>
        <w:t>4</w:t>
      </w:r>
      <w:r w:rsidRPr="000142F7">
        <w:rPr>
          <w:rFonts w:asciiTheme="majorHAnsi" w:hAnsiTheme="majorHAnsi"/>
        </w:rPr>
        <w:t xml:space="preserve"> will be generated for each VistA Surgery Schedule event.  SIU-12, SIU-1</w:t>
      </w:r>
      <w:r w:rsidR="00035438">
        <w:rPr>
          <w:rFonts w:asciiTheme="majorHAnsi" w:hAnsiTheme="majorHAnsi"/>
        </w:rPr>
        <w:t>3</w:t>
      </w:r>
      <w:r w:rsidRPr="000142F7">
        <w:rPr>
          <w:rFonts w:asciiTheme="majorHAnsi" w:hAnsiTheme="majorHAnsi"/>
        </w:rPr>
        <w:t>, SIU-1</w:t>
      </w:r>
      <w:r w:rsidR="00035438">
        <w:rPr>
          <w:rFonts w:asciiTheme="majorHAnsi" w:hAnsiTheme="majorHAnsi"/>
        </w:rPr>
        <w:t>4</w:t>
      </w:r>
      <w:r>
        <w:rPr>
          <w:rFonts w:asciiTheme="majorHAnsi" w:hAnsiTheme="majorHAnsi"/>
        </w:rPr>
        <w:t xml:space="preserve">, </w:t>
      </w:r>
      <w:r w:rsidRPr="000142F7">
        <w:rPr>
          <w:rFonts w:asciiTheme="majorHAnsi" w:hAnsiTheme="majorHAnsi"/>
        </w:rPr>
        <w:t xml:space="preserve">SIU-15 messages are created when VistA Unrequested Surgery events trigger its corresponding message type. </w:t>
      </w:r>
      <w:r>
        <w:rPr>
          <w:rFonts w:asciiTheme="majorHAnsi" w:hAnsiTheme="majorHAnsi"/>
        </w:rPr>
        <w:t xml:space="preserve"> SIU-17 messages are created when VistA Requested events trigger its corresponding message type.</w:t>
      </w:r>
    </w:p>
    <w:p w:rsidR="00302B33" w:rsidRPr="000142F7" w:rsidRDefault="00302B33" w:rsidP="00302B33">
      <w:pPr>
        <w:pStyle w:val="NoSpacing"/>
        <w:rPr>
          <w:rFonts w:asciiTheme="majorHAnsi" w:hAnsiTheme="majorHAnsi"/>
        </w:rPr>
      </w:pPr>
      <w:r w:rsidRPr="000142F7">
        <w:rPr>
          <w:rFonts w:asciiTheme="majorHAnsi" w:hAnsiTheme="majorHAnsi"/>
        </w:rPr>
        <w:t xml:space="preserve">SIU^S12 Unrequested Surgery Schedule </w:t>
      </w:r>
    </w:p>
    <w:p w:rsidR="006D461A" w:rsidRPr="000142F7" w:rsidRDefault="006D461A" w:rsidP="006D461A">
      <w:pPr>
        <w:pStyle w:val="NoSpacing"/>
        <w:rPr>
          <w:rFonts w:asciiTheme="majorHAnsi" w:hAnsiTheme="majorHAnsi"/>
        </w:rPr>
      </w:pPr>
      <w:r w:rsidRPr="000142F7">
        <w:rPr>
          <w:rFonts w:asciiTheme="majorHAnsi" w:hAnsiTheme="majorHAnsi"/>
        </w:rPr>
        <w:t>SIU^</w:t>
      </w:r>
      <w:r>
        <w:rPr>
          <w:rFonts w:asciiTheme="majorHAnsi" w:hAnsiTheme="majorHAnsi"/>
        </w:rPr>
        <w:t>S</w:t>
      </w:r>
      <w:r w:rsidRPr="000142F7">
        <w:rPr>
          <w:rFonts w:asciiTheme="majorHAnsi" w:hAnsiTheme="majorHAnsi"/>
        </w:rPr>
        <w:t>13 Unrequested Surgery Reschedule</w:t>
      </w:r>
    </w:p>
    <w:p w:rsidR="00302B33" w:rsidRPr="000142F7" w:rsidRDefault="00302B33" w:rsidP="00302B33">
      <w:pPr>
        <w:pStyle w:val="NoSpacing"/>
        <w:rPr>
          <w:rFonts w:asciiTheme="majorHAnsi" w:hAnsiTheme="majorHAnsi"/>
        </w:rPr>
      </w:pPr>
      <w:r w:rsidRPr="000142F7">
        <w:rPr>
          <w:rFonts w:asciiTheme="majorHAnsi" w:hAnsiTheme="majorHAnsi"/>
        </w:rPr>
        <w:t>SIU^</w:t>
      </w:r>
      <w:r>
        <w:rPr>
          <w:rFonts w:asciiTheme="majorHAnsi" w:hAnsiTheme="majorHAnsi"/>
        </w:rPr>
        <w:t>S</w:t>
      </w:r>
      <w:r w:rsidRPr="000142F7">
        <w:rPr>
          <w:rFonts w:asciiTheme="majorHAnsi" w:hAnsiTheme="majorHAnsi"/>
        </w:rPr>
        <w:t>14 Unrequested Surgery Schedule Update</w:t>
      </w:r>
    </w:p>
    <w:p w:rsidR="00302B33" w:rsidRDefault="00302B33" w:rsidP="00302B33">
      <w:pPr>
        <w:pStyle w:val="NoSpacing"/>
        <w:rPr>
          <w:rFonts w:asciiTheme="majorHAnsi" w:hAnsiTheme="majorHAnsi"/>
        </w:rPr>
      </w:pPr>
      <w:r w:rsidRPr="000142F7">
        <w:rPr>
          <w:rFonts w:asciiTheme="majorHAnsi" w:hAnsiTheme="majorHAnsi"/>
        </w:rPr>
        <w:t>SIU^</w:t>
      </w:r>
      <w:r>
        <w:rPr>
          <w:rFonts w:asciiTheme="majorHAnsi" w:hAnsiTheme="majorHAnsi"/>
        </w:rPr>
        <w:t>S</w:t>
      </w:r>
      <w:r w:rsidRPr="000142F7">
        <w:rPr>
          <w:rFonts w:asciiTheme="majorHAnsi" w:hAnsiTheme="majorHAnsi"/>
        </w:rPr>
        <w:t>15 Unrequested Surgery Cancellation</w:t>
      </w:r>
    </w:p>
    <w:p w:rsidR="000A5F9B" w:rsidRDefault="00302B33" w:rsidP="00302B33">
      <w:pPr>
        <w:pStyle w:val="NoSpacing"/>
        <w:rPr>
          <w:rFonts w:asciiTheme="majorHAnsi" w:hAnsiTheme="majorHAnsi"/>
        </w:rPr>
      </w:pPr>
      <w:r>
        <w:rPr>
          <w:rFonts w:asciiTheme="majorHAnsi" w:hAnsiTheme="majorHAnsi"/>
        </w:rPr>
        <w:t>SIU^S17 Requested Surgery Deletion</w:t>
      </w:r>
    </w:p>
    <w:p w:rsidR="00035438" w:rsidRPr="00035438" w:rsidRDefault="00035438" w:rsidP="00302B33">
      <w:pPr>
        <w:pStyle w:val="NoSpacing"/>
        <w:rPr>
          <w:rFonts w:asciiTheme="majorHAnsi" w:hAnsiTheme="majorHAnsi"/>
        </w:rPr>
      </w:pPr>
    </w:p>
    <w:p w:rsidR="00302B33" w:rsidRPr="000142F7" w:rsidRDefault="00302B33" w:rsidP="00153B0F">
      <w:pPr>
        <w:pStyle w:val="Style2"/>
      </w:pPr>
      <w:bookmarkStart w:id="77" w:name="_Toc338764247"/>
      <w:bookmarkStart w:id="78" w:name="_Toc364755483"/>
      <w:r>
        <w:t xml:space="preserve">Surgical SIU </w:t>
      </w:r>
      <w:r w:rsidRPr="000142F7">
        <w:t>Static Message Definition – Message Level</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6"/>
        <w:gridCol w:w="3115"/>
        <w:gridCol w:w="1781"/>
        <w:gridCol w:w="2354"/>
      </w:tblGrid>
      <w:tr w:rsidR="00302B33" w:rsidRPr="000142F7" w:rsidTr="00617E2C">
        <w:tc>
          <w:tcPr>
            <w:tcW w:w="2394" w:type="dxa"/>
            <w:shd w:val="clear" w:color="auto" w:fill="BFBFBF" w:themeFill="background1" w:themeFillShade="BF"/>
          </w:tcPr>
          <w:p w:rsidR="00302B33" w:rsidRPr="000142F7" w:rsidRDefault="00302B33" w:rsidP="00996D62">
            <w:pPr>
              <w:pStyle w:val="NoSpacing"/>
              <w:rPr>
                <w:rFonts w:asciiTheme="majorHAnsi" w:hAnsiTheme="majorHAnsi"/>
                <w:b/>
              </w:rPr>
            </w:pPr>
            <w:r w:rsidRPr="000142F7">
              <w:rPr>
                <w:rFonts w:asciiTheme="majorHAnsi" w:hAnsiTheme="majorHAnsi"/>
                <w:b/>
              </w:rPr>
              <w:t>SIU^S**</w:t>
            </w:r>
          </w:p>
        </w:tc>
        <w:tc>
          <w:tcPr>
            <w:tcW w:w="3204" w:type="dxa"/>
            <w:shd w:val="clear" w:color="auto" w:fill="BFBFBF" w:themeFill="background1" w:themeFillShade="BF"/>
          </w:tcPr>
          <w:p w:rsidR="00302B33" w:rsidRPr="000142F7" w:rsidRDefault="00302B33" w:rsidP="00996D62">
            <w:pPr>
              <w:pStyle w:val="NoSpacing"/>
              <w:rPr>
                <w:rFonts w:asciiTheme="majorHAnsi" w:hAnsiTheme="majorHAnsi"/>
                <w:b/>
              </w:rPr>
            </w:pPr>
            <w:r w:rsidRPr="000142F7">
              <w:rPr>
                <w:rFonts w:asciiTheme="majorHAnsi" w:hAnsiTheme="majorHAnsi"/>
                <w:b/>
              </w:rPr>
              <w:t>SURGERY SCHEDULE EVENTS</w:t>
            </w:r>
          </w:p>
        </w:tc>
        <w:tc>
          <w:tcPr>
            <w:tcW w:w="1584" w:type="dxa"/>
            <w:shd w:val="clear" w:color="auto" w:fill="BFBFBF" w:themeFill="background1" w:themeFillShade="BF"/>
          </w:tcPr>
          <w:p w:rsidR="00302B33" w:rsidRPr="000142F7" w:rsidRDefault="00302B33" w:rsidP="00996D62">
            <w:pPr>
              <w:pStyle w:val="NoSpacing"/>
              <w:rPr>
                <w:rFonts w:asciiTheme="majorHAnsi" w:hAnsiTheme="majorHAnsi"/>
                <w:b/>
              </w:rPr>
            </w:pPr>
            <w:r w:rsidRPr="000142F7">
              <w:rPr>
                <w:rFonts w:asciiTheme="majorHAnsi" w:hAnsiTheme="majorHAnsi"/>
                <w:b/>
              </w:rPr>
              <w:t>USAGE OPTIONALITY</w:t>
            </w:r>
          </w:p>
        </w:tc>
        <w:tc>
          <w:tcPr>
            <w:tcW w:w="2394" w:type="dxa"/>
            <w:shd w:val="clear" w:color="auto" w:fill="BFBFBF" w:themeFill="background1" w:themeFillShade="BF"/>
          </w:tcPr>
          <w:p w:rsidR="00302B33" w:rsidRPr="000142F7" w:rsidRDefault="00302B33" w:rsidP="00996D62">
            <w:pPr>
              <w:pStyle w:val="NoSpacing"/>
              <w:rPr>
                <w:rFonts w:asciiTheme="majorHAnsi" w:hAnsiTheme="majorHAnsi"/>
                <w:b/>
              </w:rPr>
            </w:pPr>
            <w:r w:rsidRPr="000142F7">
              <w:rPr>
                <w:rFonts w:asciiTheme="majorHAnsi" w:hAnsiTheme="majorHAnsi"/>
                <w:b/>
              </w:rPr>
              <w:t>REPETITION</w:t>
            </w: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MSH</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Message Header</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Required</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 xml:space="preserve">Repeat = NO </w:t>
            </w:r>
          </w:p>
          <w:p w:rsidR="00302B33" w:rsidRPr="000142F7" w:rsidRDefault="00302B33" w:rsidP="00996D62">
            <w:pPr>
              <w:pStyle w:val="NoSpacing"/>
              <w:rPr>
                <w:rFonts w:asciiTheme="majorHAnsi" w:hAnsiTheme="majorHAnsi"/>
              </w:rPr>
            </w:pP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SCH</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 xml:space="preserve">Schedule Activity Information </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Required</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 xml:space="preserve">Repeat = NO </w:t>
            </w:r>
          </w:p>
          <w:p w:rsidR="00302B33" w:rsidRPr="000142F7" w:rsidRDefault="00302B33" w:rsidP="00996D62">
            <w:pPr>
              <w:pStyle w:val="NoSpacing"/>
              <w:rPr>
                <w:rFonts w:asciiTheme="majorHAnsi" w:hAnsiTheme="majorHAnsi"/>
              </w:rPr>
            </w:pP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PID</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Patient Identifier</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Required</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 xml:space="preserve">Repeat = NO </w:t>
            </w:r>
          </w:p>
          <w:p w:rsidR="00302B33" w:rsidRPr="000142F7" w:rsidRDefault="00302B33" w:rsidP="00996D62">
            <w:pPr>
              <w:pStyle w:val="NoSpacing"/>
              <w:rPr>
                <w:rFonts w:asciiTheme="majorHAnsi" w:hAnsiTheme="majorHAnsi"/>
              </w:rPr>
            </w:pP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OBX</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Observation Result</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Optional</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YES</w:t>
            </w:r>
          </w:p>
        </w:tc>
      </w:tr>
      <w:tr w:rsidR="00302B33" w:rsidRPr="000142F7" w:rsidTr="00617E2C">
        <w:tc>
          <w:tcPr>
            <w:tcW w:w="2394" w:type="dxa"/>
          </w:tcPr>
          <w:p w:rsidR="00302B33" w:rsidRPr="00281A55" w:rsidRDefault="00302B33" w:rsidP="00996D62">
            <w:pPr>
              <w:pStyle w:val="NoSpacing"/>
              <w:rPr>
                <w:rFonts w:asciiTheme="majorHAnsi" w:hAnsiTheme="majorHAnsi"/>
                <w:b/>
              </w:rPr>
            </w:pPr>
            <w:r w:rsidRPr="00281A55">
              <w:rPr>
                <w:rFonts w:asciiTheme="majorHAnsi" w:hAnsiTheme="majorHAnsi"/>
                <w:b/>
              </w:rPr>
              <w:t>AL1</w:t>
            </w:r>
          </w:p>
        </w:tc>
        <w:tc>
          <w:tcPr>
            <w:tcW w:w="3204" w:type="dxa"/>
          </w:tcPr>
          <w:p w:rsidR="00302B33" w:rsidRPr="00281A55" w:rsidRDefault="00302B33" w:rsidP="00996D62">
            <w:pPr>
              <w:pStyle w:val="NoSpacing"/>
              <w:rPr>
                <w:rFonts w:asciiTheme="majorHAnsi" w:hAnsiTheme="majorHAnsi"/>
              </w:rPr>
            </w:pPr>
            <w:r w:rsidRPr="00281A55">
              <w:rPr>
                <w:rFonts w:asciiTheme="majorHAnsi" w:hAnsiTheme="majorHAnsi"/>
              </w:rPr>
              <w:t>Patient Allergies</w:t>
            </w:r>
          </w:p>
        </w:tc>
        <w:tc>
          <w:tcPr>
            <w:tcW w:w="1584" w:type="dxa"/>
          </w:tcPr>
          <w:p w:rsidR="00302B33" w:rsidRPr="00281A55" w:rsidRDefault="00302B33" w:rsidP="00996D62">
            <w:pPr>
              <w:pStyle w:val="NoSpacing"/>
              <w:rPr>
                <w:rFonts w:asciiTheme="majorHAnsi" w:hAnsiTheme="majorHAnsi"/>
              </w:rPr>
            </w:pPr>
            <w:r w:rsidRPr="00281A55">
              <w:rPr>
                <w:rFonts w:asciiTheme="majorHAnsi" w:hAnsiTheme="majorHAnsi"/>
              </w:rPr>
              <w:t>Optional</w:t>
            </w:r>
          </w:p>
        </w:tc>
        <w:tc>
          <w:tcPr>
            <w:tcW w:w="2394" w:type="dxa"/>
          </w:tcPr>
          <w:p w:rsidR="00302B33" w:rsidRPr="00281A55" w:rsidRDefault="00302B33" w:rsidP="00996D62">
            <w:pPr>
              <w:pStyle w:val="NoSpacing"/>
              <w:rPr>
                <w:rFonts w:asciiTheme="majorHAnsi" w:hAnsiTheme="majorHAnsi"/>
              </w:rPr>
            </w:pPr>
            <w:r w:rsidRPr="00281A55">
              <w:rPr>
                <w:rFonts w:asciiTheme="majorHAnsi" w:hAnsiTheme="majorHAnsi"/>
              </w:rPr>
              <w:t xml:space="preserve">Repeat = YES  </w:t>
            </w:r>
          </w:p>
          <w:p w:rsidR="00302B33" w:rsidRPr="00281A55" w:rsidRDefault="00302B33" w:rsidP="00996D62">
            <w:pPr>
              <w:pStyle w:val="NoSpacing"/>
              <w:rPr>
                <w:rFonts w:asciiTheme="majorHAnsi" w:hAnsiTheme="majorHAnsi"/>
              </w:rPr>
            </w:pPr>
          </w:p>
        </w:tc>
      </w:tr>
      <w:tr w:rsidR="00302B33" w:rsidRPr="000142F7" w:rsidTr="00617E2C">
        <w:tc>
          <w:tcPr>
            <w:tcW w:w="2394" w:type="dxa"/>
          </w:tcPr>
          <w:p w:rsidR="00302B33" w:rsidRPr="000142F7" w:rsidRDefault="00302B33" w:rsidP="00996D62">
            <w:pPr>
              <w:pStyle w:val="NoSpacing"/>
              <w:rPr>
                <w:rFonts w:asciiTheme="majorHAnsi" w:hAnsiTheme="majorHAnsi"/>
                <w:b/>
              </w:rPr>
            </w:pPr>
            <w:r>
              <w:rPr>
                <w:rFonts w:asciiTheme="majorHAnsi" w:hAnsiTheme="majorHAnsi"/>
                <w:b/>
              </w:rPr>
              <w:t>PV1</w:t>
            </w:r>
          </w:p>
        </w:tc>
        <w:tc>
          <w:tcPr>
            <w:tcW w:w="3204" w:type="dxa"/>
          </w:tcPr>
          <w:p w:rsidR="00302B33" w:rsidRPr="000142F7" w:rsidRDefault="00302B33" w:rsidP="00996D62">
            <w:pPr>
              <w:pStyle w:val="NoSpacing"/>
              <w:rPr>
                <w:rFonts w:asciiTheme="majorHAnsi" w:hAnsiTheme="majorHAnsi"/>
              </w:rPr>
            </w:pPr>
            <w:r>
              <w:rPr>
                <w:rFonts w:asciiTheme="majorHAnsi" w:hAnsiTheme="majorHAnsi"/>
              </w:rPr>
              <w:t>Patient Location segment</w:t>
            </w:r>
          </w:p>
        </w:tc>
        <w:tc>
          <w:tcPr>
            <w:tcW w:w="1584" w:type="dxa"/>
          </w:tcPr>
          <w:p w:rsidR="00302B33" w:rsidRPr="000142F7" w:rsidRDefault="00302B33" w:rsidP="00996D62">
            <w:pPr>
              <w:pStyle w:val="NoSpacing"/>
              <w:rPr>
                <w:rFonts w:asciiTheme="majorHAnsi" w:hAnsiTheme="majorHAnsi"/>
              </w:rPr>
            </w:pPr>
            <w:r>
              <w:rPr>
                <w:rFonts w:asciiTheme="majorHAnsi" w:hAnsiTheme="majorHAnsi"/>
              </w:rPr>
              <w:t>Optional</w:t>
            </w:r>
          </w:p>
        </w:tc>
        <w:tc>
          <w:tcPr>
            <w:tcW w:w="2394" w:type="dxa"/>
          </w:tcPr>
          <w:p w:rsidR="00302B33" w:rsidRPr="000142F7" w:rsidRDefault="00302B33" w:rsidP="00996D62">
            <w:pPr>
              <w:pStyle w:val="NoSpacing"/>
              <w:rPr>
                <w:rFonts w:asciiTheme="majorHAnsi" w:hAnsiTheme="majorHAnsi"/>
              </w:rPr>
            </w:pPr>
            <w:r>
              <w:rPr>
                <w:rFonts w:asciiTheme="majorHAnsi" w:hAnsiTheme="majorHAnsi"/>
              </w:rPr>
              <w:t>Repeat = NO</w:t>
            </w: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DG1</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Patient Diagnosis</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Optional</w:t>
            </w:r>
          </w:p>
        </w:tc>
        <w:tc>
          <w:tcPr>
            <w:tcW w:w="2394" w:type="dxa"/>
          </w:tcPr>
          <w:p w:rsidR="00302B33" w:rsidRPr="000142F7" w:rsidRDefault="00302B33" w:rsidP="00A30B5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w:t>
            </w:r>
            <w:r w:rsidR="00A30B54">
              <w:rPr>
                <w:rFonts w:asciiTheme="majorHAnsi" w:hAnsiTheme="majorHAnsi"/>
              </w:rPr>
              <w:t>YES</w:t>
            </w: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RGS</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Resource Group</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Optional</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Repeat</w:t>
            </w:r>
            <w:r>
              <w:rPr>
                <w:rFonts w:asciiTheme="majorHAnsi" w:hAnsiTheme="majorHAnsi"/>
              </w:rPr>
              <w:t xml:space="preserve"> = </w:t>
            </w:r>
            <w:r w:rsidR="00A30B54">
              <w:rPr>
                <w:rFonts w:asciiTheme="majorHAnsi" w:hAnsiTheme="majorHAnsi"/>
              </w:rPr>
              <w:t>YES</w:t>
            </w: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AIS</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 xml:space="preserve">Appointment Information </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Required</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w:t>
            </w:r>
            <w:r w:rsidRPr="000142F7">
              <w:rPr>
                <w:rFonts w:asciiTheme="majorHAnsi" w:hAnsiTheme="majorHAnsi"/>
              </w:rPr>
              <w:t>NO</w:t>
            </w:r>
          </w:p>
        </w:tc>
      </w:tr>
      <w:tr w:rsidR="00302B33" w:rsidRPr="000142F7" w:rsidTr="00617E2C">
        <w:tc>
          <w:tcPr>
            <w:tcW w:w="2394" w:type="dxa"/>
          </w:tcPr>
          <w:p w:rsidR="00302B33" w:rsidRPr="000142F7" w:rsidRDefault="00302B33" w:rsidP="00996D62">
            <w:pPr>
              <w:pStyle w:val="NoSpacing"/>
              <w:rPr>
                <w:rFonts w:asciiTheme="majorHAnsi" w:hAnsiTheme="majorHAnsi"/>
                <w:b/>
              </w:rPr>
            </w:pPr>
            <w:r>
              <w:rPr>
                <w:rFonts w:asciiTheme="majorHAnsi" w:hAnsiTheme="majorHAnsi"/>
                <w:b/>
              </w:rPr>
              <w:t>AIG</w:t>
            </w:r>
          </w:p>
        </w:tc>
        <w:tc>
          <w:tcPr>
            <w:tcW w:w="3204" w:type="dxa"/>
          </w:tcPr>
          <w:p w:rsidR="00302B33" w:rsidRPr="000142F7" w:rsidRDefault="00302B33" w:rsidP="00996D62">
            <w:pPr>
              <w:pStyle w:val="NoSpacing"/>
              <w:rPr>
                <w:rFonts w:asciiTheme="majorHAnsi" w:hAnsiTheme="majorHAnsi"/>
              </w:rPr>
            </w:pPr>
            <w:r>
              <w:rPr>
                <w:rFonts w:asciiTheme="majorHAnsi" w:hAnsiTheme="majorHAnsi"/>
              </w:rPr>
              <w:t>Appointment Information General resource</w:t>
            </w:r>
          </w:p>
        </w:tc>
        <w:tc>
          <w:tcPr>
            <w:tcW w:w="1584" w:type="dxa"/>
          </w:tcPr>
          <w:p w:rsidR="00302B33" w:rsidRPr="000142F7" w:rsidRDefault="00302B33" w:rsidP="00996D62">
            <w:pPr>
              <w:pStyle w:val="NoSpacing"/>
              <w:rPr>
                <w:rFonts w:asciiTheme="majorHAnsi" w:hAnsiTheme="majorHAnsi"/>
              </w:rPr>
            </w:pPr>
            <w:r>
              <w:rPr>
                <w:rFonts w:asciiTheme="majorHAnsi" w:hAnsiTheme="majorHAnsi"/>
              </w:rPr>
              <w:t>Optional</w:t>
            </w:r>
          </w:p>
        </w:tc>
        <w:tc>
          <w:tcPr>
            <w:tcW w:w="2394" w:type="dxa"/>
          </w:tcPr>
          <w:p w:rsidR="00302B33" w:rsidRPr="000142F7" w:rsidRDefault="00302B33" w:rsidP="00996D62">
            <w:pPr>
              <w:pStyle w:val="NoSpacing"/>
              <w:rPr>
                <w:rFonts w:asciiTheme="majorHAnsi" w:hAnsiTheme="majorHAnsi"/>
              </w:rPr>
            </w:pPr>
            <w:r>
              <w:rPr>
                <w:rFonts w:asciiTheme="majorHAnsi" w:hAnsiTheme="majorHAnsi"/>
              </w:rPr>
              <w:t>Repeat = YES</w:t>
            </w: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AIP</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Appointment Information Personnel</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Required</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=YES</w:t>
            </w:r>
          </w:p>
        </w:tc>
      </w:tr>
      <w:tr w:rsidR="00302B33" w:rsidRPr="000142F7" w:rsidTr="00617E2C">
        <w:tc>
          <w:tcPr>
            <w:tcW w:w="2394" w:type="dxa"/>
          </w:tcPr>
          <w:p w:rsidR="00302B33" w:rsidRPr="000142F7" w:rsidRDefault="00302B33" w:rsidP="00996D62">
            <w:pPr>
              <w:pStyle w:val="NoSpacing"/>
              <w:rPr>
                <w:rFonts w:asciiTheme="majorHAnsi" w:hAnsiTheme="majorHAnsi"/>
                <w:b/>
              </w:rPr>
            </w:pPr>
            <w:r w:rsidRPr="000142F7">
              <w:rPr>
                <w:rFonts w:asciiTheme="majorHAnsi" w:hAnsiTheme="majorHAnsi"/>
                <w:b/>
              </w:rPr>
              <w:t>AIL</w:t>
            </w:r>
          </w:p>
        </w:tc>
        <w:tc>
          <w:tcPr>
            <w:tcW w:w="3204" w:type="dxa"/>
          </w:tcPr>
          <w:p w:rsidR="00302B33" w:rsidRPr="000142F7" w:rsidRDefault="00302B33" w:rsidP="00996D62">
            <w:pPr>
              <w:pStyle w:val="NoSpacing"/>
              <w:rPr>
                <w:rFonts w:asciiTheme="majorHAnsi" w:hAnsiTheme="majorHAnsi"/>
              </w:rPr>
            </w:pPr>
            <w:r w:rsidRPr="000142F7">
              <w:rPr>
                <w:rFonts w:asciiTheme="majorHAnsi" w:hAnsiTheme="majorHAnsi"/>
              </w:rPr>
              <w:t>Appointment Information Location</w:t>
            </w:r>
          </w:p>
        </w:tc>
        <w:tc>
          <w:tcPr>
            <w:tcW w:w="1584" w:type="dxa"/>
          </w:tcPr>
          <w:p w:rsidR="00302B33" w:rsidRPr="000142F7" w:rsidRDefault="00302B33" w:rsidP="00996D62">
            <w:pPr>
              <w:pStyle w:val="NoSpacing"/>
              <w:rPr>
                <w:rFonts w:asciiTheme="majorHAnsi" w:hAnsiTheme="majorHAnsi"/>
              </w:rPr>
            </w:pPr>
            <w:r w:rsidRPr="000142F7">
              <w:rPr>
                <w:rFonts w:asciiTheme="majorHAnsi" w:hAnsiTheme="majorHAnsi"/>
              </w:rPr>
              <w:t>Required</w:t>
            </w:r>
          </w:p>
        </w:tc>
        <w:tc>
          <w:tcPr>
            <w:tcW w:w="2394" w:type="dxa"/>
          </w:tcPr>
          <w:p w:rsidR="00302B33" w:rsidRPr="000142F7" w:rsidRDefault="00302B33" w:rsidP="00996D62">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w:t>
            </w:r>
            <w:r w:rsidRPr="000142F7">
              <w:rPr>
                <w:rFonts w:asciiTheme="majorHAnsi" w:hAnsiTheme="majorHAnsi"/>
              </w:rPr>
              <w:t>NO</w:t>
            </w:r>
          </w:p>
        </w:tc>
      </w:tr>
    </w:tbl>
    <w:p w:rsidR="00617E2C" w:rsidRDefault="00617E2C" w:rsidP="000A5F9B">
      <w:pPr>
        <w:pStyle w:val="Style2"/>
      </w:pPr>
      <w:bookmarkStart w:id="79" w:name="_Toc338764248"/>
    </w:p>
    <w:p w:rsidR="00720EFD" w:rsidRPr="00153B0F" w:rsidRDefault="00153B0F" w:rsidP="000A5F9B">
      <w:pPr>
        <w:pStyle w:val="Style2"/>
        <w:rPr>
          <w:sz w:val="36"/>
          <w:szCs w:val="36"/>
        </w:rPr>
      </w:pPr>
      <w:bookmarkStart w:id="80" w:name="_Toc364755484"/>
      <w:r>
        <w:rPr>
          <w:sz w:val="36"/>
          <w:szCs w:val="36"/>
        </w:rPr>
        <w:t xml:space="preserve">BCMA Order </w:t>
      </w:r>
      <w:r w:rsidR="00720EFD" w:rsidRPr="00153B0F">
        <w:rPr>
          <w:sz w:val="36"/>
          <w:szCs w:val="36"/>
        </w:rPr>
        <w:t>RAS Message – Data Assembly Characteristics</w:t>
      </w:r>
      <w:bookmarkEnd w:id="79"/>
      <w:bookmarkEnd w:id="80"/>
    </w:p>
    <w:p w:rsidR="00720EFD" w:rsidRPr="001A6E95" w:rsidRDefault="006E7A90" w:rsidP="001A6E95">
      <w:pPr>
        <w:tabs>
          <w:tab w:val="left" w:pos="2760"/>
        </w:tabs>
        <w:rPr>
          <w:rFonts w:asciiTheme="majorHAnsi" w:hAnsiTheme="majorHAnsi"/>
          <w:b/>
          <w:bCs/>
          <w:iCs/>
          <w:sz w:val="28"/>
          <w:szCs w:val="28"/>
        </w:rPr>
      </w:pPr>
      <w:bookmarkStart w:id="81" w:name="_Toc338764249"/>
      <w:r>
        <w:rPr>
          <w:rFonts w:asciiTheme="majorHAnsi" w:hAnsiTheme="majorHAnsi"/>
        </w:rPr>
        <w:t xml:space="preserve">BCMA RAS messages </w:t>
      </w:r>
      <w:r w:rsidRPr="008E0EC8">
        <w:rPr>
          <w:rFonts w:asciiTheme="majorHAnsi" w:hAnsiTheme="majorHAnsi"/>
        </w:rPr>
        <w:t>are obtained via the internal CPRS-Radiology interface</w:t>
      </w:r>
      <w:r>
        <w:rPr>
          <w:rFonts w:asciiTheme="majorHAnsi" w:hAnsiTheme="majorHAnsi"/>
        </w:rPr>
        <w:t>.  The DSIH BCMA Router Protocol is subscribed to the VistA BCMA protocol, producing DSIH BCMA ORM messages</w:t>
      </w:r>
      <w:bookmarkEnd w:id="81"/>
      <w:r>
        <w:rPr>
          <w:rFonts w:asciiTheme="majorHAnsi" w:hAnsiTheme="majorHAnsi"/>
        </w:rPr>
        <w:t>.</w:t>
      </w:r>
      <w:r w:rsidR="001A6E95" w:rsidRPr="001A6E95">
        <w:rPr>
          <w:rFonts w:asciiTheme="majorHAnsi" w:hAnsiTheme="majorHAnsi"/>
        </w:rPr>
        <w:tab/>
      </w:r>
    </w:p>
    <w:p w:rsidR="00720EFD" w:rsidRPr="006E7A90" w:rsidRDefault="00720EFD" w:rsidP="006E7A90">
      <w:pPr>
        <w:pStyle w:val="Style2"/>
      </w:pPr>
      <w:bookmarkStart w:id="82" w:name="_Toc338764250"/>
      <w:bookmarkStart w:id="83" w:name="_Toc364755485"/>
      <w:r w:rsidRPr="00557AE4">
        <w:t>BCM</w:t>
      </w:r>
      <w:r>
        <w:t>A</w:t>
      </w:r>
      <w:r w:rsidRPr="00557AE4">
        <w:t xml:space="preserve"> </w:t>
      </w:r>
      <w:r>
        <w:t xml:space="preserve">RAS </w:t>
      </w:r>
      <w:r w:rsidRPr="00557AE4">
        <w:t>Static Message Definition – Message Level</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8"/>
        <w:gridCol w:w="3145"/>
        <w:gridCol w:w="1781"/>
        <w:gridCol w:w="2342"/>
      </w:tblGrid>
      <w:tr w:rsidR="00720EFD" w:rsidRPr="000142F7" w:rsidTr="00617E2C">
        <w:tc>
          <w:tcPr>
            <w:tcW w:w="2372" w:type="dxa"/>
            <w:shd w:val="clear" w:color="auto" w:fill="BFBFBF" w:themeFill="background1" w:themeFillShade="BF"/>
          </w:tcPr>
          <w:p w:rsidR="00720EFD" w:rsidRPr="000142F7" w:rsidRDefault="00CE026D" w:rsidP="00CE026D">
            <w:pPr>
              <w:pStyle w:val="NoSpacing"/>
              <w:rPr>
                <w:rFonts w:asciiTheme="majorHAnsi" w:hAnsiTheme="majorHAnsi"/>
                <w:b/>
              </w:rPr>
            </w:pPr>
            <w:r>
              <w:rPr>
                <w:rFonts w:asciiTheme="majorHAnsi" w:hAnsiTheme="majorHAnsi"/>
                <w:b/>
              </w:rPr>
              <w:t>RAS^O17</w:t>
            </w:r>
          </w:p>
        </w:tc>
        <w:tc>
          <w:tcPr>
            <w:tcW w:w="3181" w:type="dxa"/>
            <w:shd w:val="clear" w:color="auto" w:fill="BFBFBF" w:themeFill="background1" w:themeFillShade="BF"/>
          </w:tcPr>
          <w:p w:rsidR="00720EFD" w:rsidRPr="000142F7" w:rsidRDefault="00720EFD" w:rsidP="003774DF">
            <w:pPr>
              <w:pStyle w:val="NoSpacing"/>
              <w:rPr>
                <w:rFonts w:asciiTheme="majorHAnsi" w:hAnsiTheme="majorHAnsi"/>
                <w:b/>
              </w:rPr>
            </w:pPr>
            <w:r>
              <w:rPr>
                <w:rFonts w:asciiTheme="majorHAnsi" w:hAnsiTheme="majorHAnsi"/>
                <w:b/>
              </w:rPr>
              <w:t>Radiology Reports</w:t>
            </w:r>
          </w:p>
        </w:tc>
        <w:tc>
          <w:tcPr>
            <w:tcW w:w="1640" w:type="dxa"/>
            <w:shd w:val="clear" w:color="auto" w:fill="BFBFBF" w:themeFill="background1" w:themeFillShade="BF"/>
          </w:tcPr>
          <w:p w:rsidR="00720EFD" w:rsidRPr="000142F7" w:rsidRDefault="00720EFD" w:rsidP="003774DF">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720EFD" w:rsidRPr="000142F7" w:rsidRDefault="00720EFD" w:rsidP="003774DF">
            <w:pPr>
              <w:pStyle w:val="NoSpacing"/>
              <w:rPr>
                <w:rFonts w:asciiTheme="majorHAnsi" w:hAnsiTheme="majorHAnsi"/>
                <w:b/>
              </w:rPr>
            </w:pPr>
            <w:r w:rsidRPr="000142F7">
              <w:rPr>
                <w:rFonts w:asciiTheme="majorHAnsi" w:hAnsiTheme="majorHAnsi"/>
                <w:b/>
              </w:rPr>
              <w:t>REPETITION</w:t>
            </w:r>
          </w:p>
        </w:tc>
      </w:tr>
      <w:tr w:rsidR="00720EFD" w:rsidRPr="000142F7" w:rsidTr="00617E2C">
        <w:tc>
          <w:tcPr>
            <w:tcW w:w="2372" w:type="dxa"/>
          </w:tcPr>
          <w:p w:rsidR="00720EFD" w:rsidRPr="000142F7" w:rsidRDefault="00720EFD" w:rsidP="003774DF">
            <w:pPr>
              <w:pStyle w:val="NoSpacing"/>
              <w:rPr>
                <w:rFonts w:asciiTheme="majorHAnsi" w:hAnsiTheme="majorHAnsi"/>
                <w:b/>
              </w:rPr>
            </w:pPr>
            <w:r w:rsidRPr="000142F7">
              <w:rPr>
                <w:rFonts w:asciiTheme="majorHAnsi" w:hAnsiTheme="majorHAnsi"/>
                <w:b/>
              </w:rPr>
              <w:t>MSH</w:t>
            </w:r>
          </w:p>
        </w:tc>
        <w:tc>
          <w:tcPr>
            <w:tcW w:w="3181" w:type="dxa"/>
          </w:tcPr>
          <w:p w:rsidR="00720EFD" w:rsidRPr="000142F7" w:rsidRDefault="00720EFD" w:rsidP="003774DF">
            <w:pPr>
              <w:pStyle w:val="NoSpacing"/>
              <w:rPr>
                <w:rFonts w:asciiTheme="majorHAnsi" w:hAnsiTheme="majorHAnsi"/>
              </w:rPr>
            </w:pPr>
            <w:r w:rsidRPr="000142F7">
              <w:rPr>
                <w:rFonts w:asciiTheme="majorHAnsi" w:hAnsiTheme="majorHAnsi"/>
              </w:rPr>
              <w:t>Message Header</w:t>
            </w:r>
          </w:p>
        </w:tc>
        <w:tc>
          <w:tcPr>
            <w:tcW w:w="1640" w:type="dxa"/>
          </w:tcPr>
          <w:p w:rsidR="00720EFD" w:rsidRPr="000142F7" w:rsidRDefault="00720EFD" w:rsidP="003774DF">
            <w:pPr>
              <w:pStyle w:val="NoSpacing"/>
              <w:rPr>
                <w:rFonts w:asciiTheme="majorHAnsi" w:hAnsiTheme="majorHAnsi"/>
              </w:rPr>
            </w:pPr>
            <w:r w:rsidRPr="000142F7">
              <w:rPr>
                <w:rFonts w:asciiTheme="majorHAnsi" w:hAnsiTheme="majorHAnsi"/>
              </w:rPr>
              <w:t>Required</w:t>
            </w:r>
          </w:p>
        </w:tc>
        <w:tc>
          <w:tcPr>
            <w:tcW w:w="2383" w:type="dxa"/>
          </w:tcPr>
          <w:p w:rsidR="00720EFD" w:rsidRPr="000142F7" w:rsidRDefault="00720EFD" w:rsidP="003774DF">
            <w:pPr>
              <w:pStyle w:val="NoSpacing"/>
              <w:rPr>
                <w:rFonts w:asciiTheme="majorHAnsi" w:hAnsiTheme="majorHAnsi"/>
              </w:rPr>
            </w:pPr>
            <w:r w:rsidRPr="000142F7">
              <w:rPr>
                <w:rFonts w:asciiTheme="majorHAnsi" w:hAnsiTheme="majorHAnsi"/>
              </w:rPr>
              <w:t xml:space="preserve">Repeat = NO </w:t>
            </w:r>
          </w:p>
          <w:p w:rsidR="00720EFD" w:rsidRPr="000142F7" w:rsidRDefault="00720EFD" w:rsidP="003774DF">
            <w:pPr>
              <w:pStyle w:val="NoSpacing"/>
              <w:rPr>
                <w:rFonts w:asciiTheme="majorHAnsi" w:hAnsiTheme="majorHAnsi"/>
              </w:rPr>
            </w:pPr>
          </w:p>
        </w:tc>
      </w:tr>
      <w:tr w:rsidR="00720EFD" w:rsidRPr="000142F7" w:rsidTr="00617E2C">
        <w:tc>
          <w:tcPr>
            <w:tcW w:w="2372" w:type="dxa"/>
          </w:tcPr>
          <w:p w:rsidR="00720EFD" w:rsidRPr="000142F7" w:rsidRDefault="00720EFD" w:rsidP="003774DF">
            <w:pPr>
              <w:pStyle w:val="NoSpacing"/>
              <w:rPr>
                <w:rFonts w:asciiTheme="majorHAnsi" w:hAnsiTheme="majorHAnsi"/>
                <w:b/>
              </w:rPr>
            </w:pPr>
            <w:r w:rsidRPr="000142F7">
              <w:rPr>
                <w:rFonts w:asciiTheme="majorHAnsi" w:hAnsiTheme="majorHAnsi"/>
                <w:b/>
              </w:rPr>
              <w:t>PID</w:t>
            </w:r>
          </w:p>
        </w:tc>
        <w:tc>
          <w:tcPr>
            <w:tcW w:w="3181" w:type="dxa"/>
          </w:tcPr>
          <w:p w:rsidR="00720EFD" w:rsidRPr="006C3087" w:rsidRDefault="00720EFD" w:rsidP="003774DF">
            <w:pPr>
              <w:pStyle w:val="NoSpacing"/>
              <w:rPr>
                <w:rFonts w:asciiTheme="majorHAnsi" w:hAnsiTheme="majorHAnsi"/>
              </w:rPr>
            </w:pPr>
            <w:r w:rsidRPr="006C3087">
              <w:rPr>
                <w:rFonts w:asciiTheme="majorHAnsi" w:hAnsiTheme="majorHAnsi"/>
              </w:rPr>
              <w:t>Patient Identification</w:t>
            </w:r>
          </w:p>
        </w:tc>
        <w:tc>
          <w:tcPr>
            <w:tcW w:w="1640" w:type="dxa"/>
          </w:tcPr>
          <w:p w:rsidR="00720EFD" w:rsidRPr="000142F7" w:rsidRDefault="00720EFD" w:rsidP="003774DF">
            <w:pPr>
              <w:pStyle w:val="NoSpacing"/>
              <w:rPr>
                <w:rFonts w:asciiTheme="majorHAnsi" w:hAnsiTheme="majorHAnsi"/>
              </w:rPr>
            </w:pPr>
            <w:r w:rsidRPr="000142F7">
              <w:rPr>
                <w:rFonts w:asciiTheme="majorHAnsi" w:hAnsiTheme="majorHAnsi"/>
              </w:rPr>
              <w:t>Required</w:t>
            </w:r>
          </w:p>
        </w:tc>
        <w:tc>
          <w:tcPr>
            <w:tcW w:w="2383" w:type="dxa"/>
          </w:tcPr>
          <w:p w:rsidR="00720EFD" w:rsidRPr="000142F7" w:rsidRDefault="00720EFD" w:rsidP="003774DF">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720EFD" w:rsidRPr="000142F7" w:rsidRDefault="00720EFD" w:rsidP="003774DF">
            <w:pPr>
              <w:pStyle w:val="NoSpacing"/>
              <w:rPr>
                <w:rFonts w:asciiTheme="majorHAnsi" w:hAnsiTheme="majorHAnsi"/>
              </w:rPr>
            </w:pPr>
          </w:p>
        </w:tc>
      </w:tr>
      <w:tr w:rsidR="00720EFD" w:rsidRPr="000142F7" w:rsidTr="00617E2C">
        <w:tc>
          <w:tcPr>
            <w:tcW w:w="2372" w:type="dxa"/>
          </w:tcPr>
          <w:p w:rsidR="00720EFD" w:rsidRPr="000142F7" w:rsidRDefault="00720EFD" w:rsidP="003774DF">
            <w:pPr>
              <w:pStyle w:val="NoSpacing"/>
              <w:rPr>
                <w:rFonts w:asciiTheme="majorHAnsi" w:hAnsiTheme="majorHAnsi"/>
                <w:b/>
              </w:rPr>
            </w:pPr>
            <w:r>
              <w:rPr>
                <w:rFonts w:asciiTheme="majorHAnsi" w:hAnsiTheme="majorHAnsi"/>
                <w:b/>
              </w:rPr>
              <w:t>PV1</w:t>
            </w:r>
          </w:p>
        </w:tc>
        <w:tc>
          <w:tcPr>
            <w:tcW w:w="3181" w:type="dxa"/>
          </w:tcPr>
          <w:p w:rsidR="00720EFD" w:rsidRPr="006C3087" w:rsidRDefault="00720EFD" w:rsidP="003774DF">
            <w:pPr>
              <w:pStyle w:val="NoSpacing"/>
              <w:rPr>
                <w:rFonts w:asciiTheme="majorHAnsi" w:hAnsiTheme="majorHAnsi"/>
              </w:rPr>
            </w:pPr>
            <w:r w:rsidRPr="006C3087">
              <w:rPr>
                <w:rFonts w:asciiTheme="majorHAnsi" w:hAnsiTheme="majorHAnsi"/>
              </w:rPr>
              <w:t>Patient Visit Location</w:t>
            </w:r>
          </w:p>
        </w:tc>
        <w:tc>
          <w:tcPr>
            <w:tcW w:w="1640" w:type="dxa"/>
          </w:tcPr>
          <w:p w:rsidR="00720EFD" w:rsidRPr="000142F7" w:rsidRDefault="00720EFD" w:rsidP="003774DF">
            <w:pPr>
              <w:pStyle w:val="NoSpacing"/>
              <w:rPr>
                <w:rFonts w:asciiTheme="majorHAnsi" w:hAnsiTheme="majorHAnsi"/>
              </w:rPr>
            </w:pPr>
            <w:r>
              <w:rPr>
                <w:rFonts w:asciiTheme="majorHAnsi" w:hAnsiTheme="majorHAnsi"/>
              </w:rPr>
              <w:t xml:space="preserve">Required </w:t>
            </w:r>
          </w:p>
        </w:tc>
        <w:tc>
          <w:tcPr>
            <w:tcW w:w="2383" w:type="dxa"/>
          </w:tcPr>
          <w:p w:rsidR="00720EFD" w:rsidRPr="000142F7" w:rsidRDefault="00720EFD" w:rsidP="003774DF">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720EFD" w:rsidRPr="000142F7" w:rsidTr="00617E2C">
        <w:tc>
          <w:tcPr>
            <w:tcW w:w="2372" w:type="dxa"/>
          </w:tcPr>
          <w:p w:rsidR="00720EFD" w:rsidRDefault="00720EFD" w:rsidP="003774DF">
            <w:pPr>
              <w:pStyle w:val="NoSpacing"/>
              <w:rPr>
                <w:rFonts w:asciiTheme="majorHAnsi" w:hAnsiTheme="majorHAnsi"/>
                <w:b/>
              </w:rPr>
            </w:pPr>
            <w:r>
              <w:rPr>
                <w:rFonts w:asciiTheme="majorHAnsi" w:hAnsiTheme="majorHAnsi"/>
                <w:b/>
              </w:rPr>
              <w:t>ORC</w:t>
            </w:r>
          </w:p>
        </w:tc>
        <w:tc>
          <w:tcPr>
            <w:tcW w:w="3181" w:type="dxa"/>
          </w:tcPr>
          <w:p w:rsidR="00720EFD" w:rsidRPr="006C3087" w:rsidRDefault="00720EFD" w:rsidP="003774DF">
            <w:pPr>
              <w:pStyle w:val="NoSpacing"/>
              <w:rPr>
                <w:rFonts w:asciiTheme="majorHAnsi" w:hAnsiTheme="majorHAnsi"/>
              </w:rPr>
            </w:pPr>
            <w:r w:rsidRPr="006C3087">
              <w:rPr>
                <w:rFonts w:asciiTheme="majorHAnsi" w:hAnsiTheme="majorHAnsi"/>
              </w:rPr>
              <w:t>Common Order Segment</w:t>
            </w:r>
          </w:p>
        </w:tc>
        <w:tc>
          <w:tcPr>
            <w:tcW w:w="1640" w:type="dxa"/>
          </w:tcPr>
          <w:p w:rsidR="00720EFD" w:rsidRDefault="00720EFD" w:rsidP="003774DF">
            <w:pPr>
              <w:pStyle w:val="NoSpacing"/>
              <w:rPr>
                <w:rFonts w:asciiTheme="majorHAnsi" w:hAnsiTheme="majorHAnsi"/>
              </w:rPr>
            </w:pPr>
          </w:p>
        </w:tc>
        <w:tc>
          <w:tcPr>
            <w:tcW w:w="2383" w:type="dxa"/>
          </w:tcPr>
          <w:p w:rsidR="00720EFD" w:rsidRPr="00B4739F" w:rsidRDefault="00720EFD" w:rsidP="003774DF">
            <w:pPr>
              <w:pStyle w:val="NoSpacing"/>
              <w:rPr>
                <w:rFonts w:asciiTheme="majorHAnsi" w:hAnsiTheme="majorHAnsi"/>
              </w:rPr>
            </w:pPr>
          </w:p>
        </w:tc>
      </w:tr>
      <w:tr w:rsidR="00720EFD" w:rsidRPr="000142F7" w:rsidTr="00617E2C">
        <w:tc>
          <w:tcPr>
            <w:tcW w:w="2372" w:type="dxa"/>
          </w:tcPr>
          <w:p w:rsidR="00720EFD" w:rsidRDefault="00720EFD" w:rsidP="003774DF">
            <w:pPr>
              <w:pStyle w:val="NoSpacing"/>
              <w:rPr>
                <w:rFonts w:asciiTheme="majorHAnsi" w:hAnsiTheme="majorHAnsi"/>
                <w:b/>
              </w:rPr>
            </w:pPr>
            <w:r>
              <w:rPr>
                <w:rFonts w:asciiTheme="majorHAnsi" w:hAnsiTheme="majorHAnsi"/>
                <w:b/>
              </w:rPr>
              <w:t>RXO</w:t>
            </w:r>
          </w:p>
        </w:tc>
        <w:tc>
          <w:tcPr>
            <w:tcW w:w="3181" w:type="dxa"/>
          </w:tcPr>
          <w:p w:rsidR="00720EFD" w:rsidRPr="006C3087" w:rsidRDefault="00720EFD" w:rsidP="003774DF">
            <w:pPr>
              <w:pStyle w:val="NoSpacing"/>
              <w:rPr>
                <w:rFonts w:asciiTheme="majorHAnsi" w:hAnsiTheme="majorHAnsi"/>
              </w:rPr>
            </w:pPr>
            <w:r w:rsidRPr="00557AE4">
              <w:rPr>
                <w:rFonts w:asciiTheme="majorHAnsi" w:eastAsia="Times New Roman" w:hAnsiTheme="majorHAnsi" w:cs="Times New Roman"/>
              </w:rPr>
              <w:t>Pharmacy/treatment order RXR</w:t>
            </w:r>
          </w:p>
        </w:tc>
        <w:tc>
          <w:tcPr>
            <w:tcW w:w="1640" w:type="dxa"/>
          </w:tcPr>
          <w:p w:rsidR="00720EFD" w:rsidRDefault="00AA73CA" w:rsidP="003774DF">
            <w:pPr>
              <w:pStyle w:val="NoSpacing"/>
              <w:rPr>
                <w:rFonts w:asciiTheme="majorHAnsi" w:hAnsiTheme="majorHAnsi"/>
              </w:rPr>
            </w:pPr>
            <w:r w:rsidRPr="00AA73CA">
              <w:rPr>
                <w:rFonts w:asciiTheme="majorHAnsi" w:hAnsiTheme="majorHAnsi"/>
              </w:rPr>
              <w:t>Required</w:t>
            </w:r>
          </w:p>
        </w:tc>
        <w:tc>
          <w:tcPr>
            <w:tcW w:w="2383" w:type="dxa"/>
          </w:tcPr>
          <w:p w:rsidR="00720EFD" w:rsidRPr="00B4739F" w:rsidRDefault="00AA73CA" w:rsidP="003774DF">
            <w:pPr>
              <w:pStyle w:val="NoSpacing"/>
              <w:rPr>
                <w:rFonts w:asciiTheme="majorHAnsi" w:hAnsiTheme="majorHAnsi"/>
              </w:rPr>
            </w:pPr>
            <w:r>
              <w:rPr>
                <w:rFonts w:asciiTheme="majorHAnsi" w:hAnsiTheme="majorHAnsi"/>
              </w:rPr>
              <w:t>Repeat = NO</w:t>
            </w:r>
          </w:p>
        </w:tc>
      </w:tr>
      <w:tr w:rsidR="00720EFD" w:rsidRPr="000142F7" w:rsidTr="00617E2C">
        <w:tc>
          <w:tcPr>
            <w:tcW w:w="2372" w:type="dxa"/>
          </w:tcPr>
          <w:p w:rsidR="00720EFD" w:rsidRPr="000142F7" w:rsidRDefault="00720EFD" w:rsidP="003774DF">
            <w:pPr>
              <w:pStyle w:val="NoSpacing"/>
              <w:rPr>
                <w:rFonts w:asciiTheme="majorHAnsi" w:hAnsiTheme="majorHAnsi"/>
                <w:b/>
              </w:rPr>
            </w:pPr>
            <w:r>
              <w:rPr>
                <w:rFonts w:asciiTheme="majorHAnsi" w:hAnsiTheme="majorHAnsi"/>
                <w:b/>
              </w:rPr>
              <w:lastRenderedPageBreak/>
              <w:t>RXC</w:t>
            </w:r>
          </w:p>
        </w:tc>
        <w:tc>
          <w:tcPr>
            <w:tcW w:w="3181" w:type="dxa"/>
          </w:tcPr>
          <w:p w:rsidR="00720EFD" w:rsidRPr="006C3087" w:rsidRDefault="00720EFD" w:rsidP="003774DF">
            <w:pPr>
              <w:pStyle w:val="NoSpacing"/>
              <w:rPr>
                <w:rFonts w:asciiTheme="majorHAnsi" w:hAnsiTheme="majorHAnsi"/>
              </w:rPr>
            </w:pPr>
            <w:r w:rsidRPr="00557AE4">
              <w:rPr>
                <w:rFonts w:asciiTheme="majorHAnsi" w:eastAsia="Times New Roman" w:hAnsiTheme="majorHAnsi" w:cs="Times New Roman"/>
              </w:rPr>
              <w:t>Pharmacy/treatment Order</w:t>
            </w:r>
          </w:p>
        </w:tc>
        <w:tc>
          <w:tcPr>
            <w:tcW w:w="1640" w:type="dxa"/>
          </w:tcPr>
          <w:p w:rsidR="00720EFD" w:rsidRPr="000142F7" w:rsidRDefault="00720EFD" w:rsidP="003774DF">
            <w:pPr>
              <w:pStyle w:val="NoSpacing"/>
              <w:rPr>
                <w:rFonts w:asciiTheme="majorHAnsi" w:hAnsiTheme="majorHAnsi"/>
              </w:rPr>
            </w:pPr>
            <w:r>
              <w:rPr>
                <w:rFonts w:asciiTheme="majorHAnsi" w:hAnsiTheme="majorHAnsi"/>
              </w:rPr>
              <w:t>Required</w:t>
            </w:r>
          </w:p>
        </w:tc>
        <w:tc>
          <w:tcPr>
            <w:tcW w:w="2383" w:type="dxa"/>
          </w:tcPr>
          <w:p w:rsidR="00720EFD" w:rsidRPr="000142F7" w:rsidRDefault="00720EFD" w:rsidP="003774DF">
            <w:pPr>
              <w:pStyle w:val="NoSpacing"/>
              <w:rPr>
                <w:rFonts w:asciiTheme="majorHAnsi" w:hAnsiTheme="majorHAnsi"/>
              </w:rPr>
            </w:pPr>
            <w:r w:rsidRPr="00B4739F">
              <w:rPr>
                <w:rFonts w:asciiTheme="majorHAnsi" w:hAnsiTheme="majorHAnsi"/>
              </w:rPr>
              <w:t xml:space="preserve">Repeat = </w:t>
            </w:r>
            <w:r w:rsidR="00F04084">
              <w:rPr>
                <w:rFonts w:asciiTheme="majorHAnsi" w:hAnsiTheme="majorHAnsi"/>
              </w:rPr>
              <w:t xml:space="preserve"> YES</w:t>
            </w:r>
          </w:p>
        </w:tc>
      </w:tr>
      <w:tr w:rsidR="00720EFD" w:rsidRPr="000142F7" w:rsidTr="00617E2C">
        <w:tc>
          <w:tcPr>
            <w:tcW w:w="2372" w:type="dxa"/>
          </w:tcPr>
          <w:p w:rsidR="00720EFD" w:rsidRPr="000142F7" w:rsidRDefault="00720EFD" w:rsidP="003774DF">
            <w:pPr>
              <w:pStyle w:val="NoSpacing"/>
              <w:rPr>
                <w:rFonts w:asciiTheme="majorHAnsi" w:hAnsiTheme="majorHAnsi"/>
                <w:b/>
              </w:rPr>
            </w:pPr>
            <w:r>
              <w:rPr>
                <w:rFonts w:asciiTheme="majorHAnsi" w:hAnsiTheme="majorHAnsi"/>
                <w:b/>
              </w:rPr>
              <w:t xml:space="preserve">RXA </w:t>
            </w:r>
          </w:p>
        </w:tc>
        <w:tc>
          <w:tcPr>
            <w:tcW w:w="3181" w:type="dxa"/>
          </w:tcPr>
          <w:p w:rsidR="00720EFD" w:rsidRPr="006C3087" w:rsidRDefault="00720EFD" w:rsidP="003774DF">
            <w:pPr>
              <w:pStyle w:val="NoSpacing"/>
              <w:rPr>
                <w:rFonts w:asciiTheme="majorHAnsi" w:hAnsiTheme="majorHAnsi"/>
              </w:rPr>
            </w:pPr>
            <w:r w:rsidRPr="00557AE4">
              <w:rPr>
                <w:rFonts w:asciiTheme="majorHAnsi" w:eastAsia="Times New Roman" w:hAnsiTheme="majorHAnsi" w:cs="Times New Roman"/>
              </w:rPr>
              <w:t>Pharmacy/Administration Order</w:t>
            </w:r>
          </w:p>
        </w:tc>
        <w:tc>
          <w:tcPr>
            <w:tcW w:w="1640" w:type="dxa"/>
          </w:tcPr>
          <w:p w:rsidR="00720EFD" w:rsidRPr="000142F7" w:rsidRDefault="00720EFD" w:rsidP="003774DF">
            <w:pPr>
              <w:pStyle w:val="NoSpacing"/>
              <w:rPr>
                <w:rFonts w:asciiTheme="majorHAnsi" w:hAnsiTheme="majorHAnsi"/>
              </w:rPr>
            </w:pPr>
            <w:r>
              <w:rPr>
                <w:rFonts w:asciiTheme="majorHAnsi" w:hAnsiTheme="majorHAnsi"/>
              </w:rPr>
              <w:t>Required</w:t>
            </w:r>
          </w:p>
        </w:tc>
        <w:tc>
          <w:tcPr>
            <w:tcW w:w="2383" w:type="dxa"/>
          </w:tcPr>
          <w:p w:rsidR="00720EFD" w:rsidRPr="000142F7" w:rsidRDefault="00434547" w:rsidP="003774DF">
            <w:pPr>
              <w:pStyle w:val="NoSpacing"/>
              <w:rPr>
                <w:rFonts w:asciiTheme="majorHAnsi" w:hAnsiTheme="majorHAnsi"/>
              </w:rPr>
            </w:pPr>
            <w:r>
              <w:rPr>
                <w:rFonts w:asciiTheme="majorHAnsi" w:hAnsiTheme="majorHAnsi"/>
              </w:rPr>
              <w:t>Repeat = NO</w:t>
            </w:r>
          </w:p>
        </w:tc>
      </w:tr>
      <w:tr w:rsidR="00720EFD" w:rsidRPr="000142F7" w:rsidTr="00617E2C">
        <w:tc>
          <w:tcPr>
            <w:tcW w:w="2372" w:type="dxa"/>
          </w:tcPr>
          <w:p w:rsidR="00720EFD" w:rsidRPr="000142F7" w:rsidRDefault="00720EFD" w:rsidP="003774DF">
            <w:pPr>
              <w:pStyle w:val="NoSpacing"/>
              <w:rPr>
                <w:rFonts w:asciiTheme="majorHAnsi" w:hAnsiTheme="majorHAnsi"/>
                <w:b/>
              </w:rPr>
            </w:pPr>
            <w:r>
              <w:rPr>
                <w:rFonts w:asciiTheme="majorHAnsi" w:hAnsiTheme="majorHAnsi"/>
                <w:b/>
              </w:rPr>
              <w:t>OBR</w:t>
            </w:r>
          </w:p>
        </w:tc>
        <w:tc>
          <w:tcPr>
            <w:tcW w:w="3181" w:type="dxa"/>
          </w:tcPr>
          <w:p w:rsidR="00720EFD" w:rsidRPr="006C3087" w:rsidRDefault="00720EFD" w:rsidP="003774DF">
            <w:pPr>
              <w:pStyle w:val="NoSpacing"/>
              <w:rPr>
                <w:rFonts w:asciiTheme="majorHAnsi" w:hAnsiTheme="majorHAnsi"/>
              </w:rPr>
            </w:pPr>
            <w:r w:rsidRPr="006C3087">
              <w:rPr>
                <w:rFonts w:asciiTheme="majorHAnsi" w:hAnsiTheme="majorHAnsi"/>
              </w:rPr>
              <w:t>Observation Request Segment</w:t>
            </w:r>
          </w:p>
        </w:tc>
        <w:tc>
          <w:tcPr>
            <w:tcW w:w="1640" w:type="dxa"/>
          </w:tcPr>
          <w:p w:rsidR="00720EFD" w:rsidRPr="000142F7" w:rsidRDefault="00720EFD" w:rsidP="003774DF">
            <w:pPr>
              <w:pStyle w:val="NoSpacing"/>
              <w:rPr>
                <w:rFonts w:asciiTheme="majorHAnsi" w:hAnsiTheme="majorHAnsi"/>
              </w:rPr>
            </w:pPr>
            <w:r>
              <w:rPr>
                <w:rFonts w:asciiTheme="majorHAnsi" w:hAnsiTheme="majorHAnsi"/>
              </w:rPr>
              <w:t>Required</w:t>
            </w:r>
          </w:p>
        </w:tc>
        <w:tc>
          <w:tcPr>
            <w:tcW w:w="2383" w:type="dxa"/>
          </w:tcPr>
          <w:p w:rsidR="00720EFD" w:rsidRPr="000142F7" w:rsidRDefault="00720EFD" w:rsidP="003774DF">
            <w:pPr>
              <w:pStyle w:val="NoSpacing"/>
              <w:rPr>
                <w:rFonts w:asciiTheme="majorHAnsi" w:hAnsiTheme="majorHAnsi"/>
              </w:rPr>
            </w:pPr>
            <w:r w:rsidRPr="00B4739F">
              <w:rPr>
                <w:rFonts w:asciiTheme="majorHAnsi" w:hAnsiTheme="majorHAnsi"/>
              </w:rPr>
              <w:t xml:space="preserve">Repeat = </w:t>
            </w:r>
            <w:r>
              <w:rPr>
                <w:rFonts w:asciiTheme="majorHAnsi" w:hAnsiTheme="majorHAnsi"/>
              </w:rPr>
              <w:t xml:space="preserve"> NO</w:t>
            </w:r>
          </w:p>
        </w:tc>
      </w:tr>
      <w:tr w:rsidR="00720EFD" w:rsidRPr="000142F7" w:rsidTr="00617E2C">
        <w:tc>
          <w:tcPr>
            <w:tcW w:w="2372" w:type="dxa"/>
          </w:tcPr>
          <w:p w:rsidR="00720EFD" w:rsidRPr="000142F7" w:rsidRDefault="00720EFD" w:rsidP="003774DF">
            <w:pPr>
              <w:pStyle w:val="NoSpacing"/>
              <w:rPr>
                <w:rFonts w:asciiTheme="majorHAnsi" w:hAnsiTheme="majorHAnsi"/>
                <w:b/>
              </w:rPr>
            </w:pPr>
            <w:r>
              <w:rPr>
                <w:rFonts w:asciiTheme="majorHAnsi" w:hAnsiTheme="majorHAnsi"/>
                <w:b/>
              </w:rPr>
              <w:t>OBX</w:t>
            </w:r>
          </w:p>
        </w:tc>
        <w:tc>
          <w:tcPr>
            <w:tcW w:w="3181" w:type="dxa"/>
          </w:tcPr>
          <w:p w:rsidR="00720EFD" w:rsidRPr="006C3087" w:rsidRDefault="00720EFD" w:rsidP="003774DF">
            <w:pPr>
              <w:pStyle w:val="NoSpacing"/>
              <w:rPr>
                <w:rFonts w:asciiTheme="majorHAnsi" w:hAnsiTheme="majorHAnsi"/>
              </w:rPr>
            </w:pPr>
            <w:r w:rsidRPr="006C3087">
              <w:rPr>
                <w:rFonts w:asciiTheme="majorHAnsi" w:hAnsiTheme="majorHAnsi"/>
              </w:rPr>
              <w:t>Observation/Result Segment</w:t>
            </w:r>
          </w:p>
        </w:tc>
        <w:tc>
          <w:tcPr>
            <w:tcW w:w="1640" w:type="dxa"/>
          </w:tcPr>
          <w:p w:rsidR="00720EFD" w:rsidRPr="000142F7" w:rsidRDefault="00720EFD" w:rsidP="003774DF">
            <w:pPr>
              <w:pStyle w:val="NoSpacing"/>
              <w:rPr>
                <w:rFonts w:asciiTheme="majorHAnsi" w:hAnsiTheme="majorHAnsi"/>
              </w:rPr>
            </w:pPr>
            <w:r>
              <w:rPr>
                <w:rFonts w:asciiTheme="majorHAnsi" w:hAnsiTheme="majorHAnsi"/>
              </w:rPr>
              <w:t>Required</w:t>
            </w:r>
          </w:p>
        </w:tc>
        <w:tc>
          <w:tcPr>
            <w:tcW w:w="2383" w:type="dxa"/>
          </w:tcPr>
          <w:p w:rsidR="00720EFD" w:rsidRPr="000142F7" w:rsidRDefault="00720EFD" w:rsidP="003774DF">
            <w:pPr>
              <w:pStyle w:val="NoSpacing"/>
              <w:rPr>
                <w:rFonts w:asciiTheme="majorHAnsi" w:hAnsiTheme="majorHAnsi"/>
              </w:rPr>
            </w:pPr>
            <w:r>
              <w:rPr>
                <w:rFonts w:asciiTheme="majorHAnsi" w:hAnsiTheme="majorHAnsi"/>
              </w:rPr>
              <w:t>Repeat = YES</w:t>
            </w:r>
          </w:p>
        </w:tc>
      </w:tr>
      <w:tr w:rsidR="00720EFD" w:rsidRPr="000142F7" w:rsidTr="00617E2C">
        <w:tc>
          <w:tcPr>
            <w:tcW w:w="2372" w:type="dxa"/>
          </w:tcPr>
          <w:p w:rsidR="00720EFD" w:rsidRPr="000142F7" w:rsidRDefault="00720EFD" w:rsidP="003774DF">
            <w:pPr>
              <w:pStyle w:val="NoSpacing"/>
              <w:rPr>
                <w:rFonts w:asciiTheme="majorHAnsi" w:hAnsiTheme="majorHAnsi"/>
                <w:b/>
              </w:rPr>
            </w:pPr>
            <w:r>
              <w:rPr>
                <w:rFonts w:asciiTheme="majorHAnsi" w:hAnsiTheme="majorHAnsi"/>
                <w:b/>
              </w:rPr>
              <w:t>ZBC</w:t>
            </w:r>
          </w:p>
        </w:tc>
        <w:tc>
          <w:tcPr>
            <w:tcW w:w="3181" w:type="dxa"/>
          </w:tcPr>
          <w:p w:rsidR="00720EFD" w:rsidRPr="006C3087" w:rsidRDefault="00720EFD" w:rsidP="003774DF">
            <w:pPr>
              <w:pStyle w:val="NoSpacing"/>
              <w:rPr>
                <w:rFonts w:asciiTheme="majorHAnsi" w:hAnsiTheme="majorHAnsi"/>
              </w:rPr>
            </w:pPr>
            <w:r w:rsidRPr="00557AE4">
              <w:rPr>
                <w:rFonts w:asciiTheme="majorHAnsi" w:eastAsia="Times New Roman" w:hAnsiTheme="majorHAnsi" w:cs="Times New Roman"/>
              </w:rPr>
              <w:t>Local BCMA custom segment/Pharmacy Order#</w:t>
            </w:r>
          </w:p>
        </w:tc>
        <w:tc>
          <w:tcPr>
            <w:tcW w:w="1640" w:type="dxa"/>
          </w:tcPr>
          <w:p w:rsidR="00720EFD" w:rsidRPr="000142F7" w:rsidRDefault="00720EFD" w:rsidP="003774DF">
            <w:pPr>
              <w:pStyle w:val="NoSpacing"/>
              <w:rPr>
                <w:rFonts w:asciiTheme="majorHAnsi" w:hAnsiTheme="majorHAnsi"/>
              </w:rPr>
            </w:pPr>
            <w:r>
              <w:rPr>
                <w:rFonts w:asciiTheme="majorHAnsi" w:hAnsiTheme="majorHAnsi"/>
              </w:rPr>
              <w:t>Required</w:t>
            </w:r>
          </w:p>
        </w:tc>
        <w:tc>
          <w:tcPr>
            <w:tcW w:w="2383" w:type="dxa"/>
          </w:tcPr>
          <w:p w:rsidR="00720EFD" w:rsidRPr="000142F7" w:rsidRDefault="00720EFD" w:rsidP="003774DF">
            <w:pPr>
              <w:pStyle w:val="NoSpacing"/>
              <w:rPr>
                <w:rFonts w:asciiTheme="majorHAnsi" w:hAnsiTheme="majorHAnsi"/>
              </w:rPr>
            </w:pPr>
            <w:r>
              <w:rPr>
                <w:rFonts w:asciiTheme="majorHAnsi" w:hAnsiTheme="majorHAnsi"/>
              </w:rPr>
              <w:t>Repeat = NO</w:t>
            </w:r>
          </w:p>
        </w:tc>
      </w:tr>
    </w:tbl>
    <w:p w:rsidR="00720EFD" w:rsidRDefault="00720EFD" w:rsidP="00720EFD">
      <w:pPr>
        <w:keepNext/>
        <w:spacing w:before="240" w:after="60" w:line="240" w:lineRule="auto"/>
        <w:outlineLvl w:val="1"/>
        <w:rPr>
          <w:rFonts w:asciiTheme="majorHAnsi" w:eastAsia="Times New Roman" w:hAnsiTheme="majorHAnsi" w:cs="Arial"/>
          <w:b/>
          <w:bCs/>
          <w:iCs/>
          <w:sz w:val="28"/>
          <w:szCs w:val="28"/>
        </w:rPr>
      </w:pPr>
    </w:p>
    <w:p w:rsidR="00805512" w:rsidRPr="00153B0F" w:rsidRDefault="00D040F0" w:rsidP="000A5F9B">
      <w:pPr>
        <w:pStyle w:val="Style2"/>
        <w:rPr>
          <w:sz w:val="36"/>
          <w:szCs w:val="36"/>
        </w:rPr>
      </w:pPr>
      <w:bookmarkStart w:id="84" w:name="_Toc338764251"/>
      <w:bookmarkStart w:id="85" w:name="_Toc364755486"/>
      <w:r w:rsidRPr="00153B0F">
        <w:rPr>
          <w:sz w:val="36"/>
          <w:szCs w:val="36"/>
        </w:rPr>
        <w:t>Vital Sign Query message -Data Assembly Characteristics</w:t>
      </w:r>
      <w:bookmarkEnd w:id="84"/>
      <w:bookmarkEnd w:id="85"/>
    </w:p>
    <w:p w:rsidR="00B06D64" w:rsidRDefault="00805512" w:rsidP="00805512">
      <w:pPr>
        <w:rPr>
          <w:rFonts w:asciiTheme="majorHAnsi" w:hAnsiTheme="majorHAnsi" w:cs="Arial"/>
        </w:rPr>
      </w:pPr>
      <w:r w:rsidRPr="00805512">
        <w:rPr>
          <w:rFonts w:asciiTheme="majorHAnsi" w:hAnsiTheme="majorHAnsi" w:cs="Arial"/>
        </w:rPr>
        <w:t xml:space="preserve">A query message is sent to VistA with an SSN and the acknowledgement (ACK) </w:t>
      </w:r>
      <w:r w:rsidR="00B06D64">
        <w:rPr>
          <w:rFonts w:asciiTheme="majorHAnsi" w:hAnsiTheme="majorHAnsi" w:cs="Arial"/>
        </w:rPr>
        <w:t xml:space="preserve">of this Query </w:t>
      </w:r>
      <w:r w:rsidRPr="00805512">
        <w:rPr>
          <w:rFonts w:asciiTheme="majorHAnsi" w:hAnsiTheme="majorHAnsi" w:cs="Arial"/>
        </w:rPr>
        <w:t>includes the PID and OBR and OBX</w:t>
      </w:r>
      <w:r w:rsidR="00B06D64">
        <w:rPr>
          <w:rFonts w:asciiTheme="majorHAnsi" w:hAnsiTheme="majorHAnsi" w:cs="Arial"/>
        </w:rPr>
        <w:t xml:space="preserve"> with the Vital Signs  </w:t>
      </w:r>
    </w:p>
    <w:p w:rsidR="00520EC5" w:rsidRPr="00520EC5" w:rsidRDefault="00B06D64" w:rsidP="00520EC5">
      <w:pPr>
        <w:rPr>
          <w:rFonts w:asciiTheme="majorHAnsi" w:hAnsiTheme="majorHAnsi" w:cs="Arial"/>
        </w:rPr>
      </w:pPr>
      <w:r>
        <w:rPr>
          <w:rFonts w:asciiTheme="majorHAnsi" w:hAnsiTheme="majorHAnsi" w:cs="Arial"/>
        </w:rPr>
        <w:t>See</w:t>
      </w:r>
      <w:r w:rsidR="00A61D9E">
        <w:rPr>
          <w:rFonts w:asciiTheme="majorHAnsi" w:hAnsiTheme="majorHAnsi" w:cs="Arial"/>
        </w:rPr>
        <w:t xml:space="preserve"> the Vital Sign Query ACK message</w:t>
      </w:r>
      <w:r w:rsidR="00805512" w:rsidRPr="00805512">
        <w:rPr>
          <w:rFonts w:asciiTheme="majorHAnsi" w:hAnsiTheme="majorHAnsi" w:cs="Arial"/>
        </w:rPr>
        <w:t xml:space="preserve"> </w:t>
      </w:r>
      <w:r>
        <w:rPr>
          <w:rFonts w:asciiTheme="majorHAnsi" w:hAnsiTheme="majorHAnsi" w:cs="Arial"/>
        </w:rPr>
        <w:t>Data Assembly</w:t>
      </w:r>
      <w:r w:rsidR="00861B64">
        <w:rPr>
          <w:rFonts w:asciiTheme="majorHAnsi" w:hAnsiTheme="majorHAnsi" w:cs="Arial"/>
        </w:rPr>
        <w:t xml:space="preserve"> for segment definition</w:t>
      </w:r>
    </w:p>
    <w:p w:rsidR="00805512" w:rsidRPr="000142F7" w:rsidRDefault="000F5649" w:rsidP="00DF085B">
      <w:pPr>
        <w:pStyle w:val="Style2"/>
      </w:pPr>
      <w:bookmarkStart w:id="86" w:name="_Toc338764252"/>
      <w:bookmarkStart w:id="87" w:name="_Toc364755487"/>
      <w:r>
        <w:t xml:space="preserve">Vital Sign </w:t>
      </w:r>
      <w:r w:rsidR="00805512" w:rsidRPr="000142F7">
        <w:t>Static Message Definition – Message Level</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32"/>
        <w:gridCol w:w="3108"/>
        <w:gridCol w:w="1781"/>
        <w:gridCol w:w="2355"/>
      </w:tblGrid>
      <w:tr w:rsidR="00805512" w:rsidRPr="000142F7" w:rsidTr="00617E2C">
        <w:tc>
          <w:tcPr>
            <w:tcW w:w="2372" w:type="dxa"/>
            <w:shd w:val="clear" w:color="auto" w:fill="BFBFBF" w:themeFill="background1" w:themeFillShade="BF"/>
          </w:tcPr>
          <w:p w:rsidR="00805512" w:rsidRPr="000142F7" w:rsidRDefault="00DD75BF" w:rsidP="00AE1984">
            <w:pPr>
              <w:pStyle w:val="NoSpacing"/>
              <w:rPr>
                <w:rFonts w:asciiTheme="majorHAnsi" w:hAnsiTheme="majorHAnsi"/>
                <w:b/>
              </w:rPr>
            </w:pPr>
            <w:r w:rsidRPr="00DD75BF">
              <w:rPr>
                <w:rFonts w:asciiTheme="majorHAnsi" w:hAnsiTheme="majorHAnsi"/>
                <w:b/>
              </w:rPr>
              <w:t>QRY^A19</w:t>
            </w:r>
          </w:p>
        </w:tc>
        <w:tc>
          <w:tcPr>
            <w:tcW w:w="3181" w:type="dxa"/>
            <w:shd w:val="clear" w:color="auto" w:fill="BFBFBF" w:themeFill="background1" w:themeFillShade="BF"/>
          </w:tcPr>
          <w:p w:rsidR="00805512" w:rsidRPr="000142F7" w:rsidRDefault="00805512" w:rsidP="00AE1984">
            <w:pPr>
              <w:pStyle w:val="NoSpacing"/>
              <w:rPr>
                <w:rFonts w:asciiTheme="majorHAnsi" w:hAnsiTheme="majorHAnsi"/>
                <w:b/>
              </w:rPr>
            </w:pPr>
            <w:r>
              <w:rPr>
                <w:rFonts w:asciiTheme="majorHAnsi" w:hAnsiTheme="majorHAnsi"/>
                <w:b/>
              </w:rPr>
              <w:t>Vital Sign Query</w:t>
            </w:r>
          </w:p>
        </w:tc>
        <w:tc>
          <w:tcPr>
            <w:tcW w:w="1640" w:type="dxa"/>
            <w:shd w:val="clear" w:color="auto" w:fill="BFBFBF" w:themeFill="background1" w:themeFillShade="BF"/>
          </w:tcPr>
          <w:p w:rsidR="00805512" w:rsidRPr="000142F7" w:rsidRDefault="00805512" w:rsidP="00AE1984">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805512" w:rsidRPr="000142F7" w:rsidRDefault="00805512" w:rsidP="00AE1984">
            <w:pPr>
              <w:pStyle w:val="NoSpacing"/>
              <w:rPr>
                <w:rFonts w:asciiTheme="majorHAnsi" w:hAnsiTheme="majorHAnsi"/>
                <w:b/>
              </w:rPr>
            </w:pPr>
            <w:r w:rsidRPr="000142F7">
              <w:rPr>
                <w:rFonts w:asciiTheme="majorHAnsi" w:hAnsiTheme="majorHAnsi"/>
                <w:b/>
              </w:rPr>
              <w:t>REPETITION</w:t>
            </w:r>
          </w:p>
        </w:tc>
      </w:tr>
      <w:tr w:rsidR="00805512" w:rsidRPr="000142F7" w:rsidTr="00617E2C">
        <w:tc>
          <w:tcPr>
            <w:tcW w:w="2372" w:type="dxa"/>
          </w:tcPr>
          <w:p w:rsidR="00805512" w:rsidRPr="000142F7" w:rsidRDefault="00805512" w:rsidP="00AE1984">
            <w:pPr>
              <w:pStyle w:val="NoSpacing"/>
              <w:rPr>
                <w:rFonts w:asciiTheme="majorHAnsi" w:hAnsiTheme="majorHAnsi"/>
                <w:b/>
              </w:rPr>
            </w:pPr>
            <w:r w:rsidRPr="000142F7">
              <w:rPr>
                <w:rFonts w:asciiTheme="majorHAnsi" w:hAnsiTheme="majorHAnsi"/>
                <w:b/>
              </w:rPr>
              <w:t>MSH</w:t>
            </w:r>
          </w:p>
        </w:tc>
        <w:tc>
          <w:tcPr>
            <w:tcW w:w="3181" w:type="dxa"/>
          </w:tcPr>
          <w:p w:rsidR="00805512" w:rsidRPr="000142F7" w:rsidRDefault="00805512" w:rsidP="00AE1984">
            <w:pPr>
              <w:pStyle w:val="NoSpacing"/>
              <w:rPr>
                <w:rFonts w:asciiTheme="majorHAnsi" w:hAnsiTheme="majorHAnsi"/>
              </w:rPr>
            </w:pPr>
            <w:r w:rsidRPr="000142F7">
              <w:rPr>
                <w:rFonts w:asciiTheme="majorHAnsi" w:hAnsiTheme="majorHAnsi"/>
              </w:rPr>
              <w:t>Message Header</w:t>
            </w:r>
          </w:p>
        </w:tc>
        <w:tc>
          <w:tcPr>
            <w:tcW w:w="1640" w:type="dxa"/>
          </w:tcPr>
          <w:p w:rsidR="00805512" w:rsidRPr="000142F7" w:rsidRDefault="00805512" w:rsidP="00AE1984">
            <w:pPr>
              <w:pStyle w:val="NoSpacing"/>
              <w:rPr>
                <w:rFonts w:asciiTheme="majorHAnsi" w:hAnsiTheme="majorHAnsi"/>
              </w:rPr>
            </w:pPr>
            <w:r w:rsidRPr="000142F7">
              <w:rPr>
                <w:rFonts w:asciiTheme="majorHAnsi" w:hAnsiTheme="majorHAnsi"/>
              </w:rPr>
              <w:t>Required</w:t>
            </w:r>
          </w:p>
        </w:tc>
        <w:tc>
          <w:tcPr>
            <w:tcW w:w="2383" w:type="dxa"/>
          </w:tcPr>
          <w:p w:rsidR="00805512" w:rsidRPr="000142F7" w:rsidRDefault="00805512" w:rsidP="00AE1984">
            <w:pPr>
              <w:pStyle w:val="NoSpacing"/>
              <w:rPr>
                <w:rFonts w:asciiTheme="majorHAnsi" w:hAnsiTheme="majorHAnsi"/>
              </w:rPr>
            </w:pPr>
            <w:r w:rsidRPr="000142F7">
              <w:rPr>
                <w:rFonts w:asciiTheme="majorHAnsi" w:hAnsiTheme="majorHAnsi"/>
              </w:rPr>
              <w:t xml:space="preserve">Repeat = NO </w:t>
            </w:r>
          </w:p>
          <w:p w:rsidR="00805512" w:rsidRPr="000142F7" w:rsidRDefault="00805512" w:rsidP="00AE1984">
            <w:pPr>
              <w:pStyle w:val="NoSpacing"/>
              <w:rPr>
                <w:rFonts w:asciiTheme="majorHAnsi" w:hAnsiTheme="majorHAnsi"/>
              </w:rPr>
            </w:pPr>
          </w:p>
        </w:tc>
      </w:tr>
      <w:tr w:rsidR="00805512" w:rsidRPr="000142F7" w:rsidTr="00617E2C">
        <w:tc>
          <w:tcPr>
            <w:tcW w:w="2372" w:type="dxa"/>
          </w:tcPr>
          <w:p w:rsidR="00805512" w:rsidRPr="000142F7" w:rsidRDefault="00805512" w:rsidP="00AE1984">
            <w:pPr>
              <w:pStyle w:val="NoSpacing"/>
              <w:rPr>
                <w:rFonts w:asciiTheme="majorHAnsi" w:hAnsiTheme="majorHAnsi"/>
                <w:b/>
              </w:rPr>
            </w:pPr>
            <w:r>
              <w:rPr>
                <w:rFonts w:asciiTheme="majorHAnsi" w:hAnsiTheme="majorHAnsi"/>
                <w:b/>
              </w:rPr>
              <w:t>QRD</w:t>
            </w:r>
          </w:p>
        </w:tc>
        <w:tc>
          <w:tcPr>
            <w:tcW w:w="3181" w:type="dxa"/>
          </w:tcPr>
          <w:p w:rsidR="00805512" w:rsidRPr="000142F7" w:rsidRDefault="00805512" w:rsidP="00AE1984">
            <w:pPr>
              <w:pStyle w:val="NoSpacing"/>
              <w:rPr>
                <w:rFonts w:asciiTheme="majorHAnsi" w:hAnsiTheme="majorHAnsi"/>
              </w:rPr>
            </w:pPr>
            <w:r>
              <w:rPr>
                <w:rFonts w:asciiTheme="majorHAnsi" w:hAnsiTheme="majorHAnsi"/>
              </w:rPr>
              <w:t>Query Definition</w:t>
            </w:r>
          </w:p>
        </w:tc>
        <w:tc>
          <w:tcPr>
            <w:tcW w:w="1640" w:type="dxa"/>
          </w:tcPr>
          <w:p w:rsidR="00805512" w:rsidRPr="000142F7" w:rsidRDefault="00805512" w:rsidP="00AE1984">
            <w:pPr>
              <w:pStyle w:val="NoSpacing"/>
              <w:rPr>
                <w:rFonts w:asciiTheme="majorHAnsi" w:hAnsiTheme="majorHAnsi"/>
              </w:rPr>
            </w:pPr>
            <w:r w:rsidRPr="000142F7">
              <w:rPr>
                <w:rFonts w:asciiTheme="majorHAnsi" w:hAnsiTheme="majorHAnsi"/>
              </w:rPr>
              <w:t>Required</w:t>
            </w:r>
          </w:p>
        </w:tc>
        <w:tc>
          <w:tcPr>
            <w:tcW w:w="2383" w:type="dxa"/>
          </w:tcPr>
          <w:p w:rsidR="00805512" w:rsidRPr="000142F7" w:rsidRDefault="00805512" w:rsidP="00AE198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805512" w:rsidRPr="000142F7" w:rsidRDefault="00805512" w:rsidP="00AE1984">
            <w:pPr>
              <w:pStyle w:val="NoSpacing"/>
              <w:rPr>
                <w:rFonts w:asciiTheme="majorHAnsi" w:hAnsiTheme="majorHAnsi"/>
              </w:rPr>
            </w:pPr>
          </w:p>
        </w:tc>
      </w:tr>
    </w:tbl>
    <w:p w:rsidR="00805512" w:rsidRDefault="00805512" w:rsidP="00CC005D">
      <w:pPr>
        <w:rPr>
          <w:rFonts w:asciiTheme="majorHAnsi" w:hAnsiTheme="majorHAnsi" w:cs="Times New Roman"/>
        </w:rPr>
      </w:pPr>
    </w:p>
    <w:p w:rsidR="00A61D9E" w:rsidRPr="00153B0F" w:rsidRDefault="00D040F0" w:rsidP="000A5F9B">
      <w:pPr>
        <w:pStyle w:val="Style2"/>
        <w:rPr>
          <w:sz w:val="36"/>
          <w:szCs w:val="36"/>
        </w:rPr>
      </w:pPr>
      <w:bookmarkStart w:id="88" w:name="_Toc338764253"/>
      <w:bookmarkStart w:id="89" w:name="_Toc364755488"/>
      <w:r w:rsidRPr="00153B0F">
        <w:rPr>
          <w:sz w:val="36"/>
          <w:szCs w:val="36"/>
        </w:rPr>
        <w:t>Vital Sign Query ACK message - Data Assembly Characteristics</w:t>
      </w:r>
      <w:bookmarkEnd w:id="88"/>
      <w:bookmarkEnd w:id="89"/>
      <w:r w:rsidR="00805512" w:rsidRPr="00153B0F">
        <w:rPr>
          <w:sz w:val="36"/>
          <w:szCs w:val="36"/>
        </w:rPr>
        <w:t xml:space="preserve"> </w:t>
      </w:r>
    </w:p>
    <w:p w:rsidR="00805512" w:rsidRPr="006E7A90" w:rsidRDefault="00A61D9E" w:rsidP="006E7A90">
      <w:pPr>
        <w:rPr>
          <w:rFonts w:asciiTheme="majorHAnsi" w:hAnsiTheme="majorHAnsi"/>
        </w:rPr>
      </w:pPr>
      <w:r w:rsidRPr="00A61D9E">
        <w:rPr>
          <w:rFonts w:asciiTheme="majorHAnsi" w:hAnsiTheme="majorHAnsi"/>
        </w:rPr>
        <w:t>Vital Sign Query ACK is the response of the Vitals Query sent to VistA. As a result the Acknowledgment message sends the Patient Vitals sign information.</w:t>
      </w:r>
      <w:r w:rsidR="006E7A90">
        <w:rPr>
          <w:rFonts w:asciiTheme="majorHAnsi" w:hAnsiTheme="majorHAnsi"/>
        </w:rPr>
        <w:t xml:space="preserve"> </w:t>
      </w:r>
    </w:p>
    <w:p w:rsidR="00805512" w:rsidRPr="000142F7" w:rsidRDefault="000F5649" w:rsidP="00DF085B">
      <w:pPr>
        <w:pStyle w:val="Style2"/>
      </w:pPr>
      <w:bookmarkStart w:id="90" w:name="_Toc338764254"/>
      <w:bookmarkStart w:id="91" w:name="_Toc364755489"/>
      <w:r>
        <w:t xml:space="preserve">Vitals Sign ACK Query </w:t>
      </w:r>
      <w:r w:rsidR="00805512" w:rsidRPr="000142F7">
        <w:t>Static Message Definition – Message Level</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21"/>
        <w:gridCol w:w="3125"/>
        <w:gridCol w:w="1781"/>
        <w:gridCol w:w="2349"/>
      </w:tblGrid>
      <w:tr w:rsidR="00805512" w:rsidRPr="000142F7" w:rsidTr="00617E2C">
        <w:tc>
          <w:tcPr>
            <w:tcW w:w="2372" w:type="dxa"/>
            <w:shd w:val="clear" w:color="auto" w:fill="BFBFBF" w:themeFill="background1" w:themeFillShade="BF"/>
          </w:tcPr>
          <w:p w:rsidR="00805512" w:rsidRPr="000142F7" w:rsidRDefault="00DD75BF" w:rsidP="00AE1984">
            <w:pPr>
              <w:pStyle w:val="NoSpacing"/>
              <w:rPr>
                <w:rFonts w:asciiTheme="majorHAnsi" w:hAnsiTheme="majorHAnsi"/>
                <w:b/>
              </w:rPr>
            </w:pPr>
            <w:r w:rsidRPr="00DD75BF">
              <w:rPr>
                <w:rFonts w:asciiTheme="majorHAnsi" w:hAnsiTheme="majorHAnsi"/>
                <w:b/>
              </w:rPr>
              <w:t>ACK^A19</w:t>
            </w:r>
          </w:p>
        </w:tc>
        <w:tc>
          <w:tcPr>
            <w:tcW w:w="3181" w:type="dxa"/>
            <w:shd w:val="clear" w:color="auto" w:fill="BFBFBF" w:themeFill="background1" w:themeFillShade="BF"/>
          </w:tcPr>
          <w:p w:rsidR="00805512" w:rsidRPr="000142F7" w:rsidRDefault="00805512" w:rsidP="00AE1984">
            <w:pPr>
              <w:pStyle w:val="NoSpacing"/>
              <w:rPr>
                <w:rFonts w:asciiTheme="majorHAnsi" w:hAnsiTheme="majorHAnsi"/>
                <w:b/>
              </w:rPr>
            </w:pPr>
            <w:r>
              <w:rPr>
                <w:rFonts w:asciiTheme="majorHAnsi" w:hAnsiTheme="majorHAnsi"/>
                <w:b/>
              </w:rPr>
              <w:t>Vital Sign Query</w:t>
            </w:r>
          </w:p>
        </w:tc>
        <w:tc>
          <w:tcPr>
            <w:tcW w:w="1640" w:type="dxa"/>
            <w:shd w:val="clear" w:color="auto" w:fill="BFBFBF" w:themeFill="background1" w:themeFillShade="BF"/>
          </w:tcPr>
          <w:p w:rsidR="00805512" w:rsidRPr="000142F7" w:rsidRDefault="00805512" w:rsidP="00AE1984">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rsidR="00805512" w:rsidRPr="000142F7" w:rsidRDefault="00805512" w:rsidP="00AE1984">
            <w:pPr>
              <w:pStyle w:val="NoSpacing"/>
              <w:rPr>
                <w:rFonts w:asciiTheme="majorHAnsi" w:hAnsiTheme="majorHAnsi"/>
                <w:b/>
              </w:rPr>
            </w:pPr>
            <w:r w:rsidRPr="000142F7">
              <w:rPr>
                <w:rFonts w:asciiTheme="majorHAnsi" w:hAnsiTheme="majorHAnsi"/>
                <w:b/>
              </w:rPr>
              <w:t>REPETITION</w:t>
            </w:r>
          </w:p>
        </w:tc>
      </w:tr>
      <w:tr w:rsidR="00805512" w:rsidRPr="000142F7" w:rsidTr="00617E2C">
        <w:tc>
          <w:tcPr>
            <w:tcW w:w="2372" w:type="dxa"/>
          </w:tcPr>
          <w:p w:rsidR="00805512" w:rsidRPr="000142F7" w:rsidRDefault="00805512" w:rsidP="00AE1984">
            <w:pPr>
              <w:pStyle w:val="NoSpacing"/>
              <w:rPr>
                <w:rFonts w:asciiTheme="majorHAnsi" w:hAnsiTheme="majorHAnsi"/>
                <w:b/>
              </w:rPr>
            </w:pPr>
            <w:r w:rsidRPr="000142F7">
              <w:rPr>
                <w:rFonts w:asciiTheme="majorHAnsi" w:hAnsiTheme="majorHAnsi"/>
                <w:b/>
              </w:rPr>
              <w:t>MSH</w:t>
            </w:r>
          </w:p>
        </w:tc>
        <w:tc>
          <w:tcPr>
            <w:tcW w:w="3181" w:type="dxa"/>
          </w:tcPr>
          <w:p w:rsidR="00805512" w:rsidRPr="000142F7" w:rsidRDefault="00805512" w:rsidP="00AE1984">
            <w:pPr>
              <w:pStyle w:val="NoSpacing"/>
              <w:rPr>
                <w:rFonts w:asciiTheme="majorHAnsi" w:hAnsiTheme="majorHAnsi"/>
              </w:rPr>
            </w:pPr>
            <w:r w:rsidRPr="000142F7">
              <w:rPr>
                <w:rFonts w:asciiTheme="majorHAnsi" w:hAnsiTheme="majorHAnsi"/>
              </w:rPr>
              <w:t>Message Header</w:t>
            </w:r>
          </w:p>
        </w:tc>
        <w:tc>
          <w:tcPr>
            <w:tcW w:w="1640" w:type="dxa"/>
          </w:tcPr>
          <w:p w:rsidR="00805512" w:rsidRPr="000142F7" w:rsidRDefault="00805512" w:rsidP="00AE1984">
            <w:pPr>
              <w:pStyle w:val="NoSpacing"/>
              <w:rPr>
                <w:rFonts w:asciiTheme="majorHAnsi" w:hAnsiTheme="majorHAnsi"/>
              </w:rPr>
            </w:pPr>
            <w:r w:rsidRPr="000142F7">
              <w:rPr>
                <w:rFonts w:asciiTheme="majorHAnsi" w:hAnsiTheme="majorHAnsi"/>
              </w:rPr>
              <w:t>Required</w:t>
            </w:r>
          </w:p>
        </w:tc>
        <w:tc>
          <w:tcPr>
            <w:tcW w:w="2383" w:type="dxa"/>
          </w:tcPr>
          <w:p w:rsidR="00805512" w:rsidRPr="000142F7" w:rsidRDefault="00805512" w:rsidP="00AE1984">
            <w:pPr>
              <w:pStyle w:val="NoSpacing"/>
              <w:rPr>
                <w:rFonts w:asciiTheme="majorHAnsi" w:hAnsiTheme="majorHAnsi"/>
              </w:rPr>
            </w:pPr>
            <w:r w:rsidRPr="000142F7">
              <w:rPr>
                <w:rFonts w:asciiTheme="majorHAnsi" w:hAnsiTheme="majorHAnsi"/>
              </w:rPr>
              <w:t xml:space="preserve">Repeat = NO </w:t>
            </w:r>
          </w:p>
          <w:p w:rsidR="00805512" w:rsidRPr="000142F7" w:rsidRDefault="00805512" w:rsidP="00AE1984">
            <w:pPr>
              <w:pStyle w:val="NoSpacing"/>
              <w:rPr>
                <w:rFonts w:asciiTheme="majorHAnsi" w:hAnsiTheme="majorHAnsi"/>
              </w:rPr>
            </w:pPr>
          </w:p>
        </w:tc>
      </w:tr>
      <w:tr w:rsidR="00A61D9E" w:rsidRPr="000142F7" w:rsidTr="00617E2C">
        <w:trPr>
          <w:trHeight w:val="395"/>
        </w:trPr>
        <w:tc>
          <w:tcPr>
            <w:tcW w:w="2372" w:type="dxa"/>
          </w:tcPr>
          <w:p w:rsidR="00A61D9E" w:rsidRDefault="00A61D9E" w:rsidP="00AE1984">
            <w:pPr>
              <w:pStyle w:val="NoSpacing"/>
              <w:rPr>
                <w:rFonts w:asciiTheme="majorHAnsi" w:hAnsiTheme="majorHAnsi"/>
                <w:b/>
              </w:rPr>
            </w:pPr>
            <w:r>
              <w:rPr>
                <w:rFonts w:asciiTheme="majorHAnsi" w:hAnsiTheme="majorHAnsi"/>
                <w:b/>
              </w:rPr>
              <w:t>MSA</w:t>
            </w:r>
          </w:p>
        </w:tc>
        <w:tc>
          <w:tcPr>
            <w:tcW w:w="3181" w:type="dxa"/>
          </w:tcPr>
          <w:p w:rsidR="00A61D9E" w:rsidRDefault="00A61D9E" w:rsidP="00AE1984">
            <w:pPr>
              <w:pStyle w:val="NoSpacing"/>
              <w:rPr>
                <w:rFonts w:asciiTheme="majorHAnsi" w:hAnsiTheme="majorHAnsi"/>
              </w:rPr>
            </w:pPr>
            <w:r>
              <w:rPr>
                <w:rFonts w:asciiTheme="majorHAnsi" w:hAnsiTheme="majorHAnsi"/>
              </w:rPr>
              <w:t>Acknowledgment segment</w:t>
            </w:r>
          </w:p>
        </w:tc>
        <w:tc>
          <w:tcPr>
            <w:tcW w:w="1640" w:type="dxa"/>
          </w:tcPr>
          <w:p w:rsidR="00A61D9E" w:rsidRPr="000142F7" w:rsidRDefault="00A61D9E" w:rsidP="00AE1984">
            <w:pPr>
              <w:pStyle w:val="NoSpacing"/>
              <w:rPr>
                <w:rFonts w:asciiTheme="majorHAnsi" w:hAnsiTheme="majorHAnsi"/>
              </w:rPr>
            </w:pPr>
            <w:r>
              <w:rPr>
                <w:rFonts w:asciiTheme="majorHAnsi" w:hAnsiTheme="majorHAnsi"/>
              </w:rPr>
              <w:t>Required</w:t>
            </w:r>
          </w:p>
        </w:tc>
        <w:tc>
          <w:tcPr>
            <w:tcW w:w="2383" w:type="dxa"/>
          </w:tcPr>
          <w:p w:rsidR="00A61D9E" w:rsidRPr="000142F7" w:rsidRDefault="00A61D9E" w:rsidP="00AE1984">
            <w:pPr>
              <w:pStyle w:val="NoSpacing"/>
              <w:rPr>
                <w:rFonts w:asciiTheme="majorHAnsi" w:hAnsiTheme="majorHAnsi"/>
              </w:rPr>
            </w:pPr>
            <w:r>
              <w:rPr>
                <w:rFonts w:asciiTheme="majorHAnsi" w:hAnsiTheme="majorHAnsi"/>
              </w:rPr>
              <w:t>Repeat = NO</w:t>
            </w:r>
          </w:p>
        </w:tc>
      </w:tr>
      <w:tr w:rsidR="00805512" w:rsidRPr="000142F7" w:rsidTr="00617E2C">
        <w:tc>
          <w:tcPr>
            <w:tcW w:w="2372" w:type="dxa"/>
          </w:tcPr>
          <w:p w:rsidR="00805512" w:rsidRPr="00B4739F" w:rsidRDefault="00805512" w:rsidP="00AE1984">
            <w:pPr>
              <w:pStyle w:val="NoSpacing"/>
              <w:rPr>
                <w:rFonts w:asciiTheme="majorHAnsi" w:hAnsiTheme="majorHAnsi"/>
                <w:b/>
              </w:rPr>
            </w:pPr>
            <w:r w:rsidRPr="00B4739F">
              <w:rPr>
                <w:rFonts w:asciiTheme="majorHAnsi" w:hAnsiTheme="majorHAnsi"/>
                <w:b/>
              </w:rPr>
              <w:t>QRD</w:t>
            </w:r>
          </w:p>
        </w:tc>
        <w:tc>
          <w:tcPr>
            <w:tcW w:w="3181" w:type="dxa"/>
          </w:tcPr>
          <w:p w:rsidR="00805512" w:rsidRPr="00B4739F" w:rsidRDefault="00805512" w:rsidP="00AE1984">
            <w:pPr>
              <w:pStyle w:val="NoSpacing"/>
              <w:rPr>
                <w:rFonts w:asciiTheme="majorHAnsi" w:hAnsiTheme="majorHAnsi"/>
              </w:rPr>
            </w:pPr>
            <w:r w:rsidRPr="00B4739F">
              <w:rPr>
                <w:rFonts w:asciiTheme="majorHAnsi" w:hAnsiTheme="majorHAnsi"/>
              </w:rPr>
              <w:t>Query Definition</w:t>
            </w:r>
          </w:p>
        </w:tc>
        <w:tc>
          <w:tcPr>
            <w:tcW w:w="1640" w:type="dxa"/>
          </w:tcPr>
          <w:p w:rsidR="00805512" w:rsidRPr="00B4739F" w:rsidRDefault="00805512" w:rsidP="00AE1984">
            <w:pPr>
              <w:pStyle w:val="NoSpacing"/>
              <w:rPr>
                <w:rFonts w:asciiTheme="majorHAnsi" w:hAnsiTheme="majorHAnsi"/>
              </w:rPr>
            </w:pPr>
            <w:r w:rsidRPr="00B4739F">
              <w:rPr>
                <w:rFonts w:asciiTheme="majorHAnsi" w:hAnsiTheme="majorHAnsi"/>
              </w:rPr>
              <w:t>Required</w:t>
            </w:r>
          </w:p>
        </w:tc>
        <w:tc>
          <w:tcPr>
            <w:tcW w:w="2383" w:type="dxa"/>
          </w:tcPr>
          <w:p w:rsidR="00805512" w:rsidRPr="00B4739F" w:rsidRDefault="00805512" w:rsidP="00AE1984">
            <w:pPr>
              <w:pStyle w:val="NoSpacing"/>
              <w:rPr>
                <w:rFonts w:asciiTheme="majorHAnsi" w:hAnsiTheme="majorHAnsi"/>
              </w:rPr>
            </w:pPr>
            <w:r w:rsidRPr="00B4739F">
              <w:rPr>
                <w:rFonts w:asciiTheme="majorHAnsi" w:hAnsiTheme="majorHAnsi"/>
              </w:rPr>
              <w:t xml:space="preserve">Repeat = NO </w:t>
            </w:r>
          </w:p>
          <w:p w:rsidR="00805512" w:rsidRPr="00B4739F" w:rsidRDefault="00805512" w:rsidP="00AE1984">
            <w:pPr>
              <w:pStyle w:val="NoSpacing"/>
              <w:rPr>
                <w:rFonts w:asciiTheme="majorHAnsi" w:hAnsiTheme="majorHAnsi"/>
              </w:rPr>
            </w:pPr>
          </w:p>
        </w:tc>
      </w:tr>
      <w:tr w:rsidR="00805512" w:rsidRPr="000142F7" w:rsidTr="00617E2C">
        <w:tc>
          <w:tcPr>
            <w:tcW w:w="2372" w:type="dxa"/>
          </w:tcPr>
          <w:p w:rsidR="00805512" w:rsidRPr="000142F7" w:rsidRDefault="00805512" w:rsidP="00AE1984">
            <w:pPr>
              <w:pStyle w:val="NoSpacing"/>
              <w:rPr>
                <w:rFonts w:asciiTheme="majorHAnsi" w:hAnsiTheme="majorHAnsi"/>
                <w:b/>
              </w:rPr>
            </w:pPr>
            <w:r>
              <w:rPr>
                <w:rFonts w:asciiTheme="majorHAnsi" w:hAnsiTheme="majorHAnsi"/>
                <w:b/>
              </w:rPr>
              <w:t>PID</w:t>
            </w:r>
          </w:p>
        </w:tc>
        <w:tc>
          <w:tcPr>
            <w:tcW w:w="3181" w:type="dxa"/>
          </w:tcPr>
          <w:p w:rsidR="00805512" w:rsidRPr="000142F7" w:rsidRDefault="00805512" w:rsidP="00AE1984">
            <w:pPr>
              <w:pStyle w:val="NoSpacing"/>
              <w:rPr>
                <w:rFonts w:asciiTheme="majorHAnsi" w:hAnsiTheme="majorHAnsi"/>
              </w:rPr>
            </w:pPr>
            <w:r>
              <w:rPr>
                <w:rFonts w:asciiTheme="majorHAnsi" w:hAnsiTheme="majorHAnsi"/>
              </w:rPr>
              <w:t>Patient Identification</w:t>
            </w:r>
          </w:p>
        </w:tc>
        <w:tc>
          <w:tcPr>
            <w:tcW w:w="1640" w:type="dxa"/>
          </w:tcPr>
          <w:p w:rsidR="00805512" w:rsidRPr="000142F7" w:rsidRDefault="00805512" w:rsidP="00AE1984">
            <w:pPr>
              <w:pStyle w:val="NoSpacing"/>
              <w:rPr>
                <w:rFonts w:asciiTheme="majorHAnsi" w:hAnsiTheme="majorHAnsi"/>
              </w:rPr>
            </w:pPr>
            <w:r w:rsidRPr="000142F7">
              <w:rPr>
                <w:rFonts w:asciiTheme="majorHAnsi" w:hAnsiTheme="majorHAnsi"/>
              </w:rPr>
              <w:t>Required</w:t>
            </w:r>
          </w:p>
        </w:tc>
        <w:tc>
          <w:tcPr>
            <w:tcW w:w="2383" w:type="dxa"/>
          </w:tcPr>
          <w:p w:rsidR="00805512" w:rsidRPr="000142F7" w:rsidRDefault="00805512" w:rsidP="00AE1984">
            <w:pPr>
              <w:pStyle w:val="NoSpacing"/>
              <w:rPr>
                <w:rFonts w:asciiTheme="majorHAnsi" w:hAnsiTheme="majorHAnsi"/>
              </w:rPr>
            </w:pPr>
            <w:r w:rsidRPr="000142F7">
              <w:rPr>
                <w:rFonts w:asciiTheme="majorHAnsi" w:hAnsiTheme="majorHAnsi"/>
              </w:rPr>
              <w:t xml:space="preserve">Repeat = NO </w:t>
            </w:r>
          </w:p>
          <w:p w:rsidR="00805512" w:rsidRPr="000142F7" w:rsidRDefault="00805512" w:rsidP="00AE1984">
            <w:pPr>
              <w:pStyle w:val="NoSpacing"/>
              <w:rPr>
                <w:rFonts w:asciiTheme="majorHAnsi" w:hAnsiTheme="majorHAnsi"/>
              </w:rPr>
            </w:pPr>
          </w:p>
        </w:tc>
      </w:tr>
      <w:tr w:rsidR="00805512" w:rsidRPr="000142F7" w:rsidTr="00617E2C">
        <w:tc>
          <w:tcPr>
            <w:tcW w:w="2372" w:type="dxa"/>
          </w:tcPr>
          <w:p w:rsidR="00805512" w:rsidRPr="000142F7" w:rsidRDefault="00805512" w:rsidP="00AE1984">
            <w:pPr>
              <w:pStyle w:val="NoSpacing"/>
              <w:rPr>
                <w:rFonts w:asciiTheme="majorHAnsi" w:hAnsiTheme="majorHAnsi"/>
                <w:b/>
              </w:rPr>
            </w:pPr>
            <w:r>
              <w:rPr>
                <w:rFonts w:asciiTheme="majorHAnsi" w:hAnsiTheme="majorHAnsi"/>
                <w:b/>
              </w:rPr>
              <w:t>OBR</w:t>
            </w:r>
          </w:p>
        </w:tc>
        <w:tc>
          <w:tcPr>
            <w:tcW w:w="3181" w:type="dxa"/>
          </w:tcPr>
          <w:p w:rsidR="00805512" w:rsidRPr="000142F7" w:rsidRDefault="00805512" w:rsidP="00AE1984">
            <w:pPr>
              <w:pStyle w:val="NoSpacing"/>
              <w:rPr>
                <w:rFonts w:asciiTheme="majorHAnsi" w:hAnsiTheme="majorHAnsi"/>
              </w:rPr>
            </w:pPr>
            <w:r>
              <w:rPr>
                <w:rFonts w:asciiTheme="majorHAnsi" w:hAnsiTheme="majorHAnsi"/>
              </w:rPr>
              <w:t>Observation Request segment</w:t>
            </w:r>
          </w:p>
        </w:tc>
        <w:tc>
          <w:tcPr>
            <w:tcW w:w="1640" w:type="dxa"/>
          </w:tcPr>
          <w:p w:rsidR="00805512" w:rsidRPr="000142F7" w:rsidRDefault="00805512" w:rsidP="00AE1984">
            <w:pPr>
              <w:pStyle w:val="NoSpacing"/>
              <w:rPr>
                <w:rFonts w:asciiTheme="majorHAnsi" w:hAnsiTheme="majorHAnsi"/>
              </w:rPr>
            </w:pPr>
            <w:r w:rsidRPr="000142F7">
              <w:rPr>
                <w:rFonts w:asciiTheme="majorHAnsi" w:hAnsiTheme="majorHAnsi"/>
              </w:rPr>
              <w:t>Required</w:t>
            </w:r>
          </w:p>
        </w:tc>
        <w:tc>
          <w:tcPr>
            <w:tcW w:w="2383" w:type="dxa"/>
          </w:tcPr>
          <w:p w:rsidR="00805512" w:rsidRPr="000142F7" w:rsidRDefault="00805512" w:rsidP="00AE1984">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rsidR="00805512" w:rsidRPr="000142F7" w:rsidRDefault="00805512" w:rsidP="00AE1984">
            <w:pPr>
              <w:pStyle w:val="NoSpacing"/>
              <w:rPr>
                <w:rFonts w:asciiTheme="majorHAnsi" w:hAnsiTheme="majorHAnsi"/>
              </w:rPr>
            </w:pPr>
          </w:p>
        </w:tc>
      </w:tr>
      <w:tr w:rsidR="00805512" w:rsidRPr="000142F7" w:rsidTr="00617E2C">
        <w:tc>
          <w:tcPr>
            <w:tcW w:w="2372" w:type="dxa"/>
          </w:tcPr>
          <w:p w:rsidR="00805512" w:rsidRPr="000142F7" w:rsidRDefault="00805512" w:rsidP="00AE1984">
            <w:pPr>
              <w:pStyle w:val="NoSpacing"/>
              <w:rPr>
                <w:rFonts w:asciiTheme="majorHAnsi" w:hAnsiTheme="majorHAnsi"/>
                <w:b/>
              </w:rPr>
            </w:pPr>
            <w:r>
              <w:rPr>
                <w:rFonts w:asciiTheme="majorHAnsi" w:hAnsiTheme="majorHAnsi"/>
                <w:b/>
              </w:rPr>
              <w:t>OBX</w:t>
            </w:r>
          </w:p>
        </w:tc>
        <w:tc>
          <w:tcPr>
            <w:tcW w:w="3181" w:type="dxa"/>
          </w:tcPr>
          <w:p w:rsidR="00805512" w:rsidRPr="000142F7" w:rsidRDefault="00805512" w:rsidP="00AE1984">
            <w:pPr>
              <w:pStyle w:val="NoSpacing"/>
              <w:rPr>
                <w:rFonts w:asciiTheme="majorHAnsi" w:hAnsiTheme="majorHAnsi"/>
              </w:rPr>
            </w:pPr>
            <w:r>
              <w:rPr>
                <w:rFonts w:asciiTheme="majorHAnsi" w:hAnsiTheme="majorHAnsi"/>
              </w:rPr>
              <w:t>Observation/Result Segment</w:t>
            </w:r>
          </w:p>
        </w:tc>
        <w:tc>
          <w:tcPr>
            <w:tcW w:w="1640" w:type="dxa"/>
          </w:tcPr>
          <w:p w:rsidR="00805512" w:rsidRPr="000142F7" w:rsidRDefault="00805512" w:rsidP="00AE1984">
            <w:pPr>
              <w:pStyle w:val="NoSpacing"/>
              <w:rPr>
                <w:rFonts w:asciiTheme="majorHAnsi" w:hAnsiTheme="majorHAnsi"/>
              </w:rPr>
            </w:pPr>
            <w:r w:rsidRPr="000142F7">
              <w:rPr>
                <w:rFonts w:asciiTheme="majorHAnsi" w:hAnsiTheme="majorHAnsi"/>
              </w:rPr>
              <w:t>Required</w:t>
            </w:r>
          </w:p>
        </w:tc>
        <w:tc>
          <w:tcPr>
            <w:tcW w:w="2383" w:type="dxa"/>
          </w:tcPr>
          <w:p w:rsidR="00805512" w:rsidRPr="000142F7" w:rsidRDefault="00923F88" w:rsidP="00AE1984">
            <w:pPr>
              <w:pStyle w:val="NoSpacing"/>
              <w:rPr>
                <w:rFonts w:asciiTheme="majorHAnsi" w:hAnsiTheme="majorHAnsi"/>
              </w:rPr>
            </w:pPr>
            <w:r>
              <w:rPr>
                <w:rFonts w:asciiTheme="majorHAnsi" w:hAnsiTheme="majorHAnsi"/>
              </w:rPr>
              <w:t>Repeat = YES</w:t>
            </w:r>
          </w:p>
          <w:p w:rsidR="00805512" w:rsidRPr="000142F7" w:rsidRDefault="00805512" w:rsidP="00AE1984">
            <w:pPr>
              <w:pStyle w:val="NoSpacing"/>
              <w:rPr>
                <w:rFonts w:asciiTheme="majorHAnsi" w:hAnsiTheme="majorHAnsi"/>
              </w:rPr>
            </w:pPr>
          </w:p>
        </w:tc>
      </w:tr>
    </w:tbl>
    <w:p w:rsidR="005D75EE" w:rsidRDefault="005D75EE" w:rsidP="009C719C">
      <w:pPr>
        <w:keepNext/>
        <w:spacing w:before="240" w:after="60" w:line="240" w:lineRule="auto"/>
        <w:outlineLvl w:val="0"/>
        <w:rPr>
          <w:rFonts w:asciiTheme="majorHAnsi" w:eastAsia="Times New Roman" w:hAnsiTheme="majorHAnsi" w:cs="Arial"/>
          <w:b/>
          <w:bCs/>
          <w:kern w:val="32"/>
          <w:sz w:val="40"/>
          <w:szCs w:val="40"/>
        </w:rPr>
      </w:pPr>
      <w:bookmarkStart w:id="92" w:name="_Toc302046782"/>
    </w:p>
    <w:p w:rsidR="00DE2FE4" w:rsidRDefault="00DE2FE4" w:rsidP="000A5F9B">
      <w:pPr>
        <w:pStyle w:val="Style1"/>
        <w:rPr>
          <w:rFonts w:eastAsia="Times New Roman"/>
        </w:rPr>
      </w:pPr>
      <w:bookmarkStart w:id="93" w:name="_Toc338764255"/>
      <w:bookmarkStart w:id="94" w:name="_Toc364755490"/>
      <w:r>
        <w:rPr>
          <w:rFonts w:eastAsia="Times New Roman"/>
        </w:rPr>
        <w:t>Segment Field Descriptions</w:t>
      </w:r>
      <w:bookmarkEnd w:id="93"/>
      <w:bookmarkEnd w:id="94"/>
    </w:p>
    <w:p w:rsidR="00F61E1E" w:rsidRPr="006E7A90" w:rsidRDefault="00DE2FE4" w:rsidP="006E7A90">
      <w:pPr>
        <w:rPr>
          <w:rFonts w:asciiTheme="majorHAnsi" w:hAnsiTheme="majorHAnsi"/>
        </w:rPr>
      </w:pPr>
      <w:bookmarkStart w:id="95" w:name="_Toc338764256"/>
      <w:r w:rsidRPr="001A6E95">
        <w:rPr>
          <w:rFonts w:asciiTheme="majorHAnsi" w:hAnsiTheme="majorHAnsi"/>
        </w:rPr>
        <w:t xml:space="preserve">Each field </w:t>
      </w:r>
      <w:r w:rsidR="006E7A90">
        <w:rPr>
          <w:rFonts w:asciiTheme="majorHAnsi" w:hAnsiTheme="majorHAnsi"/>
        </w:rPr>
        <w:t>is</w:t>
      </w:r>
      <w:r w:rsidRPr="001A6E95">
        <w:rPr>
          <w:rFonts w:asciiTheme="majorHAnsi" w:hAnsiTheme="majorHAnsi"/>
        </w:rPr>
        <w:t xml:space="preserve"> displayed with all fields that are supported. </w:t>
      </w:r>
      <w:r w:rsidR="006E7A90">
        <w:rPr>
          <w:rFonts w:asciiTheme="majorHAnsi" w:hAnsiTheme="majorHAnsi"/>
        </w:rPr>
        <w:t xml:space="preserve"> Repeating f</w:t>
      </w:r>
      <w:r w:rsidRPr="001A6E95">
        <w:rPr>
          <w:rFonts w:asciiTheme="majorHAnsi" w:hAnsiTheme="majorHAnsi"/>
        </w:rPr>
        <w:t>ields will be displayed with more details to clarify the specification</w:t>
      </w:r>
      <w:bookmarkStart w:id="96" w:name="_Toc302046783"/>
      <w:bookmarkEnd w:id="92"/>
      <w:bookmarkEnd w:id="95"/>
    </w:p>
    <w:p w:rsidR="00F61E1E" w:rsidRPr="006E7A90" w:rsidRDefault="00DF085B" w:rsidP="006E7A90">
      <w:pPr>
        <w:pStyle w:val="Style2"/>
      </w:pPr>
      <w:bookmarkStart w:id="97" w:name="_Toc364755491"/>
      <w:r>
        <w:t xml:space="preserve">AIS Segment – </w:t>
      </w:r>
      <w:r w:rsidR="00153B0F">
        <w:t>Appointment Information – SIU</w:t>
      </w:r>
      <w:bookmarkEnd w:id="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719"/>
        <w:gridCol w:w="2698"/>
        <w:gridCol w:w="4676"/>
        <w:gridCol w:w="828"/>
      </w:tblGrid>
      <w:tr w:rsidR="00F61E1E" w:rsidRPr="003A1A9C" w:rsidTr="0061164C">
        <w:tc>
          <w:tcPr>
            <w:tcW w:w="648" w:type="dxa"/>
            <w:shd w:val="clear" w:color="auto" w:fill="D9D9D9" w:themeFill="background1" w:themeFillShade="D9"/>
          </w:tcPr>
          <w:p w:rsidR="00F61E1E" w:rsidRPr="00FF68C5" w:rsidRDefault="00F61E1E" w:rsidP="0061164C">
            <w:pPr>
              <w:rPr>
                <w:rFonts w:asciiTheme="majorHAnsi" w:hAnsiTheme="majorHAnsi" w:cs="Times New Roman"/>
                <w:b/>
                <w:bCs/>
                <w:iCs/>
              </w:rPr>
            </w:pPr>
            <w:r w:rsidRPr="00FF68C5">
              <w:rPr>
                <w:rFonts w:asciiTheme="majorHAnsi" w:hAnsiTheme="majorHAnsi" w:cs="Times New Roman"/>
                <w:b/>
                <w:bCs/>
                <w:iCs/>
              </w:rPr>
              <w:t>SEQ</w:t>
            </w:r>
          </w:p>
        </w:tc>
        <w:tc>
          <w:tcPr>
            <w:tcW w:w="720" w:type="dxa"/>
            <w:shd w:val="clear" w:color="auto" w:fill="D9D9D9" w:themeFill="background1" w:themeFillShade="D9"/>
          </w:tcPr>
          <w:p w:rsidR="00F61E1E" w:rsidRPr="00FF68C5" w:rsidRDefault="00F61E1E" w:rsidP="0061164C">
            <w:pPr>
              <w:rPr>
                <w:rFonts w:asciiTheme="majorHAnsi" w:hAnsiTheme="majorHAnsi" w:cs="Times New Roman"/>
                <w:b/>
                <w:bCs/>
                <w:iCs/>
              </w:rPr>
            </w:pPr>
            <w:r w:rsidRPr="00FF68C5">
              <w:rPr>
                <w:rFonts w:asciiTheme="majorHAnsi" w:hAnsiTheme="majorHAnsi" w:cs="Times New Roman"/>
                <w:b/>
                <w:bCs/>
                <w:iCs/>
              </w:rPr>
              <w:t>DT</w:t>
            </w:r>
          </w:p>
        </w:tc>
        <w:tc>
          <w:tcPr>
            <w:tcW w:w="2700" w:type="dxa"/>
            <w:shd w:val="clear" w:color="auto" w:fill="D9D9D9" w:themeFill="background1" w:themeFillShade="D9"/>
          </w:tcPr>
          <w:p w:rsidR="00F61E1E" w:rsidRPr="00FF68C5" w:rsidRDefault="00F61E1E" w:rsidP="0061164C">
            <w:pPr>
              <w:rPr>
                <w:rFonts w:asciiTheme="majorHAnsi" w:hAnsiTheme="majorHAnsi" w:cs="Times New Roman"/>
                <w:b/>
                <w:bCs/>
                <w:iCs/>
              </w:rPr>
            </w:pPr>
            <w:r w:rsidRPr="00FF68C5">
              <w:rPr>
                <w:rFonts w:asciiTheme="majorHAnsi" w:hAnsiTheme="majorHAnsi" w:cs="Times New Roman"/>
                <w:b/>
                <w:bCs/>
                <w:iCs/>
              </w:rPr>
              <w:t>Element Name</w:t>
            </w:r>
          </w:p>
        </w:tc>
        <w:tc>
          <w:tcPr>
            <w:tcW w:w="4680" w:type="dxa"/>
            <w:shd w:val="clear" w:color="auto" w:fill="D9D9D9" w:themeFill="background1" w:themeFillShade="D9"/>
          </w:tcPr>
          <w:p w:rsidR="00F61E1E" w:rsidRPr="00FF68C5" w:rsidRDefault="00F61E1E"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rsidR="00F61E1E" w:rsidRPr="00FF68C5" w:rsidRDefault="00F61E1E" w:rsidP="0061164C">
            <w:pPr>
              <w:rPr>
                <w:rFonts w:asciiTheme="majorHAnsi" w:hAnsiTheme="majorHAnsi" w:cs="Times New Roman"/>
                <w:b/>
                <w:bCs/>
                <w:iCs/>
              </w:rPr>
            </w:pPr>
            <w:r w:rsidRPr="00FF68C5">
              <w:rPr>
                <w:rFonts w:asciiTheme="majorHAnsi" w:hAnsiTheme="majorHAnsi" w:cs="Times New Roman"/>
                <w:b/>
                <w:bCs/>
                <w:iCs/>
              </w:rPr>
              <w:t>Notes</w:t>
            </w:r>
          </w:p>
        </w:tc>
      </w:tr>
      <w:tr w:rsidR="00F61E1E" w:rsidRPr="003A1A9C" w:rsidTr="0061164C">
        <w:tc>
          <w:tcPr>
            <w:tcW w:w="648"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1</w:t>
            </w:r>
          </w:p>
        </w:tc>
        <w:tc>
          <w:tcPr>
            <w:tcW w:w="72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SI</w:t>
            </w:r>
          </w:p>
        </w:tc>
        <w:tc>
          <w:tcPr>
            <w:tcW w:w="270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Set ID</w:t>
            </w:r>
          </w:p>
        </w:tc>
        <w:tc>
          <w:tcPr>
            <w:tcW w:w="468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1</w:t>
            </w:r>
          </w:p>
        </w:tc>
        <w:tc>
          <w:tcPr>
            <w:tcW w:w="828" w:type="dxa"/>
          </w:tcPr>
          <w:p w:rsidR="00F61E1E" w:rsidRPr="003A1A9C" w:rsidRDefault="00F61E1E" w:rsidP="0061164C">
            <w:pPr>
              <w:rPr>
                <w:rFonts w:asciiTheme="majorHAnsi" w:hAnsiTheme="majorHAnsi" w:cs="Times New Roman"/>
                <w:b/>
                <w:bCs/>
                <w:i/>
                <w:iCs/>
              </w:rPr>
            </w:pPr>
          </w:p>
        </w:tc>
      </w:tr>
      <w:tr w:rsidR="00F61E1E" w:rsidRPr="003A1A9C" w:rsidTr="0061164C">
        <w:tc>
          <w:tcPr>
            <w:tcW w:w="648"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2</w:t>
            </w:r>
          </w:p>
        </w:tc>
        <w:tc>
          <w:tcPr>
            <w:tcW w:w="72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CE</w:t>
            </w:r>
          </w:p>
        </w:tc>
        <w:tc>
          <w:tcPr>
            <w:tcW w:w="270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Segment Action Code</w:t>
            </w:r>
          </w:p>
        </w:tc>
        <w:tc>
          <w:tcPr>
            <w:tcW w:w="468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A</w:t>
            </w:r>
          </w:p>
        </w:tc>
        <w:tc>
          <w:tcPr>
            <w:tcW w:w="828" w:type="dxa"/>
          </w:tcPr>
          <w:p w:rsidR="00F61E1E" w:rsidRPr="003A1A9C" w:rsidRDefault="00F61E1E" w:rsidP="0061164C">
            <w:pPr>
              <w:rPr>
                <w:rFonts w:asciiTheme="majorHAnsi" w:hAnsiTheme="majorHAnsi" w:cs="Times New Roman"/>
                <w:b/>
                <w:bCs/>
                <w:i/>
                <w:iCs/>
              </w:rPr>
            </w:pPr>
          </w:p>
        </w:tc>
      </w:tr>
      <w:tr w:rsidR="00F61E1E" w:rsidRPr="003A1A9C" w:rsidTr="0061164C">
        <w:tc>
          <w:tcPr>
            <w:tcW w:w="648"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3</w:t>
            </w:r>
          </w:p>
        </w:tc>
        <w:tc>
          <w:tcPr>
            <w:tcW w:w="72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CE</w:t>
            </w:r>
          </w:p>
        </w:tc>
        <w:tc>
          <w:tcPr>
            <w:tcW w:w="270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Universal Service Identifier</w:t>
            </w:r>
          </w:p>
        </w:tc>
        <w:tc>
          <w:tcPr>
            <w:tcW w:w="4680" w:type="dxa"/>
          </w:tcPr>
          <w:p w:rsidR="00F61E1E" w:rsidRPr="00FF68C5" w:rsidRDefault="00F61E1E" w:rsidP="0061164C">
            <w:pPr>
              <w:rPr>
                <w:rFonts w:asciiTheme="majorHAnsi" w:hAnsiTheme="majorHAnsi" w:cs="Times New Roman"/>
                <w:bCs/>
                <w:iCs/>
              </w:rPr>
            </w:pPr>
            <w:r w:rsidRPr="00FF68C5">
              <w:rPr>
                <w:rFonts w:asciiTheme="majorHAnsi" w:hAnsiTheme="majorHAnsi" w:cs="Times New Roman"/>
                <w:bCs/>
                <w:iCs/>
              </w:rPr>
              <w:t>00830^ANESTH, REPAIR OF HERNIA^C4</w:t>
            </w:r>
          </w:p>
        </w:tc>
        <w:tc>
          <w:tcPr>
            <w:tcW w:w="828" w:type="dxa"/>
          </w:tcPr>
          <w:p w:rsidR="00F61E1E" w:rsidRPr="003A1A9C" w:rsidRDefault="00F61E1E" w:rsidP="0061164C">
            <w:pPr>
              <w:rPr>
                <w:rFonts w:asciiTheme="majorHAnsi" w:hAnsiTheme="majorHAnsi" w:cs="Times New Roman"/>
                <w:b/>
                <w:bCs/>
                <w:i/>
                <w:iCs/>
              </w:rPr>
            </w:pPr>
          </w:p>
        </w:tc>
      </w:tr>
    </w:tbl>
    <w:p w:rsidR="00F61E1E" w:rsidRPr="003A1A9C" w:rsidRDefault="00F61E1E" w:rsidP="00F61E1E">
      <w:pPr>
        <w:rPr>
          <w:rFonts w:asciiTheme="majorHAnsi" w:hAnsiTheme="majorHAnsi" w:cs="Times New Roman"/>
          <w:b/>
          <w:bCs/>
          <w:i/>
          <w:iCs/>
        </w:rPr>
      </w:pPr>
    </w:p>
    <w:p w:rsidR="00FE197A" w:rsidRPr="00112CD9" w:rsidRDefault="00FE197A" w:rsidP="001A6E95">
      <w:pPr>
        <w:pStyle w:val="Style2"/>
      </w:pPr>
      <w:bookmarkStart w:id="98" w:name="_Toc302046799"/>
      <w:bookmarkStart w:id="99" w:name="_Toc364755492"/>
      <w:bookmarkStart w:id="100" w:name="_Toc302046802"/>
      <w:r w:rsidRPr="00112CD9">
        <w:t>AIG Segment</w:t>
      </w:r>
      <w:bookmarkEnd w:id="98"/>
      <w:r>
        <w:t xml:space="preserve"> – </w:t>
      </w:r>
      <w:r w:rsidR="00DF085B">
        <w:t xml:space="preserve">Appointment Information - </w:t>
      </w:r>
      <w:r w:rsidR="00153B0F">
        <w:t>General</w:t>
      </w:r>
      <w:r w:rsidR="00DF085B">
        <w:t xml:space="preserve"> Resource</w:t>
      </w:r>
      <w:bookmarkEnd w:id="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1079"/>
        <w:gridCol w:w="1439"/>
        <w:gridCol w:w="5575"/>
        <w:gridCol w:w="828"/>
      </w:tblGrid>
      <w:tr w:rsidR="00FE197A" w:rsidRPr="003A1A9C" w:rsidTr="0061164C">
        <w:tc>
          <w:tcPr>
            <w:tcW w:w="648"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SI</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Set ID</w:t>
            </w:r>
          </w:p>
        </w:tc>
        <w:tc>
          <w:tcPr>
            <w:tcW w:w="5580" w:type="dxa"/>
          </w:tcPr>
          <w:p w:rsidR="00FE197A" w:rsidRPr="00FF68C5" w:rsidRDefault="00FE197A" w:rsidP="0061164C">
            <w:pPr>
              <w:rPr>
                <w:rFonts w:asciiTheme="majorHAnsi" w:hAnsiTheme="majorHAnsi" w:cs="Times New Roman"/>
                <w:bCs/>
                <w:iCs/>
              </w:rPr>
            </w:pPr>
          </w:p>
        </w:tc>
        <w:tc>
          <w:tcPr>
            <w:tcW w:w="828" w:type="dxa"/>
          </w:tcPr>
          <w:p w:rsidR="00FE197A" w:rsidRPr="00FF68C5" w:rsidRDefault="00FE197A" w:rsidP="0061164C">
            <w:pPr>
              <w:rPr>
                <w:rFonts w:asciiTheme="majorHAnsi" w:hAnsiTheme="majorHAnsi" w:cs="Times New Roman"/>
                <w:bCs/>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ID</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Segment Action Code</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17^ARTERIAL LINE^99VA133.4</w:t>
            </w:r>
          </w:p>
        </w:tc>
        <w:tc>
          <w:tcPr>
            <w:tcW w:w="828" w:type="dxa"/>
          </w:tcPr>
          <w:p w:rsidR="00FE197A" w:rsidRPr="00FF68C5" w:rsidRDefault="00FE197A" w:rsidP="0061164C">
            <w:pPr>
              <w:rPr>
                <w:rFonts w:asciiTheme="majorHAnsi" w:hAnsiTheme="majorHAnsi" w:cs="Times New Roman"/>
                <w:bCs/>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3</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Resource ID</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^MONITOR^</w:t>
            </w:r>
          </w:p>
        </w:tc>
        <w:tc>
          <w:tcPr>
            <w:tcW w:w="828" w:type="dxa"/>
          </w:tcPr>
          <w:p w:rsidR="00FE197A" w:rsidRPr="00FF68C5" w:rsidRDefault="00FE197A" w:rsidP="0061164C">
            <w:pPr>
              <w:rPr>
                <w:rFonts w:asciiTheme="majorHAnsi" w:hAnsiTheme="majorHAnsi" w:cs="Times New Roman"/>
                <w:bCs/>
                <w:iCs/>
              </w:rPr>
            </w:pPr>
          </w:p>
        </w:tc>
      </w:tr>
    </w:tbl>
    <w:p w:rsidR="006E7A90" w:rsidRDefault="006E7A90" w:rsidP="000A5F9B">
      <w:pPr>
        <w:pStyle w:val="Style2"/>
        <w:rPr>
          <w:rFonts w:eastAsiaTheme="minorHAnsi" w:cs="Times New Roman"/>
          <w:i/>
          <w:iCs/>
          <w:sz w:val="22"/>
          <w:szCs w:val="22"/>
        </w:rPr>
      </w:pPr>
      <w:bookmarkStart w:id="101" w:name="_Toc302046800"/>
    </w:p>
    <w:p w:rsidR="000A5F9B" w:rsidRPr="00384397" w:rsidRDefault="00FE197A" w:rsidP="000A5F9B">
      <w:pPr>
        <w:pStyle w:val="Style2"/>
      </w:pPr>
      <w:bookmarkStart w:id="102" w:name="_Toc364755493"/>
      <w:r w:rsidRPr="00112CD9">
        <w:t>AIL Segment</w:t>
      </w:r>
      <w:bookmarkEnd w:id="101"/>
      <w:r>
        <w:t xml:space="preserve"> – </w:t>
      </w:r>
      <w:r w:rsidR="00153B0F">
        <w:t>Appointment Information - Location</w:t>
      </w:r>
      <w:r w:rsidR="00DF085B">
        <w:t xml:space="preserve"> Resource</w:t>
      </w:r>
      <w:bookmarkEnd w:id="1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1079"/>
        <w:gridCol w:w="1440"/>
        <w:gridCol w:w="5574"/>
        <w:gridCol w:w="828"/>
      </w:tblGrid>
      <w:tr w:rsidR="00FE197A" w:rsidRPr="003A1A9C" w:rsidTr="0061164C">
        <w:tc>
          <w:tcPr>
            <w:tcW w:w="648"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SI</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Set ID</w:t>
            </w:r>
          </w:p>
        </w:tc>
        <w:tc>
          <w:tcPr>
            <w:tcW w:w="5580" w:type="dxa"/>
          </w:tcPr>
          <w:p w:rsidR="00FE197A" w:rsidRPr="00FF68C5" w:rsidRDefault="00FE197A" w:rsidP="0061164C">
            <w:pPr>
              <w:rPr>
                <w:rFonts w:asciiTheme="majorHAnsi" w:hAnsiTheme="majorHAnsi" w:cs="Times New Roman"/>
                <w:bCs/>
                <w:iCs/>
              </w:rPr>
            </w:pPr>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ID</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Segment Action Code</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500^^^OR1</w:t>
            </w:r>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3</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ST</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Location Resource ID</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^OPERATING ROOM</w:t>
            </w:r>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7</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NM</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Start Date/Time Offset</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CONFIRMED</w:t>
            </w:r>
          </w:p>
        </w:tc>
        <w:tc>
          <w:tcPr>
            <w:tcW w:w="828" w:type="dxa"/>
          </w:tcPr>
          <w:p w:rsidR="00FE197A" w:rsidRPr="003A1A9C" w:rsidRDefault="00FE197A" w:rsidP="0061164C">
            <w:pPr>
              <w:rPr>
                <w:rFonts w:asciiTheme="majorHAnsi" w:hAnsiTheme="majorHAnsi" w:cs="Times New Roman"/>
                <w:b/>
                <w:bCs/>
                <w:i/>
                <w:iCs/>
              </w:rPr>
            </w:pPr>
          </w:p>
        </w:tc>
      </w:tr>
    </w:tbl>
    <w:p w:rsidR="000A5F9B" w:rsidRDefault="000A5F9B" w:rsidP="000A5F9B">
      <w:pPr>
        <w:pStyle w:val="Style2"/>
      </w:pPr>
      <w:bookmarkStart w:id="103" w:name="_Toc302046801"/>
    </w:p>
    <w:p w:rsidR="00FE197A" w:rsidRPr="006E7A90" w:rsidRDefault="00FE197A" w:rsidP="006E7A90">
      <w:pPr>
        <w:pStyle w:val="Style2"/>
      </w:pPr>
      <w:bookmarkStart w:id="104" w:name="_Toc364755494"/>
      <w:r w:rsidRPr="00112CD9">
        <w:t>AIP Segment</w:t>
      </w:r>
      <w:bookmarkEnd w:id="103"/>
      <w:r>
        <w:t xml:space="preserve"> – </w:t>
      </w:r>
      <w:r w:rsidR="00DF085B">
        <w:t>Appointment Information - Personnel Resource</w:t>
      </w:r>
      <w:bookmarkEnd w:id="1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1079"/>
        <w:gridCol w:w="1439"/>
        <w:gridCol w:w="5575"/>
        <w:gridCol w:w="828"/>
      </w:tblGrid>
      <w:tr w:rsidR="00FE197A" w:rsidRPr="003A1A9C" w:rsidTr="0061164C">
        <w:tc>
          <w:tcPr>
            <w:tcW w:w="648"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SI</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Set ID</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828" w:type="dxa"/>
          </w:tcPr>
          <w:p w:rsidR="00FE197A" w:rsidRPr="00FF68C5" w:rsidRDefault="00FE197A" w:rsidP="0061164C">
            <w:pPr>
              <w:rPr>
                <w:rFonts w:asciiTheme="majorHAnsi" w:hAnsiTheme="majorHAnsi" w:cs="Times New Roman"/>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ID</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Segment Action Code</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A</w:t>
            </w:r>
          </w:p>
        </w:tc>
        <w:tc>
          <w:tcPr>
            <w:tcW w:w="828" w:type="dxa"/>
          </w:tcPr>
          <w:p w:rsidR="00FE197A" w:rsidRPr="00FF68C5" w:rsidRDefault="00FE197A" w:rsidP="0061164C">
            <w:pPr>
              <w:rPr>
                <w:rFonts w:asciiTheme="majorHAnsi" w:hAnsiTheme="majorHAnsi" w:cs="Times New Roman"/>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3</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XCN</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Personnel Resource ID</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10000000050^CPRSRESIDENT^ONE^</w:t>
            </w:r>
          </w:p>
        </w:tc>
        <w:tc>
          <w:tcPr>
            <w:tcW w:w="828" w:type="dxa"/>
          </w:tcPr>
          <w:p w:rsidR="00FE197A" w:rsidRPr="00FF68C5" w:rsidRDefault="00FE197A" w:rsidP="0061164C">
            <w:pPr>
              <w:rPr>
                <w:rFonts w:asciiTheme="majorHAnsi" w:hAnsiTheme="majorHAnsi" w:cs="Times New Roman"/>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4</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Resource Role</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1ST ASST.^99VA200</w:t>
            </w:r>
          </w:p>
        </w:tc>
        <w:tc>
          <w:tcPr>
            <w:tcW w:w="828" w:type="dxa"/>
          </w:tcPr>
          <w:p w:rsidR="00FE197A" w:rsidRPr="00FF68C5" w:rsidRDefault="00FE197A" w:rsidP="0061164C">
            <w:pPr>
              <w:rPr>
                <w:rFonts w:asciiTheme="majorHAnsi" w:hAnsiTheme="majorHAnsi" w:cs="Times New Roman"/>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8</w:t>
            </w:r>
          </w:p>
        </w:tc>
        <w:tc>
          <w:tcPr>
            <w:tcW w:w="10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144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Start Date/Time Offset Units</w:t>
            </w:r>
          </w:p>
        </w:tc>
        <w:tc>
          <w:tcPr>
            <w:tcW w:w="55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CONFIRMED</w:t>
            </w:r>
          </w:p>
        </w:tc>
        <w:tc>
          <w:tcPr>
            <w:tcW w:w="828" w:type="dxa"/>
          </w:tcPr>
          <w:p w:rsidR="00FE197A" w:rsidRPr="00FF68C5" w:rsidRDefault="00FE197A" w:rsidP="0061164C">
            <w:pPr>
              <w:rPr>
                <w:rFonts w:asciiTheme="majorHAnsi" w:hAnsiTheme="majorHAnsi" w:cs="Times New Roman"/>
                <w:bCs/>
                <w:i/>
                <w:iCs/>
              </w:rPr>
            </w:pPr>
          </w:p>
        </w:tc>
      </w:tr>
    </w:tbl>
    <w:p w:rsidR="00FE197A" w:rsidRDefault="00FE197A" w:rsidP="00FE197A">
      <w:pPr>
        <w:rPr>
          <w:rFonts w:asciiTheme="majorHAnsi" w:hAnsiTheme="majorHAnsi" w:cs="Times New Roman"/>
          <w:b/>
          <w:bCs/>
          <w:iCs/>
          <w:sz w:val="32"/>
          <w:szCs w:val="32"/>
        </w:rPr>
      </w:pPr>
    </w:p>
    <w:p w:rsidR="00FE197A" w:rsidRPr="006E7A90" w:rsidRDefault="00FE197A" w:rsidP="006E7A90">
      <w:pPr>
        <w:pStyle w:val="Style2"/>
      </w:pPr>
      <w:bookmarkStart w:id="105" w:name="_Toc364755495"/>
      <w:r w:rsidRPr="00112CD9">
        <w:t>AL1 Segment</w:t>
      </w:r>
      <w:bookmarkEnd w:id="100"/>
      <w:r>
        <w:t xml:space="preserve"> – </w:t>
      </w:r>
      <w:r w:rsidR="00DF085B">
        <w:t>Patient Allergy Information</w:t>
      </w:r>
      <w:bookmarkEnd w:id="105"/>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870"/>
        <w:gridCol w:w="2439"/>
        <w:gridCol w:w="4816"/>
        <w:gridCol w:w="796"/>
      </w:tblGrid>
      <w:tr w:rsidR="00FE197A" w:rsidRPr="003A1A9C" w:rsidTr="0061164C">
        <w:tc>
          <w:tcPr>
            <w:tcW w:w="648"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61164C">
        <w:tc>
          <w:tcPr>
            <w:tcW w:w="648" w:type="dxa"/>
          </w:tcPr>
          <w:p w:rsidR="00FE197A" w:rsidRPr="00FF68C5" w:rsidRDefault="00FE197A" w:rsidP="0061164C">
            <w:pPr>
              <w:rPr>
                <w:rFonts w:asciiTheme="majorHAnsi" w:hAnsiTheme="majorHAnsi" w:cs="Times New Roman"/>
                <w:bCs/>
                <w:iCs/>
              </w:rPr>
            </w:pPr>
            <w:bookmarkStart w:id="106" w:name="_Toc197829768"/>
            <w:r w:rsidRPr="00FF68C5">
              <w:rPr>
                <w:rFonts w:asciiTheme="majorHAnsi" w:hAnsiTheme="majorHAnsi" w:cs="Times New Roman"/>
                <w:bCs/>
                <w:iCs/>
              </w:rPr>
              <w:t>1</w:t>
            </w:r>
            <w:bookmarkEnd w:id="106"/>
          </w:p>
        </w:tc>
        <w:tc>
          <w:tcPr>
            <w:tcW w:w="1080" w:type="dxa"/>
          </w:tcPr>
          <w:p w:rsidR="00FE197A" w:rsidRPr="00FF68C5" w:rsidRDefault="00FE197A" w:rsidP="0061164C">
            <w:pPr>
              <w:rPr>
                <w:rFonts w:asciiTheme="majorHAnsi" w:hAnsiTheme="majorHAnsi" w:cs="Times New Roman"/>
                <w:bCs/>
                <w:iCs/>
              </w:rPr>
            </w:pPr>
            <w:bookmarkStart w:id="107" w:name="_Toc197829769"/>
            <w:r w:rsidRPr="00FF68C5">
              <w:rPr>
                <w:rFonts w:asciiTheme="majorHAnsi" w:hAnsiTheme="majorHAnsi" w:cs="Times New Roman"/>
                <w:bCs/>
                <w:iCs/>
              </w:rPr>
              <w:t>CE</w:t>
            </w:r>
            <w:bookmarkEnd w:id="107"/>
          </w:p>
        </w:tc>
        <w:tc>
          <w:tcPr>
            <w:tcW w:w="1440" w:type="dxa"/>
          </w:tcPr>
          <w:p w:rsidR="00FE197A" w:rsidRPr="00FF68C5" w:rsidRDefault="00FE197A" w:rsidP="0061164C">
            <w:pPr>
              <w:rPr>
                <w:rFonts w:asciiTheme="majorHAnsi" w:hAnsiTheme="majorHAnsi" w:cs="Times New Roman"/>
                <w:bCs/>
                <w:iCs/>
              </w:rPr>
            </w:pPr>
            <w:bookmarkStart w:id="108" w:name="_Toc197829770"/>
            <w:r w:rsidRPr="00FF68C5">
              <w:rPr>
                <w:rFonts w:asciiTheme="majorHAnsi" w:hAnsiTheme="majorHAnsi" w:cs="Times New Roman"/>
                <w:bCs/>
                <w:iCs/>
              </w:rPr>
              <w:t>Set ID</w:t>
            </w:r>
            <w:bookmarkEnd w:id="108"/>
          </w:p>
        </w:tc>
        <w:tc>
          <w:tcPr>
            <w:tcW w:w="5580" w:type="dxa"/>
          </w:tcPr>
          <w:p w:rsidR="00FE197A" w:rsidRPr="00FF68C5" w:rsidRDefault="00FE197A" w:rsidP="0061164C">
            <w:pPr>
              <w:rPr>
                <w:rFonts w:asciiTheme="majorHAnsi" w:hAnsiTheme="majorHAnsi" w:cs="Times New Roman"/>
                <w:bCs/>
                <w:iCs/>
              </w:rPr>
            </w:pPr>
            <w:bookmarkStart w:id="109" w:name="_Toc197829771"/>
            <w:r w:rsidRPr="00FF68C5">
              <w:rPr>
                <w:rFonts w:asciiTheme="majorHAnsi" w:hAnsiTheme="majorHAnsi" w:cs="Times New Roman"/>
                <w:bCs/>
                <w:iCs/>
              </w:rPr>
              <w:t>0003</w:t>
            </w:r>
            <w:bookmarkEnd w:id="109"/>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bookmarkStart w:id="110" w:name="_Toc197829772"/>
            <w:r w:rsidRPr="00FF68C5">
              <w:rPr>
                <w:rFonts w:asciiTheme="majorHAnsi" w:hAnsiTheme="majorHAnsi" w:cs="Times New Roman"/>
                <w:bCs/>
                <w:iCs/>
              </w:rPr>
              <w:t>2</w:t>
            </w:r>
            <w:bookmarkEnd w:id="110"/>
          </w:p>
        </w:tc>
        <w:tc>
          <w:tcPr>
            <w:tcW w:w="1080" w:type="dxa"/>
          </w:tcPr>
          <w:p w:rsidR="00FE197A" w:rsidRPr="00FF68C5" w:rsidRDefault="00FE197A" w:rsidP="0061164C">
            <w:pPr>
              <w:rPr>
                <w:rFonts w:asciiTheme="majorHAnsi" w:hAnsiTheme="majorHAnsi" w:cs="Times New Roman"/>
                <w:bCs/>
                <w:iCs/>
              </w:rPr>
            </w:pPr>
            <w:bookmarkStart w:id="111" w:name="_Toc197829773"/>
            <w:r w:rsidRPr="00FF68C5">
              <w:rPr>
                <w:rFonts w:asciiTheme="majorHAnsi" w:hAnsiTheme="majorHAnsi" w:cs="Times New Roman"/>
                <w:bCs/>
                <w:iCs/>
              </w:rPr>
              <w:t>ID</w:t>
            </w:r>
            <w:bookmarkEnd w:id="111"/>
          </w:p>
        </w:tc>
        <w:tc>
          <w:tcPr>
            <w:tcW w:w="1440" w:type="dxa"/>
          </w:tcPr>
          <w:p w:rsidR="00FE197A" w:rsidRPr="00FF68C5" w:rsidRDefault="00FE197A" w:rsidP="0061164C">
            <w:pPr>
              <w:rPr>
                <w:rFonts w:asciiTheme="majorHAnsi" w:hAnsiTheme="majorHAnsi" w:cs="Times New Roman"/>
                <w:bCs/>
                <w:iCs/>
              </w:rPr>
            </w:pPr>
            <w:bookmarkStart w:id="112" w:name="_Toc197829774"/>
            <w:r w:rsidRPr="00FF68C5">
              <w:rPr>
                <w:rFonts w:asciiTheme="majorHAnsi" w:hAnsiTheme="majorHAnsi" w:cs="Times New Roman"/>
                <w:bCs/>
                <w:iCs/>
              </w:rPr>
              <w:t>Allergen Type Code</w:t>
            </w:r>
            <w:bookmarkEnd w:id="112"/>
          </w:p>
        </w:tc>
        <w:tc>
          <w:tcPr>
            <w:tcW w:w="5580" w:type="dxa"/>
          </w:tcPr>
          <w:p w:rsidR="00FE197A" w:rsidRPr="00FF68C5" w:rsidRDefault="00FE197A" w:rsidP="0061164C">
            <w:pPr>
              <w:rPr>
                <w:rFonts w:asciiTheme="majorHAnsi" w:hAnsiTheme="majorHAnsi" w:cs="Times New Roman"/>
                <w:bCs/>
                <w:iCs/>
              </w:rPr>
            </w:pPr>
            <w:bookmarkStart w:id="113" w:name="_Toc197829775"/>
            <w:r w:rsidRPr="00FF68C5">
              <w:rPr>
                <w:rFonts w:asciiTheme="majorHAnsi" w:hAnsiTheme="majorHAnsi" w:cs="Times New Roman"/>
                <w:bCs/>
                <w:iCs/>
              </w:rPr>
              <w:t>DA</w:t>
            </w:r>
            <w:bookmarkEnd w:id="113"/>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bookmarkStart w:id="114" w:name="_Toc197829776"/>
            <w:r w:rsidRPr="00FF68C5">
              <w:rPr>
                <w:rFonts w:asciiTheme="majorHAnsi" w:hAnsiTheme="majorHAnsi" w:cs="Times New Roman"/>
                <w:bCs/>
                <w:iCs/>
              </w:rPr>
              <w:t>3</w:t>
            </w:r>
            <w:bookmarkEnd w:id="114"/>
          </w:p>
        </w:tc>
        <w:tc>
          <w:tcPr>
            <w:tcW w:w="1080" w:type="dxa"/>
          </w:tcPr>
          <w:p w:rsidR="00FE197A" w:rsidRPr="00FF68C5" w:rsidRDefault="00FE197A" w:rsidP="0061164C">
            <w:pPr>
              <w:rPr>
                <w:rFonts w:asciiTheme="majorHAnsi" w:hAnsiTheme="majorHAnsi" w:cs="Times New Roman"/>
                <w:bCs/>
                <w:iCs/>
              </w:rPr>
            </w:pPr>
            <w:bookmarkStart w:id="115" w:name="_Toc197829777"/>
            <w:r w:rsidRPr="00FF68C5">
              <w:rPr>
                <w:rFonts w:asciiTheme="majorHAnsi" w:hAnsiTheme="majorHAnsi" w:cs="Times New Roman"/>
                <w:bCs/>
                <w:iCs/>
              </w:rPr>
              <w:t>CE</w:t>
            </w:r>
            <w:bookmarkEnd w:id="115"/>
          </w:p>
        </w:tc>
        <w:tc>
          <w:tcPr>
            <w:tcW w:w="1440" w:type="dxa"/>
          </w:tcPr>
          <w:p w:rsidR="00FE197A" w:rsidRPr="00FF68C5" w:rsidRDefault="00FE197A" w:rsidP="0061164C">
            <w:pPr>
              <w:rPr>
                <w:rFonts w:asciiTheme="majorHAnsi" w:hAnsiTheme="majorHAnsi" w:cs="Times New Roman"/>
                <w:bCs/>
                <w:iCs/>
              </w:rPr>
            </w:pPr>
            <w:bookmarkStart w:id="116" w:name="_Toc197829778"/>
            <w:r w:rsidRPr="00FF68C5">
              <w:rPr>
                <w:rFonts w:asciiTheme="majorHAnsi" w:hAnsiTheme="majorHAnsi" w:cs="Times New Roman"/>
                <w:bCs/>
                <w:iCs/>
              </w:rPr>
              <w:t>Allergen Code/Mnemonic/</w:t>
            </w:r>
            <w:proofErr w:type="spellStart"/>
            <w:r w:rsidRPr="00FF68C5">
              <w:rPr>
                <w:rFonts w:asciiTheme="majorHAnsi" w:hAnsiTheme="majorHAnsi" w:cs="Times New Roman"/>
                <w:bCs/>
                <w:iCs/>
              </w:rPr>
              <w:t>Descrip</w:t>
            </w:r>
            <w:bookmarkEnd w:id="116"/>
            <w:proofErr w:type="spellEnd"/>
          </w:p>
        </w:tc>
        <w:tc>
          <w:tcPr>
            <w:tcW w:w="5580" w:type="dxa"/>
          </w:tcPr>
          <w:p w:rsidR="00FE197A" w:rsidRPr="00FF68C5" w:rsidRDefault="00FE197A" w:rsidP="0061164C">
            <w:pPr>
              <w:rPr>
                <w:rFonts w:asciiTheme="majorHAnsi" w:hAnsiTheme="majorHAnsi" w:cs="Times New Roman"/>
                <w:bCs/>
                <w:iCs/>
              </w:rPr>
            </w:pPr>
            <w:r w:rsidRPr="007712C8">
              <w:rPr>
                <w:rFonts w:asciiTheme="majorHAnsi" w:hAnsiTheme="majorHAnsi"/>
              </w:rPr>
              <w:t>126^IODINE CONTRAST DYE^99VA120.82</w:t>
            </w:r>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rPr>
          <w:trHeight w:val="773"/>
        </w:trPr>
        <w:tc>
          <w:tcPr>
            <w:tcW w:w="648" w:type="dxa"/>
          </w:tcPr>
          <w:p w:rsidR="00FE197A" w:rsidRPr="00FF68C5" w:rsidRDefault="00FE197A" w:rsidP="0061164C">
            <w:pPr>
              <w:rPr>
                <w:rFonts w:asciiTheme="majorHAnsi" w:hAnsiTheme="majorHAnsi" w:cs="Times New Roman"/>
                <w:bCs/>
                <w:iCs/>
              </w:rPr>
            </w:pPr>
            <w:bookmarkStart w:id="117" w:name="_Toc197829780"/>
            <w:r w:rsidRPr="00FF68C5">
              <w:rPr>
                <w:rFonts w:asciiTheme="majorHAnsi" w:hAnsiTheme="majorHAnsi" w:cs="Times New Roman"/>
                <w:bCs/>
                <w:iCs/>
              </w:rPr>
              <w:t>4</w:t>
            </w:r>
            <w:bookmarkEnd w:id="117"/>
          </w:p>
        </w:tc>
        <w:tc>
          <w:tcPr>
            <w:tcW w:w="1080" w:type="dxa"/>
          </w:tcPr>
          <w:p w:rsidR="00FE197A" w:rsidRPr="00FF68C5" w:rsidRDefault="00FE197A" w:rsidP="0061164C">
            <w:pPr>
              <w:rPr>
                <w:rFonts w:asciiTheme="majorHAnsi" w:hAnsiTheme="majorHAnsi" w:cs="Times New Roman"/>
                <w:bCs/>
                <w:iCs/>
              </w:rPr>
            </w:pPr>
            <w:bookmarkStart w:id="118" w:name="_Toc197829781"/>
            <w:r w:rsidRPr="00FF68C5">
              <w:rPr>
                <w:rFonts w:asciiTheme="majorHAnsi" w:hAnsiTheme="majorHAnsi" w:cs="Times New Roman"/>
                <w:bCs/>
                <w:iCs/>
              </w:rPr>
              <w:t>ID</w:t>
            </w:r>
            <w:bookmarkEnd w:id="118"/>
          </w:p>
        </w:tc>
        <w:tc>
          <w:tcPr>
            <w:tcW w:w="1440" w:type="dxa"/>
          </w:tcPr>
          <w:p w:rsidR="00FE197A" w:rsidRPr="00FF68C5" w:rsidRDefault="00FE197A" w:rsidP="0061164C">
            <w:pPr>
              <w:rPr>
                <w:rFonts w:asciiTheme="majorHAnsi" w:hAnsiTheme="majorHAnsi" w:cs="Times New Roman"/>
                <w:bCs/>
                <w:iCs/>
              </w:rPr>
            </w:pPr>
            <w:bookmarkStart w:id="119" w:name="_Toc197829782"/>
            <w:r w:rsidRPr="00FF68C5">
              <w:rPr>
                <w:rFonts w:asciiTheme="majorHAnsi" w:hAnsiTheme="majorHAnsi" w:cs="Times New Roman"/>
                <w:bCs/>
                <w:iCs/>
              </w:rPr>
              <w:t>Allergy Severity Code</w:t>
            </w:r>
            <w:bookmarkEnd w:id="119"/>
          </w:p>
        </w:tc>
        <w:tc>
          <w:tcPr>
            <w:tcW w:w="5580" w:type="dxa"/>
          </w:tcPr>
          <w:p w:rsidR="00FE197A" w:rsidRPr="00FF68C5" w:rsidRDefault="00FE197A" w:rsidP="0061164C">
            <w:pPr>
              <w:rPr>
                <w:rFonts w:asciiTheme="majorHAnsi" w:hAnsiTheme="majorHAnsi" w:cs="Times New Roman"/>
                <w:bCs/>
                <w:iCs/>
              </w:rPr>
            </w:pPr>
            <w:bookmarkStart w:id="120" w:name="_Toc197829783"/>
            <w:r w:rsidRPr="00FF68C5">
              <w:rPr>
                <w:rFonts w:asciiTheme="majorHAnsi" w:hAnsiTheme="majorHAnsi" w:cs="Times New Roman"/>
                <w:bCs/>
                <w:iCs/>
              </w:rPr>
              <w:t>SEVERE</w:t>
            </w:r>
            <w:bookmarkEnd w:id="120"/>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c>
          <w:tcPr>
            <w:tcW w:w="648" w:type="dxa"/>
          </w:tcPr>
          <w:p w:rsidR="00FE197A" w:rsidRPr="00FF68C5" w:rsidRDefault="00FE197A" w:rsidP="0061164C">
            <w:pPr>
              <w:rPr>
                <w:rFonts w:asciiTheme="majorHAnsi" w:hAnsiTheme="majorHAnsi" w:cs="Times New Roman"/>
                <w:bCs/>
                <w:iCs/>
              </w:rPr>
            </w:pPr>
            <w:bookmarkStart w:id="121" w:name="_Toc197829784"/>
            <w:r w:rsidRPr="00FF68C5">
              <w:rPr>
                <w:rFonts w:asciiTheme="majorHAnsi" w:hAnsiTheme="majorHAnsi" w:cs="Times New Roman"/>
                <w:bCs/>
                <w:iCs/>
              </w:rPr>
              <w:t>5</w:t>
            </w:r>
            <w:bookmarkEnd w:id="121"/>
          </w:p>
        </w:tc>
        <w:tc>
          <w:tcPr>
            <w:tcW w:w="1080" w:type="dxa"/>
          </w:tcPr>
          <w:p w:rsidR="00FE197A" w:rsidRPr="00FF68C5" w:rsidRDefault="00FE197A" w:rsidP="0061164C">
            <w:pPr>
              <w:rPr>
                <w:rFonts w:asciiTheme="majorHAnsi" w:hAnsiTheme="majorHAnsi" w:cs="Times New Roman"/>
                <w:bCs/>
                <w:iCs/>
              </w:rPr>
            </w:pPr>
            <w:bookmarkStart w:id="122" w:name="_Toc197829785"/>
            <w:r w:rsidRPr="00FF68C5">
              <w:rPr>
                <w:rFonts w:asciiTheme="majorHAnsi" w:hAnsiTheme="majorHAnsi" w:cs="Times New Roman"/>
                <w:bCs/>
                <w:iCs/>
              </w:rPr>
              <w:t>ST</w:t>
            </w:r>
            <w:bookmarkEnd w:id="122"/>
          </w:p>
        </w:tc>
        <w:tc>
          <w:tcPr>
            <w:tcW w:w="1440" w:type="dxa"/>
          </w:tcPr>
          <w:p w:rsidR="00FE197A" w:rsidRPr="00FF68C5" w:rsidRDefault="00FE197A" w:rsidP="0061164C">
            <w:pPr>
              <w:rPr>
                <w:rFonts w:asciiTheme="majorHAnsi" w:hAnsiTheme="majorHAnsi" w:cs="Times New Roman"/>
                <w:bCs/>
                <w:iCs/>
              </w:rPr>
            </w:pPr>
            <w:bookmarkStart w:id="123" w:name="_Toc197829786"/>
            <w:r w:rsidRPr="00FF68C5">
              <w:rPr>
                <w:rFonts w:asciiTheme="majorHAnsi" w:hAnsiTheme="majorHAnsi" w:cs="Times New Roman"/>
                <w:bCs/>
                <w:iCs/>
              </w:rPr>
              <w:t>Allergy Reaction Code</w:t>
            </w:r>
            <w:bookmarkEnd w:id="123"/>
          </w:p>
        </w:tc>
        <w:tc>
          <w:tcPr>
            <w:tcW w:w="5580" w:type="dxa"/>
          </w:tcPr>
          <w:p w:rsidR="00FE197A" w:rsidRPr="00FF68C5" w:rsidRDefault="00FE197A" w:rsidP="0061164C">
            <w:pPr>
              <w:rPr>
                <w:rFonts w:asciiTheme="majorHAnsi" w:hAnsiTheme="majorHAnsi" w:cs="Times New Roman"/>
                <w:bCs/>
                <w:iCs/>
              </w:rPr>
            </w:pPr>
            <w:r w:rsidRPr="007712C8">
              <w:rPr>
                <w:rFonts w:asciiTheme="majorHAnsi" w:hAnsiTheme="majorHAnsi"/>
              </w:rPr>
              <w:t>1^HIVES~2^ITCHING,WATERING EYES~19^RESPIRATORY DISTRESS</w:t>
            </w:r>
          </w:p>
        </w:tc>
        <w:tc>
          <w:tcPr>
            <w:tcW w:w="828" w:type="dxa"/>
          </w:tcPr>
          <w:p w:rsidR="00FE197A" w:rsidRPr="003A1A9C" w:rsidRDefault="00FE197A" w:rsidP="0061164C">
            <w:pPr>
              <w:rPr>
                <w:rFonts w:asciiTheme="majorHAnsi" w:hAnsiTheme="majorHAnsi" w:cs="Times New Roman"/>
                <w:b/>
                <w:bCs/>
                <w:i/>
                <w:iCs/>
              </w:rPr>
            </w:pPr>
          </w:p>
        </w:tc>
      </w:tr>
    </w:tbl>
    <w:p w:rsidR="00F61E1E" w:rsidRDefault="00F61E1E" w:rsidP="00CA4132">
      <w:pPr>
        <w:keepNext/>
        <w:spacing w:before="240" w:after="60" w:line="240" w:lineRule="auto"/>
        <w:outlineLvl w:val="1"/>
        <w:rPr>
          <w:rFonts w:asciiTheme="majorHAnsi" w:eastAsia="Times New Roman" w:hAnsiTheme="majorHAnsi" w:cs="Arial"/>
          <w:b/>
          <w:bCs/>
          <w:i/>
          <w:iCs/>
          <w:sz w:val="32"/>
          <w:szCs w:val="32"/>
        </w:rPr>
      </w:pPr>
    </w:p>
    <w:p w:rsidR="00FE197A" w:rsidRPr="006E7A90" w:rsidRDefault="00FE197A" w:rsidP="006E7A90">
      <w:pPr>
        <w:pStyle w:val="Style2"/>
      </w:pPr>
      <w:bookmarkStart w:id="124" w:name="_Toc302046803"/>
      <w:bookmarkStart w:id="125" w:name="_Toc364755496"/>
      <w:r w:rsidRPr="00112CD9">
        <w:t>DG1 Segment</w:t>
      </w:r>
      <w:bookmarkEnd w:id="124"/>
      <w:r>
        <w:t xml:space="preserve"> – Diagnosis</w:t>
      </w:r>
      <w:bookmarkEnd w:id="125"/>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720"/>
        <w:gridCol w:w="2698"/>
        <w:gridCol w:w="4675"/>
        <w:gridCol w:w="828"/>
      </w:tblGrid>
      <w:tr w:rsidR="00FE197A" w:rsidRPr="003A1A9C" w:rsidTr="0061164C">
        <w:tc>
          <w:tcPr>
            <w:tcW w:w="648"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720"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2700"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4680"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FF68C5"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SI</w:t>
            </w:r>
          </w:p>
        </w:tc>
        <w:tc>
          <w:tcPr>
            <w:tcW w:w="270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Set ID</w:t>
            </w:r>
          </w:p>
        </w:tc>
        <w:tc>
          <w:tcPr>
            <w:tcW w:w="46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828" w:type="dxa"/>
          </w:tcPr>
          <w:p w:rsidR="00FE197A" w:rsidRPr="00FF68C5" w:rsidRDefault="00FE197A" w:rsidP="0061164C">
            <w:pPr>
              <w:rPr>
                <w:rFonts w:asciiTheme="majorHAnsi" w:hAnsiTheme="majorHAnsi" w:cs="Times New Roman"/>
                <w:bCs/>
                <w:iCs/>
              </w:rPr>
            </w:pPr>
          </w:p>
        </w:tc>
      </w:tr>
      <w:tr w:rsidR="00FE197A" w:rsidRPr="00FF68C5"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ID</w:t>
            </w:r>
          </w:p>
        </w:tc>
        <w:tc>
          <w:tcPr>
            <w:tcW w:w="270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Diagnosis Coding Method</w:t>
            </w:r>
          </w:p>
        </w:tc>
        <w:tc>
          <w:tcPr>
            <w:tcW w:w="46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I9</w:t>
            </w:r>
          </w:p>
        </w:tc>
        <w:tc>
          <w:tcPr>
            <w:tcW w:w="828" w:type="dxa"/>
          </w:tcPr>
          <w:p w:rsidR="00FE197A" w:rsidRPr="00FF68C5" w:rsidRDefault="00FE197A" w:rsidP="0061164C">
            <w:pPr>
              <w:rPr>
                <w:rFonts w:asciiTheme="majorHAnsi" w:hAnsiTheme="majorHAnsi" w:cs="Times New Roman"/>
                <w:bCs/>
                <w:iCs/>
              </w:rPr>
            </w:pPr>
          </w:p>
        </w:tc>
      </w:tr>
      <w:tr w:rsidR="00FE197A" w:rsidRPr="00FF68C5"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3</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270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Diagnosis Code</w:t>
            </w:r>
          </w:p>
        </w:tc>
        <w:tc>
          <w:tcPr>
            <w:tcW w:w="46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550.12</w:t>
            </w:r>
          </w:p>
        </w:tc>
        <w:tc>
          <w:tcPr>
            <w:tcW w:w="828" w:type="dxa"/>
          </w:tcPr>
          <w:p w:rsidR="00FE197A" w:rsidRPr="00FF68C5" w:rsidRDefault="00FE197A" w:rsidP="0061164C">
            <w:pPr>
              <w:rPr>
                <w:rFonts w:asciiTheme="majorHAnsi" w:hAnsiTheme="majorHAnsi" w:cs="Times New Roman"/>
                <w:bCs/>
                <w:iCs/>
              </w:rPr>
            </w:pPr>
          </w:p>
        </w:tc>
      </w:tr>
      <w:tr w:rsidR="00FE197A" w:rsidRPr="00FF68C5"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4</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ST</w:t>
            </w:r>
          </w:p>
        </w:tc>
        <w:tc>
          <w:tcPr>
            <w:tcW w:w="270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Diagnosis Description</w:t>
            </w:r>
          </w:p>
        </w:tc>
        <w:tc>
          <w:tcPr>
            <w:tcW w:w="46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BILAT ING HERNIA W OBST</w:t>
            </w:r>
          </w:p>
        </w:tc>
        <w:tc>
          <w:tcPr>
            <w:tcW w:w="828" w:type="dxa"/>
          </w:tcPr>
          <w:p w:rsidR="00FE197A" w:rsidRPr="00FF68C5" w:rsidRDefault="00FE197A" w:rsidP="0061164C">
            <w:pPr>
              <w:rPr>
                <w:rFonts w:asciiTheme="majorHAnsi" w:hAnsiTheme="majorHAnsi" w:cs="Times New Roman"/>
                <w:bCs/>
                <w:iCs/>
              </w:rPr>
            </w:pPr>
          </w:p>
        </w:tc>
      </w:tr>
      <w:tr w:rsidR="00FE197A" w:rsidRPr="00FF68C5"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5</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TS</w:t>
            </w:r>
          </w:p>
        </w:tc>
        <w:tc>
          <w:tcPr>
            <w:tcW w:w="270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Diagnosis Date/Time</w:t>
            </w:r>
          </w:p>
        </w:tc>
        <w:tc>
          <w:tcPr>
            <w:tcW w:w="4680" w:type="dxa"/>
          </w:tcPr>
          <w:p w:rsidR="00FE197A" w:rsidRPr="00FF68C5" w:rsidRDefault="00FE197A" w:rsidP="0061164C">
            <w:pPr>
              <w:rPr>
                <w:rFonts w:asciiTheme="majorHAnsi" w:hAnsiTheme="majorHAnsi" w:cs="Times New Roman"/>
                <w:bCs/>
                <w:iCs/>
              </w:rPr>
            </w:pPr>
          </w:p>
        </w:tc>
        <w:tc>
          <w:tcPr>
            <w:tcW w:w="828" w:type="dxa"/>
          </w:tcPr>
          <w:p w:rsidR="00FE197A" w:rsidRPr="00FF68C5" w:rsidRDefault="00FE197A" w:rsidP="0061164C">
            <w:pPr>
              <w:rPr>
                <w:rFonts w:asciiTheme="majorHAnsi" w:hAnsiTheme="majorHAnsi" w:cs="Times New Roman"/>
                <w:bCs/>
                <w:iCs/>
              </w:rPr>
            </w:pPr>
          </w:p>
        </w:tc>
      </w:tr>
      <w:tr w:rsidR="00FE197A" w:rsidRPr="00FF68C5" w:rsidTr="0061164C">
        <w:tc>
          <w:tcPr>
            <w:tcW w:w="64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6</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IS</w:t>
            </w:r>
          </w:p>
        </w:tc>
        <w:tc>
          <w:tcPr>
            <w:tcW w:w="270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Diagnosis Type</w:t>
            </w:r>
          </w:p>
        </w:tc>
        <w:tc>
          <w:tcPr>
            <w:tcW w:w="468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P</w:t>
            </w:r>
          </w:p>
        </w:tc>
        <w:tc>
          <w:tcPr>
            <w:tcW w:w="828" w:type="dxa"/>
          </w:tcPr>
          <w:p w:rsidR="00FE197A" w:rsidRPr="00FF68C5" w:rsidRDefault="00FE197A" w:rsidP="0061164C">
            <w:pPr>
              <w:rPr>
                <w:rFonts w:asciiTheme="majorHAnsi" w:hAnsiTheme="majorHAnsi" w:cs="Times New Roman"/>
                <w:bCs/>
                <w:iCs/>
              </w:rPr>
            </w:pPr>
          </w:p>
        </w:tc>
      </w:tr>
    </w:tbl>
    <w:p w:rsidR="00FE197A" w:rsidRDefault="00FE197A" w:rsidP="00CA4132">
      <w:pPr>
        <w:keepNext/>
        <w:spacing w:before="240" w:after="60" w:line="240" w:lineRule="auto"/>
        <w:outlineLvl w:val="1"/>
        <w:rPr>
          <w:rFonts w:asciiTheme="majorHAnsi" w:eastAsia="Times New Roman" w:hAnsiTheme="majorHAnsi" w:cs="Arial"/>
          <w:b/>
          <w:bCs/>
          <w:i/>
          <w:iCs/>
          <w:sz w:val="32"/>
          <w:szCs w:val="32"/>
        </w:rPr>
      </w:pPr>
    </w:p>
    <w:p w:rsidR="005D75EE" w:rsidRPr="006E7A90" w:rsidRDefault="00F61E1E" w:rsidP="006E7A90">
      <w:pPr>
        <w:pStyle w:val="Style2"/>
      </w:pPr>
      <w:bookmarkStart w:id="126" w:name="_Toc364755497"/>
      <w:r>
        <w:t>E</w:t>
      </w:r>
      <w:r w:rsidR="00CA4132" w:rsidRPr="00DA5CF6">
        <w:t>VN Segment</w:t>
      </w:r>
      <w:r w:rsidR="00384397">
        <w:t xml:space="preserve"> </w:t>
      </w:r>
      <w:r w:rsidR="00DF085B">
        <w:t>–</w:t>
      </w:r>
      <w:r w:rsidR="00384397">
        <w:t xml:space="preserve"> Event</w:t>
      </w:r>
      <w:r w:rsidR="00DF085B">
        <w:t xml:space="preserve"> Type</w:t>
      </w:r>
      <w:bookmarkEnd w:id="126"/>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20"/>
        <w:gridCol w:w="1440"/>
        <w:gridCol w:w="5040"/>
        <w:gridCol w:w="1800"/>
      </w:tblGrid>
      <w:tr w:rsidR="00CA4132" w:rsidRPr="004B6305" w:rsidTr="00996D62">
        <w:tc>
          <w:tcPr>
            <w:tcW w:w="828" w:type="dxa"/>
            <w:shd w:val="clear" w:color="auto" w:fill="D9D9D9" w:themeFill="background1" w:themeFillShade="D9"/>
          </w:tcPr>
          <w:p w:rsidR="00CA4132" w:rsidRPr="004B6305" w:rsidRDefault="00CA4132" w:rsidP="00996D62">
            <w:pPr>
              <w:rPr>
                <w:rFonts w:asciiTheme="majorHAnsi" w:hAnsiTheme="majorHAnsi" w:cs="Times New Roman"/>
                <w:b/>
              </w:rPr>
            </w:pPr>
            <w:r w:rsidRPr="004B6305">
              <w:rPr>
                <w:rFonts w:asciiTheme="majorHAnsi" w:hAnsiTheme="majorHAnsi" w:cs="Times New Roman"/>
                <w:b/>
              </w:rPr>
              <w:t>SEQ</w:t>
            </w:r>
          </w:p>
        </w:tc>
        <w:tc>
          <w:tcPr>
            <w:tcW w:w="720" w:type="dxa"/>
            <w:shd w:val="clear" w:color="auto" w:fill="D9D9D9" w:themeFill="background1" w:themeFillShade="D9"/>
          </w:tcPr>
          <w:p w:rsidR="00CA4132" w:rsidRPr="004B6305" w:rsidRDefault="00CA4132" w:rsidP="00996D62">
            <w:pPr>
              <w:rPr>
                <w:rFonts w:asciiTheme="majorHAnsi" w:hAnsiTheme="majorHAnsi" w:cs="Times New Roman"/>
                <w:b/>
              </w:rPr>
            </w:pPr>
            <w:r w:rsidRPr="004B6305">
              <w:rPr>
                <w:rFonts w:asciiTheme="majorHAnsi" w:hAnsiTheme="majorHAnsi" w:cs="Times New Roman"/>
                <w:b/>
              </w:rPr>
              <w:t>DT</w:t>
            </w:r>
          </w:p>
        </w:tc>
        <w:tc>
          <w:tcPr>
            <w:tcW w:w="1440" w:type="dxa"/>
            <w:shd w:val="clear" w:color="auto" w:fill="D9D9D9" w:themeFill="background1" w:themeFillShade="D9"/>
          </w:tcPr>
          <w:p w:rsidR="00CA4132" w:rsidRPr="004B6305" w:rsidRDefault="00CA4132" w:rsidP="00996D62">
            <w:pPr>
              <w:rPr>
                <w:rFonts w:asciiTheme="majorHAnsi" w:hAnsiTheme="majorHAnsi" w:cs="Times New Roman"/>
                <w:b/>
              </w:rPr>
            </w:pPr>
            <w:r w:rsidRPr="004B6305">
              <w:rPr>
                <w:rFonts w:asciiTheme="majorHAnsi" w:hAnsiTheme="majorHAnsi" w:cs="Times New Roman"/>
                <w:b/>
              </w:rPr>
              <w:t>Element Name</w:t>
            </w:r>
          </w:p>
        </w:tc>
        <w:tc>
          <w:tcPr>
            <w:tcW w:w="5040" w:type="dxa"/>
            <w:shd w:val="clear" w:color="auto" w:fill="D9D9D9" w:themeFill="background1" w:themeFillShade="D9"/>
          </w:tcPr>
          <w:p w:rsidR="00CA4132" w:rsidRPr="004B6305" w:rsidRDefault="00CA4132" w:rsidP="00996D62">
            <w:pPr>
              <w:rPr>
                <w:rFonts w:asciiTheme="majorHAnsi" w:hAnsiTheme="majorHAnsi" w:cs="Times New Roman"/>
                <w:b/>
              </w:rPr>
            </w:pPr>
            <w:r w:rsidRPr="004B6305">
              <w:rPr>
                <w:rFonts w:asciiTheme="majorHAnsi" w:hAnsiTheme="majorHAnsi" w:cs="Times New Roman"/>
                <w:b/>
              </w:rPr>
              <w:t>Example</w:t>
            </w:r>
          </w:p>
        </w:tc>
        <w:tc>
          <w:tcPr>
            <w:tcW w:w="1800" w:type="dxa"/>
            <w:shd w:val="clear" w:color="auto" w:fill="D9D9D9" w:themeFill="background1" w:themeFillShade="D9"/>
          </w:tcPr>
          <w:p w:rsidR="00CA4132" w:rsidRPr="004B6305" w:rsidRDefault="00CA4132" w:rsidP="00996D62">
            <w:pPr>
              <w:rPr>
                <w:rFonts w:asciiTheme="majorHAnsi" w:hAnsiTheme="majorHAnsi" w:cs="Times New Roman"/>
                <w:b/>
              </w:rPr>
            </w:pPr>
            <w:r w:rsidRPr="004B6305">
              <w:rPr>
                <w:rFonts w:asciiTheme="majorHAnsi" w:hAnsiTheme="majorHAnsi" w:cs="Times New Roman"/>
                <w:b/>
              </w:rPr>
              <w:t>Notes</w:t>
            </w:r>
          </w:p>
        </w:tc>
      </w:tr>
      <w:tr w:rsidR="00CA4132" w:rsidRPr="004B6305" w:rsidTr="00996D62">
        <w:tc>
          <w:tcPr>
            <w:tcW w:w="828"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1</w:t>
            </w:r>
          </w:p>
        </w:tc>
        <w:tc>
          <w:tcPr>
            <w:tcW w:w="72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ST</w:t>
            </w:r>
          </w:p>
        </w:tc>
        <w:tc>
          <w:tcPr>
            <w:tcW w:w="144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Event Type Code</w:t>
            </w:r>
          </w:p>
        </w:tc>
        <w:tc>
          <w:tcPr>
            <w:tcW w:w="504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A02</w:t>
            </w:r>
          </w:p>
        </w:tc>
        <w:tc>
          <w:tcPr>
            <w:tcW w:w="1800" w:type="dxa"/>
          </w:tcPr>
          <w:p w:rsidR="00CA4132" w:rsidRPr="004B6305" w:rsidRDefault="00CA4132" w:rsidP="00996D62">
            <w:pPr>
              <w:rPr>
                <w:rFonts w:asciiTheme="majorHAnsi" w:hAnsiTheme="majorHAnsi" w:cs="Times New Roman"/>
              </w:rPr>
            </w:pPr>
            <w:r>
              <w:rPr>
                <w:rFonts w:asciiTheme="majorHAnsi" w:hAnsiTheme="majorHAnsi" w:cs="Times New Roman"/>
              </w:rPr>
              <w:t xml:space="preserve">See Event Table down below </w:t>
            </w:r>
          </w:p>
        </w:tc>
      </w:tr>
      <w:tr w:rsidR="00CA4132" w:rsidRPr="004B6305" w:rsidTr="00996D62">
        <w:tc>
          <w:tcPr>
            <w:tcW w:w="828"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2</w:t>
            </w:r>
          </w:p>
        </w:tc>
        <w:tc>
          <w:tcPr>
            <w:tcW w:w="72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TS</w:t>
            </w:r>
          </w:p>
        </w:tc>
        <w:tc>
          <w:tcPr>
            <w:tcW w:w="144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Recorded Date/Time</w:t>
            </w:r>
          </w:p>
        </w:tc>
        <w:tc>
          <w:tcPr>
            <w:tcW w:w="504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20080429151710-0500</w:t>
            </w:r>
          </w:p>
        </w:tc>
        <w:tc>
          <w:tcPr>
            <w:tcW w:w="1800" w:type="dxa"/>
          </w:tcPr>
          <w:p w:rsidR="00CA4132" w:rsidRPr="004B6305" w:rsidRDefault="00CA4132" w:rsidP="00996D62">
            <w:pPr>
              <w:rPr>
                <w:rFonts w:asciiTheme="majorHAnsi" w:hAnsiTheme="majorHAnsi" w:cs="Times New Roman"/>
              </w:rPr>
            </w:pPr>
          </w:p>
        </w:tc>
      </w:tr>
      <w:tr w:rsidR="00CA4132" w:rsidRPr="004B6305" w:rsidTr="00996D62">
        <w:tc>
          <w:tcPr>
            <w:tcW w:w="828"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4</w:t>
            </w:r>
          </w:p>
        </w:tc>
        <w:tc>
          <w:tcPr>
            <w:tcW w:w="72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ID</w:t>
            </w:r>
          </w:p>
        </w:tc>
        <w:tc>
          <w:tcPr>
            <w:tcW w:w="144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Event Reason Code</w:t>
            </w:r>
          </w:p>
        </w:tc>
        <w:tc>
          <w:tcPr>
            <w:tcW w:w="5040" w:type="dxa"/>
          </w:tcPr>
          <w:p w:rsidR="00CA4132" w:rsidRPr="004B6305" w:rsidRDefault="00CA4132" w:rsidP="00996D62">
            <w:pPr>
              <w:rPr>
                <w:rFonts w:asciiTheme="majorHAnsi" w:hAnsiTheme="majorHAnsi" w:cs="Times New Roman"/>
              </w:rPr>
            </w:pPr>
            <w:r w:rsidRPr="004B6305">
              <w:rPr>
                <w:rFonts w:asciiTheme="majorHAnsi" w:hAnsiTheme="majorHAnsi" w:cs="Times New Roman"/>
              </w:rPr>
              <w:t>05</w:t>
            </w:r>
          </w:p>
        </w:tc>
        <w:tc>
          <w:tcPr>
            <w:tcW w:w="1800" w:type="dxa"/>
          </w:tcPr>
          <w:p w:rsidR="00CA4132" w:rsidRPr="004B6305" w:rsidRDefault="00CA4132" w:rsidP="00996D62">
            <w:pPr>
              <w:rPr>
                <w:rFonts w:asciiTheme="majorHAnsi" w:hAnsiTheme="majorHAnsi" w:cs="Times New Roman"/>
              </w:rPr>
            </w:pPr>
          </w:p>
        </w:tc>
      </w:tr>
    </w:tbl>
    <w:p w:rsidR="00CA4132" w:rsidRDefault="00CA4132" w:rsidP="00CA4132">
      <w:pPr>
        <w:rPr>
          <w:rFonts w:asciiTheme="majorHAnsi" w:hAnsiTheme="majorHAnsi" w:cs="Times New Roman"/>
        </w:rPr>
      </w:pPr>
    </w:p>
    <w:p w:rsidR="00CA4132" w:rsidRPr="00AD6509" w:rsidRDefault="00CA4132" w:rsidP="006E7A90">
      <w:pPr>
        <w:pStyle w:val="NoSpacing"/>
        <w:ind w:left="1440" w:firstLine="720"/>
        <w:rPr>
          <w:rFonts w:asciiTheme="majorHAnsi" w:hAnsiTheme="majorHAnsi"/>
        </w:rPr>
      </w:pPr>
      <w:r w:rsidRPr="00AD6509">
        <w:rPr>
          <w:rFonts w:asciiTheme="majorHAnsi" w:hAnsiTheme="majorHAnsi"/>
        </w:rPr>
        <w:t xml:space="preserve">Event </w:t>
      </w:r>
      <w:r w:rsidR="006E7A90">
        <w:rPr>
          <w:rFonts w:asciiTheme="majorHAnsi" w:hAnsiTheme="majorHAnsi"/>
        </w:rPr>
        <w:t>Table for DSIH Supported events</w:t>
      </w:r>
    </w:p>
    <w:p w:rsidR="00CA4132" w:rsidRPr="00AD6509" w:rsidRDefault="00CA4132" w:rsidP="00CA4132">
      <w:pPr>
        <w:pStyle w:val="NoSpacing"/>
        <w:rPr>
          <w:rFonts w:asciiTheme="majorHAnsi" w:hAnsiTheme="majorHAnsi"/>
        </w:rPr>
      </w:pPr>
    </w:p>
    <w:tbl>
      <w:tblPr>
        <w:tblW w:w="6030" w:type="dxa"/>
        <w:tblInd w:w="10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520"/>
        <w:gridCol w:w="3510"/>
      </w:tblGrid>
      <w:tr w:rsidR="00CA4132" w:rsidTr="00EC5458">
        <w:trPr>
          <w:trHeight w:val="503"/>
        </w:trPr>
        <w:tc>
          <w:tcPr>
            <w:tcW w:w="2520" w:type="dxa"/>
            <w:shd w:val="clear" w:color="auto" w:fill="BFBFBF" w:themeFill="background1" w:themeFillShade="BF"/>
          </w:tcPr>
          <w:p w:rsidR="00CA4132" w:rsidRPr="00817235" w:rsidRDefault="00CA4132" w:rsidP="00996D62">
            <w:pPr>
              <w:pStyle w:val="NoSpacing"/>
              <w:rPr>
                <w:rFonts w:asciiTheme="majorHAnsi" w:hAnsiTheme="majorHAnsi"/>
                <w:b/>
              </w:rPr>
            </w:pPr>
            <w:r>
              <w:rPr>
                <w:rFonts w:asciiTheme="majorHAnsi" w:hAnsiTheme="majorHAnsi"/>
                <w:b/>
              </w:rPr>
              <w:t>Event Type Code</w:t>
            </w:r>
          </w:p>
        </w:tc>
        <w:tc>
          <w:tcPr>
            <w:tcW w:w="3510" w:type="dxa"/>
            <w:shd w:val="clear" w:color="auto" w:fill="BFBFBF" w:themeFill="background1" w:themeFillShade="BF"/>
          </w:tcPr>
          <w:p w:rsidR="00CA4132" w:rsidRPr="00817235" w:rsidRDefault="00CA4132" w:rsidP="00996D62">
            <w:pPr>
              <w:pStyle w:val="NoSpacing"/>
              <w:rPr>
                <w:rFonts w:asciiTheme="majorHAnsi" w:hAnsiTheme="majorHAnsi"/>
                <w:b/>
              </w:rPr>
            </w:pPr>
            <w:r>
              <w:rPr>
                <w:rFonts w:asciiTheme="majorHAnsi" w:hAnsiTheme="majorHAnsi"/>
                <w:b/>
              </w:rPr>
              <w:t>Event Description</w:t>
            </w:r>
          </w:p>
        </w:tc>
      </w:tr>
      <w:tr w:rsidR="00CA4132" w:rsidTr="00EC5458">
        <w:trPr>
          <w:trHeight w:val="530"/>
        </w:trPr>
        <w:tc>
          <w:tcPr>
            <w:tcW w:w="2520" w:type="dxa"/>
          </w:tcPr>
          <w:p w:rsidR="00CA4132" w:rsidRPr="00A116A9" w:rsidRDefault="00CA4132" w:rsidP="00996D62">
            <w:pPr>
              <w:pStyle w:val="NoSpacing"/>
              <w:rPr>
                <w:rFonts w:asciiTheme="majorHAnsi" w:hAnsiTheme="majorHAnsi"/>
              </w:rPr>
            </w:pPr>
            <w:r w:rsidRPr="00A116A9">
              <w:rPr>
                <w:rFonts w:asciiTheme="majorHAnsi" w:hAnsiTheme="majorHAnsi"/>
              </w:rPr>
              <w:t xml:space="preserve">A01 </w:t>
            </w:r>
          </w:p>
        </w:tc>
        <w:tc>
          <w:tcPr>
            <w:tcW w:w="3510" w:type="dxa"/>
          </w:tcPr>
          <w:p w:rsidR="00CA4132" w:rsidRPr="00817235" w:rsidRDefault="00CA4132" w:rsidP="00996D62">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 xml:space="preserve">Admission </w:t>
            </w:r>
          </w:p>
        </w:tc>
      </w:tr>
      <w:tr w:rsidR="00CA4132" w:rsidTr="00EC5458">
        <w:trPr>
          <w:trHeight w:val="530"/>
        </w:trPr>
        <w:tc>
          <w:tcPr>
            <w:tcW w:w="2520" w:type="dxa"/>
          </w:tcPr>
          <w:p w:rsidR="00CA4132" w:rsidRPr="00A116A9" w:rsidRDefault="00CA4132" w:rsidP="00996D62">
            <w:pPr>
              <w:pStyle w:val="NoSpacing"/>
              <w:rPr>
                <w:rFonts w:asciiTheme="majorHAnsi" w:hAnsiTheme="majorHAnsi"/>
              </w:rPr>
            </w:pPr>
            <w:r w:rsidRPr="00A116A9">
              <w:rPr>
                <w:rFonts w:asciiTheme="majorHAnsi" w:hAnsiTheme="majorHAnsi"/>
              </w:rPr>
              <w:t>A02</w:t>
            </w:r>
          </w:p>
        </w:tc>
        <w:tc>
          <w:tcPr>
            <w:tcW w:w="3510" w:type="dxa"/>
          </w:tcPr>
          <w:p w:rsidR="00CA4132" w:rsidRPr="00817235" w:rsidRDefault="00CA4132" w:rsidP="00996D62">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Transfer</w:t>
            </w:r>
          </w:p>
        </w:tc>
      </w:tr>
      <w:tr w:rsidR="00CA4132" w:rsidTr="00EC5458">
        <w:trPr>
          <w:trHeight w:val="440"/>
        </w:trPr>
        <w:tc>
          <w:tcPr>
            <w:tcW w:w="2520" w:type="dxa"/>
          </w:tcPr>
          <w:p w:rsidR="00CA4132" w:rsidRPr="00A116A9" w:rsidRDefault="00CA4132" w:rsidP="00996D62">
            <w:pPr>
              <w:pStyle w:val="NoSpacing"/>
              <w:rPr>
                <w:rFonts w:asciiTheme="majorHAnsi" w:hAnsiTheme="majorHAnsi"/>
              </w:rPr>
            </w:pPr>
            <w:r w:rsidRPr="00A116A9">
              <w:rPr>
                <w:rFonts w:asciiTheme="majorHAnsi" w:hAnsiTheme="majorHAnsi"/>
              </w:rPr>
              <w:t xml:space="preserve">A03 </w:t>
            </w:r>
          </w:p>
        </w:tc>
        <w:tc>
          <w:tcPr>
            <w:tcW w:w="3510" w:type="dxa"/>
          </w:tcPr>
          <w:p w:rsidR="00CA4132" w:rsidRPr="00817235" w:rsidRDefault="00CA4132" w:rsidP="00996D62">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Discharge</w:t>
            </w:r>
          </w:p>
        </w:tc>
      </w:tr>
      <w:tr w:rsidR="00CA4132" w:rsidTr="00EC5458">
        <w:trPr>
          <w:trHeight w:val="440"/>
        </w:trPr>
        <w:tc>
          <w:tcPr>
            <w:tcW w:w="2520" w:type="dxa"/>
          </w:tcPr>
          <w:p w:rsidR="00CA4132" w:rsidRPr="00A116A9" w:rsidRDefault="00CA4132" w:rsidP="00996D62">
            <w:pPr>
              <w:pStyle w:val="NoSpacing"/>
              <w:rPr>
                <w:rFonts w:asciiTheme="majorHAnsi" w:hAnsiTheme="majorHAnsi"/>
              </w:rPr>
            </w:pPr>
            <w:r w:rsidRPr="00A116A9">
              <w:rPr>
                <w:rFonts w:asciiTheme="majorHAnsi" w:hAnsiTheme="majorHAnsi"/>
              </w:rPr>
              <w:t xml:space="preserve">A08 </w:t>
            </w:r>
          </w:p>
        </w:tc>
        <w:tc>
          <w:tcPr>
            <w:tcW w:w="3510" w:type="dxa"/>
          </w:tcPr>
          <w:p w:rsidR="00CA4132" w:rsidRPr="00817235" w:rsidRDefault="00CA4132" w:rsidP="00996D62">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Patient Record Update</w:t>
            </w:r>
          </w:p>
        </w:tc>
      </w:tr>
      <w:tr w:rsidR="00CA4132" w:rsidTr="00EC5458">
        <w:trPr>
          <w:trHeight w:val="440"/>
        </w:trPr>
        <w:tc>
          <w:tcPr>
            <w:tcW w:w="2520" w:type="dxa"/>
          </w:tcPr>
          <w:p w:rsidR="00CA4132" w:rsidRPr="00A116A9" w:rsidRDefault="00CA4132" w:rsidP="00996D62">
            <w:pPr>
              <w:pStyle w:val="NoSpacing"/>
              <w:rPr>
                <w:rFonts w:asciiTheme="majorHAnsi" w:hAnsiTheme="majorHAnsi"/>
              </w:rPr>
            </w:pPr>
            <w:r w:rsidRPr="00A116A9">
              <w:rPr>
                <w:rFonts w:asciiTheme="majorHAnsi" w:hAnsiTheme="majorHAnsi"/>
              </w:rPr>
              <w:t xml:space="preserve">A11 </w:t>
            </w:r>
          </w:p>
        </w:tc>
        <w:tc>
          <w:tcPr>
            <w:tcW w:w="3510" w:type="dxa"/>
          </w:tcPr>
          <w:p w:rsidR="00CA4132" w:rsidRPr="00817235" w:rsidRDefault="00CA4132" w:rsidP="00996D62">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Cancel Admit</w:t>
            </w:r>
          </w:p>
        </w:tc>
      </w:tr>
      <w:tr w:rsidR="00CA4132" w:rsidTr="00EC5458">
        <w:trPr>
          <w:trHeight w:val="440"/>
        </w:trPr>
        <w:tc>
          <w:tcPr>
            <w:tcW w:w="2520" w:type="dxa"/>
          </w:tcPr>
          <w:p w:rsidR="00CA4132" w:rsidRPr="00A116A9" w:rsidRDefault="00CA4132" w:rsidP="00996D62">
            <w:pPr>
              <w:pStyle w:val="NoSpacing"/>
              <w:rPr>
                <w:rFonts w:asciiTheme="majorHAnsi" w:hAnsiTheme="majorHAnsi"/>
              </w:rPr>
            </w:pPr>
            <w:r w:rsidRPr="00A116A9">
              <w:rPr>
                <w:rFonts w:asciiTheme="majorHAnsi" w:hAnsiTheme="majorHAnsi"/>
              </w:rPr>
              <w:t xml:space="preserve">A12 </w:t>
            </w:r>
          </w:p>
        </w:tc>
        <w:tc>
          <w:tcPr>
            <w:tcW w:w="3510" w:type="dxa"/>
          </w:tcPr>
          <w:p w:rsidR="00CA4132" w:rsidRPr="00817235" w:rsidRDefault="00CA4132" w:rsidP="00996D62">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Cancel Transfer</w:t>
            </w:r>
          </w:p>
        </w:tc>
      </w:tr>
      <w:tr w:rsidR="00CA4132" w:rsidTr="00EC5458">
        <w:trPr>
          <w:trHeight w:val="440"/>
        </w:trPr>
        <w:tc>
          <w:tcPr>
            <w:tcW w:w="2520" w:type="dxa"/>
          </w:tcPr>
          <w:p w:rsidR="00CA4132" w:rsidRPr="00A116A9" w:rsidRDefault="00CA4132" w:rsidP="00996D62">
            <w:pPr>
              <w:pStyle w:val="NoSpacing"/>
              <w:rPr>
                <w:rFonts w:asciiTheme="majorHAnsi" w:hAnsiTheme="majorHAnsi"/>
              </w:rPr>
            </w:pPr>
            <w:r w:rsidRPr="00A116A9">
              <w:rPr>
                <w:rFonts w:asciiTheme="majorHAnsi" w:hAnsiTheme="majorHAnsi"/>
              </w:rPr>
              <w:t xml:space="preserve">A13 </w:t>
            </w:r>
          </w:p>
        </w:tc>
        <w:tc>
          <w:tcPr>
            <w:tcW w:w="3510" w:type="dxa"/>
          </w:tcPr>
          <w:p w:rsidR="00CA4132" w:rsidRPr="00817235" w:rsidRDefault="00CA4132" w:rsidP="00996D62">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Cancel Discharge</w:t>
            </w:r>
          </w:p>
        </w:tc>
      </w:tr>
    </w:tbl>
    <w:p w:rsidR="00CA4132" w:rsidRDefault="00CA4132" w:rsidP="00CA4132">
      <w:pPr>
        <w:pStyle w:val="NoSpacing"/>
        <w:rPr>
          <w:rFonts w:asciiTheme="majorHAnsi" w:hAnsiTheme="majorHAnsi"/>
          <w:b/>
        </w:rPr>
      </w:pPr>
    </w:p>
    <w:p w:rsidR="00CA4132" w:rsidRDefault="00CA4132" w:rsidP="00CA4132">
      <w:pPr>
        <w:rPr>
          <w:rFonts w:asciiTheme="majorHAnsi" w:hAnsiTheme="majorHAnsi" w:cs="Times New Roman"/>
          <w:b/>
          <w:i/>
          <w:sz w:val="32"/>
          <w:szCs w:val="32"/>
        </w:rPr>
      </w:pPr>
    </w:p>
    <w:p w:rsidR="00DA5CF6" w:rsidRDefault="00DA5CF6" w:rsidP="001A6E95">
      <w:pPr>
        <w:pStyle w:val="Style2"/>
        <w:rPr>
          <w:rFonts w:ascii="Arial" w:hAnsi="Arial"/>
          <w:sz w:val="28"/>
          <w:szCs w:val="28"/>
        </w:rPr>
      </w:pPr>
      <w:bookmarkStart w:id="127" w:name="_Toc364755498"/>
      <w:r w:rsidRPr="00647418">
        <w:t>MSA</w:t>
      </w:r>
      <w:r>
        <w:t xml:space="preserve"> </w:t>
      </w:r>
      <w:r w:rsidRPr="00647418">
        <w:t>Segment</w:t>
      </w:r>
      <w:r>
        <w:rPr>
          <w:rFonts w:ascii="Arial" w:hAnsi="Arial"/>
          <w:sz w:val="28"/>
          <w:szCs w:val="28"/>
        </w:rPr>
        <w:t xml:space="preserve"> </w:t>
      </w:r>
      <w:r w:rsidR="00384397">
        <w:rPr>
          <w:rFonts w:ascii="Arial" w:hAnsi="Arial"/>
          <w:sz w:val="28"/>
          <w:szCs w:val="28"/>
        </w:rPr>
        <w:t>– Message Acknowledgement</w:t>
      </w:r>
      <w:bookmarkEnd w:id="127"/>
    </w:p>
    <w:p w:rsidR="00DA5CF6" w:rsidRPr="006E7A90" w:rsidRDefault="00DA5CF6" w:rsidP="00DA5CF6">
      <w:pPr>
        <w:rPr>
          <w:rFonts w:asciiTheme="majorHAnsi" w:hAnsiTheme="majorHAnsi" w:cs="Arial"/>
        </w:rPr>
      </w:pPr>
      <w:r w:rsidRPr="00647418">
        <w:rPr>
          <w:rFonts w:asciiTheme="majorHAnsi" w:hAnsiTheme="majorHAnsi" w:cs="Arial"/>
        </w:rPr>
        <w:t>A query message is sent to VistA with an SSN and the acknowledgement (ACK) includes the PID</w:t>
      </w:r>
      <w:r>
        <w:rPr>
          <w:rFonts w:asciiTheme="majorHAnsi" w:hAnsiTheme="majorHAnsi" w:cs="Arial"/>
        </w:rPr>
        <w:t xml:space="preserve">, </w:t>
      </w:r>
      <w:r w:rsidRPr="00647418">
        <w:rPr>
          <w:rFonts w:asciiTheme="majorHAnsi" w:hAnsiTheme="majorHAnsi" w:cs="Arial"/>
        </w:rPr>
        <w:t xml:space="preserve">OBR and OBX </w:t>
      </w:r>
      <w:r>
        <w:rPr>
          <w:rFonts w:asciiTheme="majorHAnsi" w:hAnsiTheme="majorHAnsi" w:cs="Arial"/>
        </w:rPr>
        <w:t xml:space="preserve">segments containing Patient Vital Signs. </w:t>
      </w:r>
    </w:p>
    <w:tbl>
      <w:tblPr>
        <w:tblW w:w="0" w:type="auto"/>
        <w:tblInd w:w="-72" w:type="dxa"/>
        <w:tblLook w:val="01E0" w:firstRow="1" w:lastRow="1" w:firstColumn="1" w:lastColumn="1" w:noHBand="0" w:noVBand="0"/>
      </w:tblPr>
      <w:tblGrid>
        <w:gridCol w:w="921"/>
        <w:gridCol w:w="753"/>
        <w:gridCol w:w="2956"/>
        <w:gridCol w:w="2719"/>
        <w:gridCol w:w="1960"/>
      </w:tblGrid>
      <w:tr w:rsidR="00DA5CF6" w:rsidRPr="00F967A7" w:rsidTr="00996D62">
        <w:trPr>
          <w:trHeight w:val="332"/>
        </w:trPr>
        <w:tc>
          <w:tcPr>
            <w:tcW w:w="921"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DA5CF6" w:rsidRPr="00F967A7" w:rsidRDefault="00DA5CF6" w:rsidP="00996D62">
            <w:pPr>
              <w:rPr>
                <w:rFonts w:asciiTheme="majorHAnsi" w:hAnsiTheme="majorHAnsi" w:cs="Times New Roman"/>
                <w:b/>
              </w:rPr>
            </w:pPr>
            <w:r w:rsidRPr="00F967A7">
              <w:rPr>
                <w:rFonts w:asciiTheme="majorHAnsi" w:hAnsiTheme="majorHAnsi" w:cs="Times New Roman"/>
                <w:b/>
              </w:rPr>
              <w:t>SEQ</w:t>
            </w:r>
          </w:p>
        </w:tc>
        <w:tc>
          <w:tcPr>
            <w:tcW w:w="75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DA5CF6" w:rsidRPr="00F967A7" w:rsidRDefault="00DA5CF6" w:rsidP="00996D62">
            <w:pPr>
              <w:rPr>
                <w:rFonts w:asciiTheme="majorHAnsi" w:hAnsiTheme="majorHAnsi" w:cs="Times New Roman"/>
                <w:b/>
              </w:rPr>
            </w:pPr>
            <w:r w:rsidRPr="00F967A7">
              <w:rPr>
                <w:rFonts w:asciiTheme="majorHAnsi" w:hAnsiTheme="majorHAnsi" w:cs="Times New Roman"/>
                <w:b/>
              </w:rPr>
              <w:t>DT</w:t>
            </w:r>
          </w:p>
        </w:tc>
        <w:tc>
          <w:tcPr>
            <w:tcW w:w="295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DA5CF6" w:rsidRPr="00F967A7" w:rsidRDefault="00DA5CF6" w:rsidP="00996D62">
            <w:pPr>
              <w:rPr>
                <w:rFonts w:asciiTheme="majorHAnsi" w:hAnsiTheme="majorHAnsi" w:cs="Times New Roman"/>
                <w:b/>
              </w:rPr>
            </w:pPr>
            <w:r w:rsidRPr="00F967A7">
              <w:rPr>
                <w:rFonts w:asciiTheme="majorHAnsi" w:hAnsiTheme="majorHAnsi" w:cs="Times New Roman"/>
                <w:b/>
              </w:rPr>
              <w:t>Element Name</w:t>
            </w:r>
          </w:p>
        </w:tc>
        <w:tc>
          <w:tcPr>
            <w:tcW w:w="271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DA5CF6" w:rsidRPr="00F967A7" w:rsidRDefault="00DA5CF6" w:rsidP="00996D62">
            <w:pPr>
              <w:rPr>
                <w:rFonts w:asciiTheme="majorHAnsi" w:hAnsiTheme="majorHAnsi" w:cs="Times New Roman"/>
                <w:b/>
              </w:rPr>
            </w:pPr>
            <w:r w:rsidRPr="00F967A7">
              <w:rPr>
                <w:rFonts w:asciiTheme="majorHAnsi" w:hAnsiTheme="majorHAnsi" w:cs="Times New Roman"/>
                <w:b/>
              </w:rPr>
              <w:t>Example</w:t>
            </w:r>
          </w:p>
        </w:tc>
        <w:tc>
          <w:tcPr>
            <w:tcW w:w="1960" w:type="dxa"/>
            <w:tcBorders>
              <w:top w:val="single" w:sz="4" w:space="0" w:color="auto"/>
              <w:left w:val="single" w:sz="4" w:space="0" w:color="auto"/>
              <w:bottom w:val="single" w:sz="6" w:space="0" w:color="auto"/>
              <w:right w:val="single" w:sz="4" w:space="0" w:color="auto"/>
            </w:tcBorders>
            <w:shd w:val="clear" w:color="auto" w:fill="BFBFBF" w:themeFill="background1" w:themeFillShade="BF"/>
          </w:tcPr>
          <w:p w:rsidR="00DA5CF6" w:rsidRPr="00F967A7" w:rsidRDefault="00DA5CF6" w:rsidP="00996D62">
            <w:pPr>
              <w:rPr>
                <w:rFonts w:asciiTheme="majorHAnsi" w:hAnsiTheme="majorHAnsi" w:cs="Times New Roman"/>
                <w:b/>
              </w:rPr>
            </w:pPr>
            <w:r w:rsidRPr="00F967A7">
              <w:rPr>
                <w:rFonts w:asciiTheme="majorHAnsi" w:hAnsiTheme="majorHAnsi" w:cs="Times New Roman"/>
                <w:b/>
              </w:rPr>
              <w:t>Notes</w:t>
            </w:r>
          </w:p>
        </w:tc>
      </w:tr>
      <w:tr w:rsidR="00DA5CF6" w:rsidRPr="00F967A7" w:rsidTr="00996D62">
        <w:tc>
          <w:tcPr>
            <w:tcW w:w="921" w:type="dxa"/>
            <w:tcBorders>
              <w:top w:val="single" w:sz="6" w:space="0" w:color="auto"/>
              <w:left w:val="single" w:sz="4"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sidRPr="00F967A7">
              <w:rPr>
                <w:rFonts w:asciiTheme="majorHAnsi" w:hAnsiTheme="majorHAnsi" w:cs="Times New Roman"/>
              </w:rPr>
              <w:t>1</w:t>
            </w:r>
          </w:p>
        </w:tc>
        <w:tc>
          <w:tcPr>
            <w:tcW w:w="753" w:type="dxa"/>
            <w:tcBorders>
              <w:top w:val="single" w:sz="6" w:space="0" w:color="auto"/>
              <w:left w:val="single" w:sz="6"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Query ACK response Status</w:t>
            </w:r>
          </w:p>
        </w:tc>
        <w:tc>
          <w:tcPr>
            <w:tcW w:w="2719" w:type="dxa"/>
            <w:tcBorders>
              <w:top w:val="single" w:sz="6" w:space="0" w:color="auto"/>
              <w:left w:val="single" w:sz="6" w:space="0" w:color="auto"/>
              <w:bottom w:val="single" w:sz="6" w:space="0" w:color="auto"/>
              <w:right w:val="single" w:sz="4"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AA</w:t>
            </w:r>
          </w:p>
        </w:tc>
        <w:tc>
          <w:tcPr>
            <w:tcW w:w="1960" w:type="dxa"/>
            <w:tcBorders>
              <w:top w:val="single" w:sz="6" w:space="0" w:color="auto"/>
              <w:left w:val="single" w:sz="4" w:space="0" w:color="auto"/>
              <w:bottom w:val="single" w:sz="6" w:space="0" w:color="auto"/>
              <w:right w:val="single" w:sz="4"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See Table 0208- Query Response Status (original mode response)</w:t>
            </w:r>
          </w:p>
        </w:tc>
      </w:tr>
      <w:tr w:rsidR="00DA5CF6" w:rsidRPr="00F967A7" w:rsidTr="00996D62">
        <w:tc>
          <w:tcPr>
            <w:tcW w:w="921" w:type="dxa"/>
            <w:tcBorders>
              <w:top w:val="single" w:sz="6" w:space="0" w:color="auto"/>
              <w:left w:val="single" w:sz="4"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sidRPr="00F967A7">
              <w:rPr>
                <w:rFonts w:asciiTheme="majorHAnsi" w:hAnsiTheme="majorHAnsi" w:cs="Times New Roman"/>
              </w:rPr>
              <w:t>2</w:t>
            </w:r>
          </w:p>
        </w:tc>
        <w:tc>
          <w:tcPr>
            <w:tcW w:w="753" w:type="dxa"/>
            <w:tcBorders>
              <w:top w:val="single" w:sz="6" w:space="0" w:color="auto"/>
              <w:left w:val="single" w:sz="6"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sidRPr="00F967A7">
              <w:rPr>
                <w:rFonts w:asciiTheme="majorHAnsi"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Message Control ID</w:t>
            </w:r>
          </w:p>
        </w:tc>
        <w:tc>
          <w:tcPr>
            <w:tcW w:w="2719" w:type="dxa"/>
            <w:tcBorders>
              <w:top w:val="single" w:sz="6" w:space="0" w:color="auto"/>
              <w:left w:val="single" w:sz="6" w:space="0" w:color="auto"/>
              <w:bottom w:val="single" w:sz="6" w:space="0" w:color="auto"/>
              <w:right w:val="single" w:sz="4"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3065500052696</w:t>
            </w:r>
          </w:p>
        </w:tc>
        <w:tc>
          <w:tcPr>
            <w:tcW w:w="1960" w:type="dxa"/>
            <w:tcBorders>
              <w:top w:val="single" w:sz="6" w:space="0" w:color="auto"/>
              <w:left w:val="single" w:sz="4" w:space="0" w:color="auto"/>
              <w:bottom w:val="single" w:sz="6" w:space="0" w:color="auto"/>
              <w:right w:val="single" w:sz="4" w:space="0" w:color="auto"/>
            </w:tcBorders>
          </w:tcPr>
          <w:p w:rsidR="00DA5CF6" w:rsidRPr="00956E32" w:rsidRDefault="00DA5CF6" w:rsidP="00996D62">
            <w:pPr>
              <w:rPr>
                <w:rFonts w:asciiTheme="majorHAnsi" w:hAnsiTheme="majorHAnsi" w:cs="Times New Roman"/>
                <w:highlight w:val="yellow"/>
              </w:rPr>
            </w:pPr>
            <w:r w:rsidRPr="00550BD5">
              <w:rPr>
                <w:rFonts w:asciiTheme="majorHAnsi" w:hAnsiTheme="majorHAnsi" w:cs="Times New Roman"/>
              </w:rPr>
              <w:t>This number matches the originating MSH-10 (Message Control ID) of the QRD Message</w:t>
            </w:r>
          </w:p>
        </w:tc>
      </w:tr>
      <w:tr w:rsidR="00DA5CF6" w:rsidRPr="00F967A7" w:rsidTr="00996D62">
        <w:tc>
          <w:tcPr>
            <w:tcW w:w="921" w:type="dxa"/>
            <w:tcBorders>
              <w:top w:val="single" w:sz="6" w:space="0" w:color="auto"/>
              <w:left w:val="single" w:sz="4"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sidRPr="00F967A7">
              <w:rPr>
                <w:rFonts w:asciiTheme="majorHAnsi" w:hAnsiTheme="majorHAnsi" w:cs="Times New Roman"/>
              </w:rPr>
              <w:t>3</w:t>
            </w:r>
          </w:p>
        </w:tc>
        <w:tc>
          <w:tcPr>
            <w:tcW w:w="753" w:type="dxa"/>
            <w:tcBorders>
              <w:top w:val="single" w:sz="6" w:space="0" w:color="auto"/>
              <w:left w:val="single" w:sz="6"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 xml:space="preserve">ACK Description </w:t>
            </w:r>
          </w:p>
        </w:tc>
        <w:tc>
          <w:tcPr>
            <w:tcW w:w="2719" w:type="dxa"/>
            <w:tcBorders>
              <w:top w:val="single" w:sz="6" w:space="0" w:color="auto"/>
              <w:left w:val="single" w:sz="6" w:space="0" w:color="auto"/>
              <w:bottom w:val="single" w:sz="6" w:space="0" w:color="auto"/>
              <w:right w:val="single" w:sz="4" w:space="0" w:color="auto"/>
            </w:tcBorders>
          </w:tcPr>
          <w:p w:rsidR="00DA5CF6" w:rsidRPr="00F967A7" w:rsidRDefault="00DA5CF6" w:rsidP="00996D62">
            <w:pPr>
              <w:rPr>
                <w:rFonts w:asciiTheme="majorHAnsi" w:hAnsiTheme="majorHAnsi" w:cs="Times New Roman"/>
              </w:rPr>
            </w:pPr>
            <w:r>
              <w:rPr>
                <w:rFonts w:asciiTheme="majorHAnsi" w:hAnsiTheme="majorHAnsi" w:cs="Times New Roman"/>
              </w:rPr>
              <w:t>PATIENT FOUND</w:t>
            </w:r>
          </w:p>
        </w:tc>
        <w:tc>
          <w:tcPr>
            <w:tcW w:w="1960" w:type="dxa"/>
            <w:tcBorders>
              <w:top w:val="single" w:sz="6" w:space="0" w:color="auto"/>
              <w:left w:val="single" w:sz="4" w:space="0" w:color="auto"/>
              <w:bottom w:val="single" w:sz="6" w:space="0" w:color="auto"/>
              <w:right w:val="single" w:sz="4" w:space="0" w:color="auto"/>
            </w:tcBorders>
          </w:tcPr>
          <w:p w:rsidR="00DA5CF6" w:rsidRPr="00F967A7" w:rsidRDefault="00DA5CF6" w:rsidP="00996D62">
            <w:pPr>
              <w:rPr>
                <w:rFonts w:asciiTheme="majorHAnsi" w:hAnsiTheme="majorHAnsi" w:cs="Times New Roman"/>
              </w:rPr>
            </w:pPr>
          </w:p>
        </w:tc>
      </w:tr>
    </w:tbl>
    <w:p w:rsidR="00DA5CF6" w:rsidRDefault="00DA5CF6" w:rsidP="00DA5CF6">
      <w:pPr>
        <w:rPr>
          <w:rFonts w:asciiTheme="majorHAnsi" w:hAnsiTheme="majorHAnsi" w:cs="Times New Roman"/>
          <w:sz w:val="32"/>
          <w:szCs w:val="32"/>
        </w:rPr>
      </w:pPr>
    </w:p>
    <w:p w:rsidR="00DA5CF6" w:rsidRPr="003843CC" w:rsidRDefault="00DA5CF6" w:rsidP="00DA5CF6">
      <w:pPr>
        <w:keepNext/>
        <w:spacing w:before="180" w:after="60" w:line="240" w:lineRule="auto"/>
        <w:jc w:val="center"/>
        <w:rPr>
          <w:rFonts w:ascii="Times New Roman" w:eastAsia="Times New Roman" w:hAnsi="Times New Roman" w:cs="Times New Roman"/>
          <w:kern w:val="20"/>
          <w:sz w:val="20"/>
          <w:szCs w:val="20"/>
        </w:rPr>
      </w:pPr>
      <w:bookmarkStart w:id="128" w:name="_Toc349735715"/>
      <w:bookmarkStart w:id="129" w:name="_Toc349803987"/>
      <w:r w:rsidRPr="003843CC">
        <w:rPr>
          <w:rFonts w:ascii="Times New Roman" w:eastAsia="Times New Roman" w:hAnsi="Times New Roman" w:cs="Times New Roman"/>
          <w:kern w:val="20"/>
          <w:sz w:val="20"/>
          <w:szCs w:val="20"/>
        </w:rPr>
        <w:t>HL7 Table 0208 - Query Response Status</w:t>
      </w:r>
      <w:bookmarkStart w:id="130" w:name="HL70208"/>
      <w:bookmarkEnd w:id="128"/>
      <w:bookmarkEnd w:id="129"/>
      <w:bookmarkEnd w:id="130"/>
      <w:r w:rsidR="00D9378E" w:rsidRPr="003843CC">
        <w:rPr>
          <w:rFonts w:ascii="Times New Roman" w:eastAsia="Times New Roman" w:hAnsi="Times New Roman" w:cs="Times New Roman"/>
          <w:kern w:val="20"/>
          <w:sz w:val="20"/>
          <w:szCs w:val="20"/>
        </w:rPr>
        <w:fldChar w:fldCharType="begin"/>
      </w:r>
      <w:r w:rsidRPr="003843CC">
        <w:rPr>
          <w:rFonts w:ascii="Times New Roman" w:eastAsia="Times New Roman" w:hAnsi="Times New Roman" w:cs="Times New Roman"/>
          <w:kern w:val="20"/>
          <w:sz w:val="20"/>
          <w:szCs w:val="20"/>
        </w:rPr>
        <w:instrText xml:space="preserve"> XE "HL7 Table 0208 - Query response status" </w:instrText>
      </w:r>
      <w:r w:rsidR="00D9378E" w:rsidRPr="003843CC">
        <w:rPr>
          <w:rFonts w:ascii="Times New Roman" w:eastAsia="Times New Roman" w:hAnsi="Times New Roman" w:cs="Times New Roman"/>
          <w:kern w:val="20"/>
          <w:sz w:val="20"/>
          <w:szCs w:val="20"/>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3982"/>
        <w:gridCol w:w="3429"/>
        <w:gridCol w:w="1965"/>
      </w:tblGrid>
      <w:tr w:rsidR="00DA5CF6" w:rsidRPr="003843CC" w:rsidTr="00AD6509">
        <w:trPr>
          <w:tblHeader/>
          <w:jc w:val="center"/>
        </w:trPr>
        <w:tc>
          <w:tcPr>
            <w:tcW w:w="3982" w:type="dxa"/>
            <w:tcBorders>
              <w:top w:val="double" w:sz="4" w:space="0" w:color="auto"/>
              <w:bottom w:val="single" w:sz="4" w:space="0" w:color="auto"/>
            </w:tcBorders>
            <w:shd w:val="clear" w:color="auto" w:fill="BFBFBF" w:themeFill="background1" w:themeFillShade="BF"/>
          </w:tcPr>
          <w:p w:rsidR="00DA5CF6" w:rsidRPr="003843CC" w:rsidRDefault="00DA5CF6" w:rsidP="00996D62">
            <w:pPr>
              <w:keepNext/>
              <w:widowControl w:val="0"/>
              <w:spacing w:before="40" w:after="20" w:line="240" w:lineRule="auto"/>
              <w:jc w:val="center"/>
              <w:rPr>
                <w:rFonts w:asciiTheme="majorHAnsi" w:eastAsia="Times New Roman" w:hAnsiTheme="majorHAnsi" w:cs="Arial"/>
                <w:b/>
                <w:kern w:val="20"/>
                <w:lang w:val="fr-FR"/>
              </w:rPr>
            </w:pPr>
            <w:r w:rsidRPr="003843CC">
              <w:rPr>
                <w:rFonts w:asciiTheme="majorHAnsi" w:eastAsia="Times New Roman" w:hAnsiTheme="majorHAnsi" w:cs="Arial"/>
                <w:b/>
                <w:kern w:val="20"/>
                <w:lang w:val="fr-FR"/>
              </w:rPr>
              <w:t>Value</w:t>
            </w:r>
          </w:p>
        </w:tc>
        <w:tc>
          <w:tcPr>
            <w:tcW w:w="3429" w:type="dxa"/>
            <w:tcBorders>
              <w:top w:val="double" w:sz="4" w:space="0" w:color="auto"/>
              <w:bottom w:val="single" w:sz="4" w:space="0" w:color="auto"/>
            </w:tcBorders>
            <w:shd w:val="clear" w:color="auto" w:fill="BFBFBF" w:themeFill="background1" w:themeFillShade="BF"/>
          </w:tcPr>
          <w:p w:rsidR="00DA5CF6" w:rsidRPr="003843CC" w:rsidRDefault="00DA5CF6" w:rsidP="00996D62">
            <w:pPr>
              <w:keepNext/>
              <w:widowControl w:val="0"/>
              <w:spacing w:before="40" w:after="20" w:line="240" w:lineRule="auto"/>
              <w:rPr>
                <w:rFonts w:asciiTheme="majorHAnsi" w:eastAsia="Times New Roman" w:hAnsiTheme="majorHAnsi" w:cs="Arial"/>
                <w:b/>
                <w:kern w:val="20"/>
                <w:lang w:val="fr-FR"/>
              </w:rPr>
            </w:pPr>
            <w:r w:rsidRPr="003843CC">
              <w:rPr>
                <w:rFonts w:asciiTheme="majorHAnsi" w:eastAsia="Times New Roman" w:hAnsiTheme="majorHAnsi" w:cs="Arial"/>
                <w:b/>
                <w:kern w:val="20"/>
                <w:lang w:val="fr-FR"/>
              </w:rPr>
              <w:t>Description</w:t>
            </w:r>
          </w:p>
        </w:tc>
        <w:tc>
          <w:tcPr>
            <w:tcW w:w="1965" w:type="dxa"/>
            <w:tcBorders>
              <w:top w:val="double" w:sz="4" w:space="0" w:color="auto"/>
              <w:bottom w:val="single" w:sz="4" w:space="0" w:color="auto"/>
            </w:tcBorders>
            <w:shd w:val="clear" w:color="auto" w:fill="BFBFBF" w:themeFill="background1" w:themeFillShade="BF"/>
          </w:tcPr>
          <w:p w:rsidR="00DA5CF6" w:rsidRPr="003843CC" w:rsidRDefault="00DA5CF6" w:rsidP="00996D62">
            <w:pPr>
              <w:keepNext/>
              <w:widowControl w:val="0"/>
              <w:spacing w:before="40" w:after="20" w:line="240" w:lineRule="auto"/>
              <w:rPr>
                <w:rFonts w:asciiTheme="majorHAnsi" w:eastAsia="Times New Roman" w:hAnsiTheme="majorHAnsi" w:cs="Arial"/>
                <w:b/>
                <w:kern w:val="20"/>
                <w:lang w:val="fr-FR"/>
              </w:rPr>
            </w:pPr>
            <w:r w:rsidRPr="003843CC">
              <w:rPr>
                <w:rFonts w:asciiTheme="majorHAnsi" w:eastAsia="Times New Roman" w:hAnsiTheme="majorHAnsi" w:cs="Arial"/>
                <w:b/>
                <w:kern w:val="20"/>
                <w:lang w:val="fr-FR"/>
              </w:rPr>
              <w:t>Comment</w:t>
            </w:r>
          </w:p>
        </w:tc>
      </w:tr>
      <w:tr w:rsidR="00DA5CF6" w:rsidRPr="003843CC" w:rsidTr="00AD6509">
        <w:trPr>
          <w:jc w:val="center"/>
        </w:trPr>
        <w:tc>
          <w:tcPr>
            <w:tcW w:w="3982" w:type="dxa"/>
            <w:tcBorders>
              <w:top w:val="single" w:sz="4" w:space="0" w:color="auto"/>
              <w:bottom w:val="single" w:sz="4" w:space="0" w:color="auto"/>
            </w:tcBorders>
          </w:tcPr>
          <w:p w:rsidR="00DA5CF6" w:rsidRPr="00550BD5" w:rsidRDefault="00DA5CF6" w:rsidP="00996D62">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OK</w:t>
            </w:r>
          </w:p>
        </w:tc>
        <w:tc>
          <w:tcPr>
            <w:tcW w:w="3429"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Data found, no errors (this is the default)</w:t>
            </w:r>
          </w:p>
        </w:tc>
        <w:tc>
          <w:tcPr>
            <w:tcW w:w="1965"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p>
        </w:tc>
      </w:tr>
      <w:tr w:rsidR="00DA5CF6" w:rsidRPr="003843CC" w:rsidTr="00AD6509">
        <w:trPr>
          <w:jc w:val="center"/>
        </w:trPr>
        <w:tc>
          <w:tcPr>
            <w:tcW w:w="3982" w:type="dxa"/>
            <w:tcBorders>
              <w:top w:val="single" w:sz="4" w:space="0" w:color="auto"/>
              <w:bottom w:val="single" w:sz="4" w:space="0" w:color="auto"/>
            </w:tcBorders>
          </w:tcPr>
          <w:p w:rsidR="00DA5CF6" w:rsidRPr="00550BD5" w:rsidRDefault="00DA5CF6" w:rsidP="00996D62">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NF</w:t>
            </w:r>
          </w:p>
        </w:tc>
        <w:tc>
          <w:tcPr>
            <w:tcW w:w="3429"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No data found, no errors</w:t>
            </w:r>
          </w:p>
        </w:tc>
        <w:tc>
          <w:tcPr>
            <w:tcW w:w="1965"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p>
        </w:tc>
      </w:tr>
      <w:tr w:rsidR="00DA5CF6" w:rsidRPr="003843CC" w:rsidTr="00AD6509">
        <w:trPr>
          <w:jc w:val="center"/>
        </w:trPr>
        <w:tc>
          <w:tcPr>
            <w:tcW w:w="3982" w:type="dxa"/>
            <w:tcBorders>
              <w:top w:val="single" w:sz="4" w:space="0" w:color="auto"/>
              <w:bottom w:val="single" w:sz="4" w:space="0" w:color="auto"/>
            </w:tcBorders>
          </w:tcPr>
          <w:p w:rsidR="00DA5CF6" w:rsidRPr="00550BD5" w:rsidRDefault="00DA5CF6" w:rsidP="00996D62">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AA</w:t>
            </w:r>
          </w:p>
        </w:tc>
        <w:tc>
          <w:tcPr>
            <w:tcW w:w="3429" w:type="dxa"/>
            <w:tcBorders>
              <w:top w:val="single" w:sz="4" w:space="0" w:color="auto"/>
              <w:bottom w:val="single" w:sz="4" w:space="0" w:color="auto"/>
            </w:tcBorders>
          </w:tcPr>
          <w:p w:rsidR="00DA5CF6" w:rsidRPr="00956E32" w:rsidRDefault="00DA5CF6" w:rsidP="00996D62">
            <w:pPr>
              <w:widowControl w:val="0"/>
              <w:spacing w:before="20" w:after="10" w:line="240" w:lineRule="auto"/>
              <w:rPr>
                <w:rFonts w:asciiTheme="majorHAnsi" w:eastAsia="Times New Roman" w:hAnsiTheme="majorHAnsi" w:cs="Arial"/>
                <w:kern w:val="20"/>
              </w:rPr>
            </w:pPr>
            <w:r w:rsidRPr="00956E32">
              <w:rPr>
                <w:rFonts w:asciiTheme="majorHAnsi" w:eastAsia="Times New Roman" w:hAnsiTheme="majorHAnsi" w:cs="Arial"/>
                <w:kern w:val="20"/>
              </w:rPr>
              <w:t>Data Found</w:t>
            </w:r>
          </w:p>
        </w:tc>
        <w:tc>
          <w:tcPr>
            <w:tcW w:w="1965" w:type="dxa"/>
            <w:tcBorders>
              <w:top w:val="single" w:sz="4" w:space="0" w:color="auto"/>
              <w:bottom w:val="single" w:sz="4" w:space="0" w:color="auto"/>
            </w:tcBorders>
          </w:tcPr>
          <w:p w:rsidR="00DA5CF6" w:rsidRPr="00956E32" w:rsidRDefault="00DA5CF6" w:rsidP="00996D62">
            <w:pPr>
              <w:widowControl w:val="0"/>
              <w:spacing w:before="20" w:after="10" w:line="240" w:lineRule="auto"/>
              <w:rPr>
                <w:rFonts w:asciiTheme="majorHAnsi" w:eastAsia="Times New Roman" w:hAnsiTheme="majorHAnsi" w:cs="Arial"/>
                <w:kern w:val="20"/>
              </w:rPr>
            </w:pPr>
            <w:r w:rsidRPr="00956E32">
              <w:rPr>
                <w:rFonts w:asciiTheme="majorHAnsi" w:eastAsia="Times New Roman" w:hAnsiTheme="majorHAnsi" w:cs="Arial"/>
                <w:kern w:val="20"/>
              </w:rPr>
              <w:t>ACK^A19, Patient Found</w:t>
            </w:r>
          </w:p>
        </w:tc>
      </w:tr>
      <w:tr w:rsidR="00DA5CF6" w:rsidRPr="003843CC" w:rsidTr="00AD6509">
        <w:trPr>
          <w:jc w:val="center"/>
        </w:trPr>
        <w:tc>
          <w:tcPr>
            <w:tcW w:w="3982" w:type="dxa"/>
            <w:tcBorders>
              <w:top w:val="single" w:sz="4" w:space="0" w:color="auto"/>
              <w:bottom w:val="single" w:sz="4" w:space="0" w:color="auto"/>
            </w:tcBorders>
          </w:tcPr>
          <w:p w:rsidR="00DA5CF6" w:rsidRPr="00550BD5" w:rsidRDefault="00DA5CF6" w:rsidP="00996D62">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AE</w:t>
            </w:r>
          </w:p>
        </w:tc>
        <w:tc>
          <w:tcPr>
            <w:tcW w:w="3429"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Application error</w:t>
            </w:r>
          </w:p>
        </w:tc>
        <w:tc>
          <w:tcPr>
            <w:tcW w:w="1965"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p>
        </w:tc>
      </w:tr>
      <w:tr w:rsidR="00DA5CF6" w:rsidRPr="003843CC" w:rsidTr="00AD6509">
        <w:trPr>
          <w:jc w:val="center"/>
        </w:trPr>
        <w:tc>
          <w:tcPr>
            <w:tcW w:w="3982" w:type="dxa"/>
            <w:tcBorders>
              <w:top w:val="single" w:sz="4" w:space="0" w:color="auto"/>
              <w:bottom w:val="double" w:sz="4" w:space="0" w:color="auto"/>
            </w:tcBorders>
          </w:tcPr>
          <w:p w:rsidR="00DA5CF6" w:rsidRPr="00550BD5" w:rsidRDefault="00DA5CF6" w:rsidP="00996D62">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AR</w:t>
            </w:r>
          </w:p>
        </w:tc>
        <w:tc>
          <w:tcPr>
            <w:tcW w:w="3429" w:type="dxa"/>
            <w:tcBorders>
              <w:top w:val="single" w:sz="4" w:space="0" w:color="auto"/>
              <w:bottom w:val="doub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Application reject</w:t>
            </w:r>
          </w:p>
        </w:tc>
        <w:tc>
          <w:tcPr>
            <w:tcW w:w="1965" w:type="dxa"/>
            <w:tcBorders>
              <w:top w:val="single" w:sz="4" w:space="0" w:color="auto"/>
              <w:bottom w:val="doub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p>
        </w:tc>
      </w:tr>
    </w:tbl>
    <w:p w:rsidR="00CA4132" w:rsidRPr="00302B33" w:rsidRDefault="00CA4132" w:rsidP="00991CD1">
      <w:pPr>
        <w:keepNext/>
        <w:spacing w:before="240" w:after="60" w:line="240" w:lineRule="auto"/>
        <w:outlineLvl w:val="1"/>
        <w:rPr>
          <w:rFonts w:asciiTheme="majorHAnsi" w:eastAsia="Times New Roman" w:hAnsiTheme="majorHAnsi" w:cs="Arial"/>
          <w:b/>
          <w:bCs/>
          <w:i/>
          <w:iCs/>
          <w:sz w:val="16"/>
          <w:szCs w:val="16"/>
        </w:rPr>
      </w:pPr>
    </w:p>
    <w:p w:rsidR="00991CD1" w:rsidRPr="006E7A90" w:rsidRDefault="00991CD1" w:rsidP="006E7A90">
      <w:pPr>
        <w:pStyle w:val="Style2"/>
      </w:pPr>
      <w:bookmarkStart w:id="131" w:name="_Toc364755499"/>
      <w:r w:rsidRPr="00647418">
        <w:t>MSH Segment</w:t>
      </w:r>
      <w:bookmarkEnd w:id="96"/>
      <w:r w:rsidR="00384397">
        <w:t xml:space="preserve"> – Message Header</w:t>
      </w:r>
      <w:bookmarkEnd w:id="131"/>
    </w:p>
    <w:tbl>
      <w:tblPr>
        <w:tblW w:w="0" w:type="auto"/>
        <w:tblInd w:w="-72" w:type="dxa"/>
        <w:tblLook w:val="01E0" w:firstRow="1" w:lastRow="1" w:firstColumn="1" w:lastColumn="1" w:noHBand="0" w:noVBand="0"/>
      </w:tblPr>
      <w:tblGrid>
        <w:gridCol w:w="921"/>
        <w:gridCol w:w="774"/>
        <w:gridCol w:w="2956"/>
        <w:gridCol w:w="2719"/>
        <w:gridCol w:w="1960"/>
      </w:tblGrid>
      <w:tr w:rsidR="005929D3" w:rsidRPr="00991CD1" w:rsidTr="00F967A7">
        <w:trPr>
          <w:trHeight w:val="332"/>
        </w:trPr>
        <w:tc>
          <w:tcPr>
            <w:tcW w:w="921"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991CD1" w:rsidRPr="00991CD1" w:rsidRDefault="00991CD1" w:rsidP="00991CD1">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SEQ</w:t>
            </w:r>
          </w:p>
        </w:tc>
        <w:tc>
          <w:tcPr>
            <w:tcW w:w="75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991CD1" w:rsidRPr="00991CD1" w:rsidRDefault="00991CD1" w:rsidP="00991CD1">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DT</w:t>
            </w:r>
          </w:p>
        </w:tc>
        <w:tc>
          <w:tcPr>
            <w:tcW w:w="295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991CD1" w:rsidRPr="00991CD1" w:rsidRDefault="00991CD1" w:rsidP="00991CD1">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Element Name</w:t>
            </w:r>
          </w:p>
        </w:tc>
        <w:tc>
          <w:tcPr>
            <w:tcW w:w="271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991CD1" w:rsidRPr="00991CD1" w:rsidRDefault="00991CD1" w:rsidP="00991CD1">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Example</w:t>
            </w:r>
          </w:p>
        </w:tc>
        <w:tc>
          <w:tcPr>
            <w:tcW w:w="1960" w:type="dxa"/>
            <w:tcBorders>
              <w:top w:val="single" w:sz="4" w:space="0" w:color="auto"/>
              <w:left w:val="single" w:sz="4" w:space="0" w:color="auto"/>
              <w:bottom w:val="single" w:sz="6" w:space="0" w:color="auto"/>
              <w:right w:val="single" w:sz="4" w:space="0" w:color="auto"/>
            </w:tcBorders>
            <w:shd w:val="clear" w:color="auto" w:fill="BFBFBF" w:themeFill="background1" w:themeFillShade="BF"/>
          </w:tcPr>
          <w:p w:rsidR="00991CD1" w:rsidRPr="00991CD1" w:rsidRDefault="00991CD1" w:rsidP="00991CD1">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Notes</w:t>
            </w: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Field Separator</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 xml:space="preserve">‘|’ </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630AB9" w:rsidP="00630AB9">
            <w:pPr>
              <w:spacing w:after="0" w:line="240" w:lineRule="auto"/>
              <w:ind w:left="240"/>
              <w:rPr>
                <w:rFonts w:asciiTheme="majorHAnsi" w:eastAsia="Times New Roman" w:hAnsiTheme="majorHAnsi" w:cs="Times New Roman"/>
              </w:rPr>
            </w:pPr>
            <w:r w:rsidRPr="000142F7">
              <w:rPr>
                <w:rFonts w:asciiTheme="majorHAnsi" w:eastAsia="Times New Roman" w:hAnsiTheme="majorHAnsi" w:cs="Times New Roman"/>
              </w:rPr>
              <w:t>T</w:t>
            </w:r>
            <w:r w:rsidR="00991CD1" w:rsidRPr="00991CD1">
              <w:rPr>
                <w:rFonts w:asciiTheme="majorHAnsi" w:eastAsia="Times New Roman" w:hAnsiTheme="majorHAnsi" w:cs="Times New Roman"/>
              </w:rPr>
              <w:t>he ‘pipe’ is used in all DSIH*</w:t>
            </w: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2</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Encoding Characters</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^~\&amp;</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3</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Sending Application</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DSIH SR</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4</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Sending Facility</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500</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Station number</w:t>
            </w: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5</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Receiving Application</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DSIH CL</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6</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Receiving Facility</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500</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7</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TS</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Date/Time of Message</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E63A32" w:rsidP="000F5649">
            <w:pPr>
              <w:spacing w:after="0" w:line="240" w:lineRule="auto"/>
              <w:ind w:left="240"/>
              <w:rPr>
                <w:rFonts w:asciiTheme="majorHAnsi" w:eastAsia="Times New Roman" w:hAnsiTheme="majorHAnsi" w:cs="Times New Roman"/>
              </w:rPr>
            </w:pPr>
            <w:r w:rsidRPr="00E16D4C">
              <w:t>20121002091735-0500</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9</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Message Type</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ADT^A01</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Trigger event is second component</w:t>
            </w: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10</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Message Control ID</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E63A32" w:rsidP="00991CD1">
            <w:pPr>
              <w:spacing w:after="0" w:line="240" w:lineRule="auto"/>
              <w:ind w:left="240"/>
              <w:rPr>
                <w:rFonts w:asciiTheme="majorHAnsi" w:eastAsia="Times New Roman" w:hAnsiTheme="majorHAnsi" w:cs="Times New Roman"/>
              </w:rPr>
            </w:pPr>
            <w:r w:rsidRPr="00E16D4C">
              <w:t>5008824</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 starts with station number</w:t>
            </w: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11</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PT</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Processing ID</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P</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630AB9" w:rsidP="00630AB9">
            <w:pPr>
              <w:spacing w:after="0" w:line="240" w:lineRule="auto"/>
              <w:ind w:left="240"/>
              <w:rPr>
                <w:rFonts w:asciiTheme="majorHAnsi" w:eastAsia="Times New Roman" w:hAnsiTheme="majorHAnsi" w:cs="Times New Roman"/>
              </w:rPr>
            </w:pPr>
            <w:r w:rsidRPr="000142F7">
              <w:rPr>
                <w:rFonts w:asciiTheme="majorHAnsi" w:eastAsia="Times New Roman" w:hAnsiTheme="majorHAnsi" w:cs="Times New Roman"/>
              </w:rPr>
              <w:t>P=Production T=Test</w:t>
            </w: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12</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C75B0" w:rsidP="00991CD1">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 xml:space="preserve">HL7 </w:t>
            </w:r>
            <w:r w:rsidR="00991CD1" w:rsidRPr="00991CD1">
              <w:rPr>
                <w:rFonts w:asciiTheme="majorHAnsi" w:eastAsia="Times New Roman" w:hAnsiTheme="majorHAnsi" w:cs="Times New Roman"/>
              </w:rPr>
              <w:t>Version ID</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2.</w:t>
            </w:r>
            <w:r w:rsidR="00E63A32">
              <w:rPr>
                <w:rFonts w:asciiTheme="majorHAnsi" w:eastAsia="Times New Roman" w:hAnsiTheme="majorHAnsi" w:cs="Times New Roman"/>
              </w:rPr>
              <w:t>4</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15</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Accept Acknowledgement Type</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AL</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CE0EA4" w:rsidP="00991CD1">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AL=Always</w:t>
            </w:r>
          </w:p>
        </w:tc>
      </w:tr>
      <w:tr w:rsidR="00991CD1" w:rsidRPr="00991CD1" w:rsidTr="00F967A7">
        <w:tc>
          <w:tcPr>
            <w:tcW w:w="921" w:type="dxa"/>
            <w:tcBorders>
              <w:top w:val="single" w:sz="6" w:space="0" w:color="auto"/>
              <w:left w:val="single" w:sz="4"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16</w:t>
            </w:r>
          </w:p>
        </w:tc>
        <w:tc>
          <w:tcPr>
            <w:tcW w:w="753"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Application Acknowledgement Type</w:t>
            </w:r>
          </w:p>
        </w:tc>
        <w:tc>
          <w:tcPr>
            <w:tcW w:w="2719" w:type="dxa"/>
            <w:tcBorders>
              <w:top w:val="single" w:sz="6" w:space="0" w:color="auto"/>
              <w:left w:val="single" w:sz="6" w:space="0" w:color="auto"/>
              <w:bottom w:val="single" w:sz="6"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NE</w:t>
            </w:r>
          </w:p>
        </w:tc>
        <w:tc>
          <w:tcPr>
            <w:tcW w:w="1960" w:type="dxa"/>
            <w:tcBorders>
              <w:top w:val="single" w:sz="6" w:space="0" w:color="auto"/>
              <w:left w:val="single" w:sz="4" w:space="0" w:color="auto"/>
              <w:bottom w:val="single" w:sz="6" w:space="0" w:color="auto"/>
              <w:right w:val="single" w:sz="4" w:space="0" w:color="auto"/>
            </w:tcBorders>
          </w:tcPr>
          <w:p w:rsidR="00991CD1" w:rsidRPr="00991CD1" w:rsidRDefault="00CE0EA4" w:rsidP="00991CD1">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NE=Never</w:t>
            </w:r>
          </w:p>
        </w:tc>
      </w:tr>
      <w:tr w:rsidR="00991CD1" w:rsidRPr="00991CD1" w:rsidTr="00F967A7">
        <w:tc>
          <w:tcPr>
            <w:tcW w:w="921" w:type="dxa"/>
            <w:tcBorders>
              <w:top w:val="single" w:sz="6" w:space="0" w:color="auto"/>
              <w:left w:val="single" w:sz="4" w:space="0" w:color="auto"/>
              <w:bottom w:val="single" w:sz="4"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17</w:t>
            </w:r>
          </w:p>
        </w:tc>
        <w:tc>
          <w:tcPr>
            <w:tcW w:w="753" w:type="dxa"/>
            <w:tcBorders>
              <w:top w:val="single" w:sz="6" w:space="0" w:color="auto"/>
              <w:left w:val="single" w:sz="6" w:space="0" w:color="auto"/>
              <w:bottom w:val="single" w:sz="4"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4" w:space="0" w:color="auto"/>
              <w:right w:val="single" w:sz="6"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Country Code</w:t>
            </w:r>
          </w:p>
        </w:tc>
        <w:tc>
          <w:tcPr>
            <w:tcW w:w="2719" w:type="dxa"/>
            <w:tcBorders>
              <w:top w:val="single" w:sz="6" w:space="0" w:color="auto"/>
              <w:left w:val="single" w:sz="6" w:space="0" w:color="auto"/>
              <w:bottom w:val="single" w:sz="4"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USA</w:t>
            </w:r>
          </w:p>
        </w:tc>
        <w:tc>
          <w:tcPr>
            <w:tcW w:w="1960" w:type="dxa"/>
            <w:tcBorders>
              <w:top w:val="single" w:sz="6" w:space="0" w:color="auto"/>
              <w:left w:val="single" w:sz="4" w:space="0" w:color="auto"/>
              <w:bottom w:val="single" w:sz="4" w:space="0" w:color="auto"/>
              <w:right w:val="single" w:sz="4" w:space="0" w:color="auto"/>
            </w:tcBorders>
          </w:tcPr>
          <w:p w:rsidR="00991CD1" w:rsidRPr="00991CD1" w:rsidRDefault="00991CD1" w:rsidP="00991CD1">
            <w:pPr>
              <w:spacing w:after="0" w:line="240" w:lineRule="auto"/>
              <w:ind w:left="240"/>
              <w:rPr>
                <w:rFonts w:asciiTheme="majorHAnsi" w:eastAsia="Times New Roman" w:hAnsiTheme="majorHAnsi" w:cs="Times New Roman"/>
              </w:rPr>
            </w:pPr>
          </w:p>
        </w:tc>
      </w:tr>
    </w:tbl>
    <w:p w:rsidR="00991CD1" w:rsidRPr="00991CD1" w:rsidRDefault="00991CD1" w:rsidP="00991CD1">
      <w:pPr>
        <w:spacing w:after="0" w:line="240" w:lineRule="auto"/>
        <w:rPr>
          <w:rFonts w:asciiTheme="majorHAnsi" w:eastAsia="Times New Roman" w:hAnsiTheme="majorHAnsi" w:cs="Times New Roman"/>
          <w:sz w:val="24"/>
          <w:szCs w:val="24"/>
        </w:rPr>
      </w:pPr>
    </w:p>
    <w:p w:rsidR="00AD20D6" w:rsidRDefault="00AD20D6" w:rsidP="002437BF">
      <w:pPr>
        <w:rPr>
          <w:rFonts w:asciiTheme="majorHAnsi" w:hAnsiTheme="majorHAnsi" w:cs="Times New Roman"/>
          <w:b/>
          <w:bCs/>
          <w:i/>
          <w:iCs/>
          <w:sz w:val="32"/>
          <w:szCs w:val="32"/>
        </w:rPr>
      </w:pPr>
    </w:p>
    <w:p w:rsidR="00586E23" w:rsidRPr="006E7A90" w:rsidRDefault="00586E23" w:rsidP="006E7A90">
      <w:pPr>
        <w:pStyle w:val="Style2"/>
      </w:pPr>
      <w:bookmarkStart w:id="132" w:name="_Toc364755500"/>
      <w:r>
        <w:t>NTE Segment</w:t>
      </w:r>
      <w:r w:rsidR="00384397">
        <w:t xml:space="preserve"> – Notes and Comments</w:t>
      </w:r>
      <w:bookmarkEnd w:id="132"/>
    </w:p>
    <w:tbl>
      <w:tblPr>
        <w:tblW w:w="0" w:type="auto"/>
        <w:tblInd w:w="-72" w:type="dxa"/>
        <w:tblLook w:val="01E0" w:firstRow="1" w:lastRow="1" w:firstColumn="1" w:lastColumn="1" w:noHBand="0" w:noVBand="0"/>
      </w:tblPr>
      <w:tblGrid>
        <w:gridCol w:w="921"/>
        <w:gridCol w:w="762"/>
        <w:gridCol w:w="2956"/>
        <w:gridCol w:w="2719"/>
        <w:gridCol w:w="1960"/>
      </w:tblGrid>
      <w:tr w:rsidR="00586E23" w:rsidRPr="00991CD1" w:rsidTr="0061164C">
        <w:trPr>
          <w:trHeight w:val="332"/>
        </w:trPr>
        <w:tc>
          <w:tcPr>
            <w:tcW w:w="921"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586E23" w:rsidRPr="00991CD1" w:rsidRDefault="00586E23" w:rsidP="0061164C">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SEQ</w:t>
            </w:r>
          </w:p>
        </w:tc>
        <w:tc>
          <w:tcPr>
            <w:tcW w:w="75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586E23" w:rsidRPr="00991CD1" w:rsidRDefault="00586E23" w:rsidP="0061164C">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DT</w:t>
            </w:r>
          </w:p>
        </w:tc>
        <w:tc>
          <w:tcPr>
            <w:tcW w:w="295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586E23" w:rsidRPr="00991CD1" w:rsidRDefault="00586E23" w:rsidP="0061164C">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Element Name</w:t>
            </w:r>
          </w:p>
        </w:tc>
        <w:tc>
          <w:tcPr>
            <w:tcW w:w="271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586E23" w:rsidRPr="00991CD1" w:rsidRDefault="00586E23" w:rsidP="0061164C">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Example</w:t>
            </w:r>
          </w:p>
        </w:tc>
        <w:tc>
          <w:tcPr>
            <w:tcW w:w="1960" w:type="dxa"/>
            <w:tcBorders>
              <w:top w:val="single" w:sz="4" w:space="0" w:color="auto"/>
              <w:left w:val="single" w:sz="4" w:space="0" w:color="auto"/>
              <w:bottom w:val="single" w:sz="6" w:space="0" w:color="auto"/>
              <w:right w:val="single" w:sz="4" w:space="0" w:color="auto"/>
            </w:tcBorders>
            <w:shd w:val="clear" w:color="auto" w:fill="BFBFBF" w:themeFill="background1" w:themeFillShade="BF"/>
          </w:tcPr>
          <w:p w:rsidR="00586E23" w:rsidRPr="00991CD1" w:rsidRDefault="00586E23" w:rsidP="0061164C">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Notes</w:t>
            </w:r>
          </w:p>
        </w:tc>
      </w:tr>
      <w:tr w:rsidR="00586E23" w:rsidRPr="00991CD1" w:rsidTr="0061164C">
        <w:tc>
          <w:tcPr>
            <w:tcW w:w="921" w:type="dxa"/>
            <w:tcBorders>
              <w:top w:val="single" w:sz="6" w:space="0" w:color="auto"/>
              <w:left w:val="single" w:sz="4" w:space="0" w:color="auto"/>
              <w:bottom w:val="single" w:sz="6" w:space="0" w:color="auto"/>
              <w:right w:val="single" w:sz="6"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w:t>
            </w:r>
          </w:p>
        </w:tc>
        <w:tc>
          <w:tcPr>
            <w:tcW w:w="753" w:type="dxa"/>
            <w:tcBorders>
              <w:top w:val="single" w:sz="6" w:space="0" w:color="auto"/>
              <w:left w:val="single" w:sz="6" w:space="0" w:color="auto"/>
              <w:bottom w:val="single" w:sz="6" w:space="0" w:color="auto"/>
              <w:right w:val="single" w:sz="6" w:space="0" w:color="auto"/>
            </w:tcBorders>
          </w:tcPr>
          <w:p w:rsidR="00586E23" w:rsidRPr="00991CD1" w:rsidRDefault="00586E23" w:rsidP="00586E23">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SI</w:t>
            </w:r>
          </w:p>
        </w:tc>
        <w:tc>
          <w:tcPr>
            <w:tcW w:w="2956" w:type="dxa"/>
            <w:tcBorders>
              <w:top w:val="single" w:sz="6" w:space="0" w:color="auto"/>
              <w:left w:val="single" w:sz="6" w:space="0" w:color="auto"/>
              <w:bottom w:val="single" w:sz="6" w:space="0" w:color="auto"/>
              <w:right w:val="single" w:sz="6" w:space="0" w:color="auto"/>
            </w:tcBorders>
          </w:tcPr>
          <w:p w:rsidR="00586E23" w:rsidRPr="00991CD1" w:rsidRDefault="00586E23" w:rsidP="00586E23">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Set ID</w:t>
            </w:r>
          </w:p>
        </w:tc>
        <w:tc>
          <w:tcPr>
            <w:tcW w:w="2719" w:type="dxa"/>
            <w:tcBorders>
              <w:top w:val="single" w:sz="6" w:space="0" w:color="auto"/>
              <w:left w:val="single" w:sz="6" w:space="0" w:color="auto"/>
              <w:bottom w:val="single" w:sz="6" w:space="0" w:color="auto"/>
              <w:right w:val="single" w:sz="4"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1</w:t>
            </w:r>
          </w:p>
        </w:tc>
        <w:tc>
          <w:tcPr>
            <w:tcW w:w="1960" w:type="dxa"/>
            <w:tcBorders>
              <w:top w:val="single" w:sz="6" w:space="0" w:color="auto"/>
              <w:left w:val="single" w:sz="4" w:space="0" w:color="auto"/>
              <w:bottom w:val="single" w:sz="6" w:space="0" w:color="auto"/>
              <w:right w:val="single" w:sz="4"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p>
        </w:tc>
      </w:tr>
      <w:tr w:rsidR="00586E23" w:rsidRPr="00991CD1" w:rsidTr="0061164C">
        <w:tc>
          <w:tcPr>
            <w:tcW w:w="921" w:type="dxa"/>
            <w:tcBorders>
              <w:top w:val="single" w:sz="6" w:space="0" w:color="auto"/>
              <w:left w:val="single" w:sz="4" w:space="0" w:color="auto"/>
              <w:bottom w:val="single" w:sz="6" w:space="0" w:color="auto"/>
              <w:right w:val="single" w:sz="6"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2</w:t>
            </w:r>
          </w:p>
        </w:tc>
        <w:tc>
          <w:tcPr>
            <w:tcW w:w="753" w:type="dxa"/>
            <w:tcBorders>
              <w:top w:val="single" w:sz="6" w:space="0" w:color="auto"/>
              <w:left w:val="single" w:sz="6" w:space="0" w:color="auto"/>
              <w:bottom w:val="single" w:sz="6" w:space="0" w:color="auto"/>
              <w:right w:val="single" w:sz="6" w:space="0" w:color="auto"/>
            </w:tcBorders>
          </w:tcPr>
          <w:p w:rsidR="00586E23" w:rsidRPr="00991CD1" w:rsidRDefault="004F04D1" w:rsidP="004F04D1">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rsidR="00586E23" w:rsidRPr="00991CD1" w:rsidRDefault="004F04D1" w:rsidP="0061164C">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Source of Comments ID</w:t>
            </w:r>
          </w:p>
        </w:tc>
        <w:tc>
          <w:tcPr>
            <w:tcW w:w="2719" w:type="dxa"/>
            <w:tcBorders>
              <w:top w:val="single" w:sz="6" w:space="0" w:color="auto"/>
              <w:left w:val="single" w:sz="6" w:space="0" w:color="auto"/>
              <w:bottom w:val="single" w:sz="6" w:space="0" w:color="auto"/>
              <w:right w:val="single" w:sz="4"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L</w:t>
            </w:r>
          </w:p>
        </w:tc>
        <w:tc>
          <w:tcPr>
            <w:tcW w:w="1960" w:type="dxa"/>
            <w:tcBorders>
              <w:top w:val="single" w:sz="6" w:space="0" w:color="auto"/>
              <w:left w:val="single" w:sz="4" w:space="0" w:color="auto"/>
              <w:bottom w:val="single" w:sz="6" w:space="0" w:color="auto"/>
              <w:right w:val="single" w:sz="4"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p>
        </w:tc>
      </w:tr>
      <w:tr w:rsidR="00586E23" w:rsidRPr="00991CD1" w:rsidTr="0061164C">
        <w:tc>
          <w:tcPr>
            <w:tcW w:w="921" w:type="dxa"/>
            <w:tcBorders>
              <w:top w:val="single" w:sz="6" w:space="0" w:color="auto"/>
              <w:left w:val="single" w:sz="4" w:space="0" w:color="auto"/>
              <w:bottom w:val="single" w:sz="6" w:space="0" w:color="auto"/>
              <w:right w:val="single" w:sz="6"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3</w:t>
            </w:r>
          </w:p>
        </w:tc>
        <w:tc>
          <w:tcPr>
            <w:tcW w:w="753" w:type="dxa"/>
            <w:tcBorders>
              <w:top w:val="single" w:sz="6" w:space="0" w:color="auto"/>
              <w:left w:val="single" w:sz="6" w:space="0" w:color="auto"/>
              <w:bottom w:val="single" w:sz="6" w:space="0" w:color="auto"/>
              <w:right w:val="single" w:sz="6"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rsidR="00586E23" w:rsidRPr="00991CD1" w:rsidRDefault="004F04D1" w:rsidP="004F04D1">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 xml:space="preserve">Comment </w:t>
            </w:r>
          </w:p>
        </w:tc>
        <w:tc>
          <w:tcPr>
            <w:tcW w:w="2719" w:type="dxa"/>
            <w:tcBorders>
              <w:top w:val="single" w:sz="6" w:space="0" w:color="auto"/>
              <w:left w:val="single" w:sz="6" w:space="0" w:color="auto"/>
              <w:bottom w:val="single" w:sz="6" w:space="0" w:color="auto"/>
              <w:right w:val="single" w:sz="4"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r w:rsidRPr="00B223B6">
              <w:rPr>
                <w:rFonts w:asciiTheme="majorHAnsi" w:hAnsiTheme="majorHAnsi" w:cs="Times New Roman"/>
              </w:rPr>
              <w:t>&gt;&gt; Nursing Instructions</w:t>
            </w:r>
          </w:p>
        </w:tc>
        <w:tc>
          <w:tcPr>
            <w:tcW w:w="1960" w:type="dxa"/>
            <w:tcBorders>
              <w:top w:val="single" w:sz="6" w:space="0" w:color="auto"/>
              <w:left w:val="single" w:sz="4" w:space="0" w:color="auto"/>
              <w:bottom w:val="single" w:sz="6" w:space="0" w:color="auto"/>
              <w:right w:val="single" w:sz="4" w:space="0" w:color="auto"/>
            </w:tcBorders>
          </w:tcPr>
          <w:p w:rsidR="00586E23" w:rsidRPr="00991CD1" w:rsidRDefault="00586E23" w:rsidP="0061164C">
            <w:pPr>
              <w:spacing w:after="0" w:line="240" w:lineRule="auto"/>
              <w:ind w:left="240"/>
              <w:rPr>
                <w:rFonts w:asciiTheme="majorHAnsi" w:eastAsia="Times New Roman" w:hAnsiTheme="majorHAnsi" w:cs="Times New Roman"/>
              </w:rPr>
            </w:pPr>
          </w:p>
        </w:tc>
      </w:tr>
    </w:tbl>
    <w:p w:rsidR="004C57BA" w:rsidRDefault="004C57BA" w:rsidP="006E7A90">
      <w:pPr>
        <w:pStyle w:val="Style2"/>
      </w:pPr>
    </w:p>
    <w:p w:rsidR="00DA5CF6" w:rsidRPr="006E7A90" w:rsidRDefault="00DA5CF6" w:rsidP="006E7A90">
      <w:pPr>
        <w:pStyle w:val="Style2"/>
      </w:pPr>
      <w:bookmarkStart w:id="133" w:name="_Toc364755501"/>
      <w:r w:rsidRPr="00CD6413">
        <w:t>ORC Segment</w:t>
      </w:r>
      <w:r w:rsidR="00384397">
        <w:t xml:space="preserve"> – Common Order</w:t>
      </w:r>
      <w:bookmarkEnd w:id="1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20"/>
        <w:gridCol w:w="1440"/>
        <w:gridCol w:w="4410"/>
        <w:gridCol w:w="1779"/>
      </w:tblGrid>
      <w:tr w:rsidR="00DA5CF6" w:rsidRPr="00CD6413" w:rsidTr="003E1AA8">
        <w:tc>
          <w:tcPr>
            <w:tcW w:w="828" w:type="dxa"/>
            <w:shd w:val="clear" w:color="auto" w:fill="BFBFBF" w:themeFill="background1" w:themeFillShade="BF"/>
          </w:tcPr>
          <w:p w:rsidR="00DA5CF6" w:rsidRPr="00CD6413" w:rsidRDefault="00DA5CF6" w:rsidP="00996D62">
            <w:pPr>
              <w:rPr>
                <w:rFonts w:asciiTheme="majorHAnsi" w:hAnsiTheme="majorHAnsi" w:cs="Times New Roman"/>
                <w:b/>
              </w:rPr>
            </w:pPr>
            <w:r w:rsidRPr="00CD6413">
              <w:rPr>
                <w:rFonts w:asciiTheme="majorHAnsi" w:hAnsiTheme="majorHAnsi" w:cs="Times New Roman"/>
                <w:b/>
              </w:rPr>
              <w:t>SEQ</w:t>
            </w:r>
          </w:p>
        </w:tc>
        <w:tc>
          <w:tcPr>
            <w:tcW w:w="720" w:type="dxa"/>
            <w:shd w:val="clear" w:color="auto" w:fill="BFBFBF" w:themeFill="background1" w:themeFillShade="BF"/>
          </w:tcPr>
          <w:p w:rsidR="00DA5CF6" w:rsidRPr="00CD6413" w:rsidRDefault="00DA5CF6" w:rsidP="00996D62">
            <w:pPr>
              <w:rPr>
                <w:rFonts w:asciiTheme="majorHAnsi" w:hAnsiTheme="majorHAnsi" w:cs="Times New Roman"/>
                <w:b/>
              </w:rPr>
            </w:pPr>
            <w:r w:rsidRPr="00CD6413">
              <w:rPr>
                <w:rFonts w:asciiTheme="majorHAnsi" w:hAnsiTheme="majorHAnsi" w:cs="Times New Roman"/>
                <w:b/>
              </w:rPr>
              <w:t>DT</w:t>
            </w:r>
          </w:p>
        </w:tc>
        <w:tc>
          <w:tcPr>
            <w:tcW w:w="1440" w:type="dxa"/>
            <w:shd w:val="clear" w:color="auto" w:fill="BFBFBF" w:themeFill="background1" w:themeFillShade="BF"/>
          </w:tcPr>
          <w:p w:rsidR="00DA5CF6" w:rsidRPr="00CD6413" w:rsidRDefault="00DA5CF6" w:rsidP="00996D62">
            <w:pPr>
              <w:rPr>
                <w:rFonts w:asciiTheme="majorHAnsi" w:hAnsiTheme="majorHAnsi" w:cs="Times New Roman"/>
                <w:b/>
              </w:rPr>
            </w:pPr>
            <w:r w:rsidRPr="00CD6413">
              <w:rPr>
                <w:rFonts w:asciiTheme="majorHAnsi" w:hAnsiTheme="majorHAnsi" w:cs="Times New Roman"/>
                <w:b/>
              </w:rPr>
              <w:t>Element Name</w:t>
            </w:r>
          </w:p>
        </w:tc>
        <w:tc>
          <w:tcPr>
            <w:tcW w:w="4410" w:type="dxa"/>
            <w:shd w:val="clear" w:color="auto" w:fill="BFBFBF" w:themeFill="background1" w:themeFillShade="BF"/>
          </w:tcPr>
          <w:p w:rsidR="00DA5CF6" w:rsidRPr="00CD6413" w:rsidRDefault="00DA5CF6" w:rsidP="00996D62">
            <w:pPr>
              <w:rPr>
                <w:rFonts w:asciiTheme="majorHAnsi" w:hAnsiTheme="majorHAnsi" w:cs="Times New Roman"/>
                <w:b/>
              </w:rPr>
            </w:pPr>
            <w:r w:rsidRPr="00CD6413">
              <w:rPr>
                <w:rFonts w:asciiTheme="majorHAnsi" w:hAnsiTheme="majorHAnsi" w:cs="Times New Roman"/>
                <w:b/>
              </w:rPr>
              <w:t>Example</w:t>
            </w:r>
          </w:p>
        </w:tc>
        <w:tc>
          <w:tcPr>
            <w:tcW w:w="1779" w:type="dxa"/>
            <w:shd w:val="clear" w:color="auto" w:fill="BFBFBF" w:themeFill="background1" w:themeFillShade="BF"/>
          </w:tcPr>
          <w:p w:rsidR="00DA5CF6" w:rsidRPr="00CD6413" w:rsidRDefault="00DA5CF6" w:rsidP="00996D62">
            <w:pPr>
              <w:rPr>
                <w:rFonts w:asciiTheme="majorHAnsi" w:hAnsiTheme="majorHAnsi" w:cs="Times New Roman"/>
                <w:b/>
              </w:rPr>
            </w:pPr>
            <w:r w:rsidRPr="00CD6413">
              <w:rPr>
                <w:rFonts w:asciiTheme="majorHAnsi" w:hAnsiTheme="majorHAnsi" w:cs="Times New Roman"/>
                <w:b/>
              </w:rPr>
              <w:t>Notes</w:t>
            </w: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1</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ST</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Order Control</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RE</w:t>
            </w:r>
          </w:p>
        </w:tc>
        <w:tc>
          <w:tcPr>
            <w:tcW w:w="1779" w:type="dxa"/>
          </w:tcPr>
          <w:p w:rsidR="00DA5CF6" w:rsidRPr="00CD6413" w:rsidRDefault="00DA5CF6" w:rsidP="003E1AA8">
            <w:pPr>
              <w:rPr>
                <w:rFonts w:asciiTheme="majorHAnsi" w:hAnsiTheme="majorHAnsi" w:cs="Times New Roman"/>
              </w:rPr>
            </w:pP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2</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EI</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Placer Order Number</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7981190001^LR^SMA.FO-ALBANY.MED.VA.GOV^DNS</w:t>
            </w:r>
          </w:p>
        </w:tc>
        <w:tc>
          <w:tcPr>
            <w:tcW w:w="1779" w:type="dxa"/>
          </w:tcPr>
          <w:p w:rsidR="00DA5CF6" w:rsidRPr="00CD6413" w:rsidRDefault="00DA5CF6" w:rsidP="00996D62">
            <w:pPr>
              <w:rPr>
                <w:rFonts w:asciiTheme="majorHAnsi" w:hAnsiTheme="majorHAnsi" w:cs="Times New Roman"/>
              </w:rPr>
            </w:pP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3</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EI</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Filler Order Number</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7981190001^LR^SMA.FO-ALBANY.MED.VA.GOV^DNS</w:t>
            </w:r>
          </w:p>
        </w:tc>
        <w:tc>
          <w:tcPr>
            <w:tcW w:w="1779" w:type="dxa"/>
          </w:tcPr>
          <w:p w:rsidR="00DA5CF6" w:rsidRPr="00CD6413" w:rsidRDefault="00DA5CF6" w:rsidP="00996D62">
            <w:pPr>
              <w:rPr>
                <w:rFonts w:asciiTheme="majorHAnsi" w:hAnsiTheme="majorHAnsi" w:cs="Times New Roman"/>
              </w:rPr>
            </w:pPr>
          </w:p>
        </w:tc>
      </w:tr>
      <w:tr w:rsidR="002A2AE1" w:rsidRPr="00CD6413" w:rsidTr="003E1AA8">
        <w:tc>
          <w:tcPr>
            <w:tcW w:w="828" w:type="dxa"/>
          </w:tcPr>
          <w:p w:rsidR="002A2AE1" w:rsidRPr="00CD6413" w:rsidRDefault="002A2AE1" w:rsidP="00996D62">
            <w:pPr>
              <w:rPr>
                <w:rFonts w:asciiTheme="majorHAnsi" w:hAnsiTheme="majorHAnsi" w:cs="Times New Roman"/>
              </w:rPr>
            </w:pPr>
            <w:r>
              <w:rPr>
                <w:rFonts w:asciiTheme="majorHAnsi" w:hAnsiTheme="majorHAnsi" w:cs="Times New Roman"/>
              </w:rPr>
              <w:t>5</w:t>
            </w:r>
          </w:p>
        </w:tc>
        <w:tc>
          <w:tcPr>
            <w:tcW w:w="720" w:type="dxa"/>
          </w:tcPr>
          <w:p w:rsidR="002A2AE1" w:rsidRPr="00CD6413" w:rsidRDefault="002A2AE1" w:rsidP="00996D62">
            <w:pPr>
              <w:rPr>
                <w:rFonts w:asciiTheme="majorHAnsi" w:hAnsiTheme="majorHAnsi" w:cs="Times New Roman"/>
              </w:rPr>
            </w:pPr>
            <w:r>
              <w:rPr>
                <w:rFonts w:asciiTheme="majorHAnsi" w:hAnsiTheme="majorHAnsi" w:cs="Times New Roman"/>
              </w:rPr>
              <w:t>ID</w:t>
            </w:r>
          </w:p>
        </w:tc>
        <w:tc>
          <w:tcPr>
            <w:tcW w:w="1440" w:type="dxa"/>
          </w:tcPr>
          <w:p w:rsidR="002A2AE1" w:rsidRPr="00CD6413" w:rsidRDefault="002A2AE1" w:rsidP="00996D62">
            <w:pPr>
              <w:rPr>
                <w:rFonts w:asciiTheme="majorHAnsi" w:hAnsiTheme="majorHAnsi" w:cs="Times New Roman"/>
              </w:rPr>
            </w:pPr>
            <w:r>
              <w:rPr>
                <w:rFonts w:asciiTheme="majorHAnsi" w:hAnsiTheme="majorHAnsi" w:cs="Times New Roman"/>
              </w:rPr>
              <w:t>Order Status</w:t>
            </w:r>
          </w:p>
        </w:tc>
        <w:tc>
          <w:tcPr>
            <w:tcW w:w="4410" w:type="dxa"/>
          </w:tcPr>
          <w:p w:rsidR="002A2AE1" w:rsidRPr="00CD6413" w:rsidRDefault="002A2AE1" w:rsidP="00996D62">
            <w:pPr>
              <w:rPr>
                <w:rFonts w:asciiTheme="majorHAnsi" w:hAnsiTheme="majorHAnsi" w:cs="Times New Roman"/>
              </w:rPr>
            </w:pPr>
            <w:r>
              <w:rPr>
                <w:rFonts w:asciiTheme="majorHAnsi" w:hAnsiTheme="majorHAnsi" w:cs="Times New Roman"/>
              </w:rPr>
              <w:t>a</w:t>
            </w:r>
          </w:p>
        </w:tc>
        <w:tc>
          <w:tcPr>
            <w:tcW w:w="1779" w:type="dxa"/>
          </w:tcPr>
          <w:p w:rsidR="00D9378E" w:rsidRDefault="002A2AE1">
            <w:pPr>
              <w:rPr>
                <w:rFonts w:asciiTheme="majorHAnsi" w:hAnsiTheme="majorHAnsi" w:cs="Times New Roman"/>
              </w:rPr>
            </w:pPr>
            <w:r>
              <w:rPr>
                <w:rFonts w:asciiTheme="majorHAnsi" w:hAnsiTheme="majorHAnsi" w:cs="Times New Roman"/>
              </w:rPr>
              <w:t>See Common Order Status Table below</w:t>
            </w: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12</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XCN</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Ordering Provider</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10000000032-VA500^CPRSPHYSICIAN^ONE^^^DR^MD</w:t>
            </w:r>
          </w:p>
        </w:tc>
        <w:tc>
          <w:tcPr>
            <w:tcW w:w="1779" w:type="dxa"/>
          </w:tcPr>
          <w:p w:rsidR="00DA5CF6" w:rsidRPr="00CD6413" w:rsidRDefault="00DA5CF6" w:rsidP="00996D62">
            <w:pPr>
              <w:rPr>
                <w:rFonts w:asciiTheme="majorHAnsi" w:hAnsiTheme="majorHAnsi" w:cs="Times New Roman"/>
              </w:rPr>
            </w:pP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13</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PL</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Enterer's Location</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BECKY'S WARD^^^500&amp;SMA.FO-ALBANY.MED.VA.GOV&amp;DNS^^N</w:t>
            </w:r>
          </w:p>
        </w:tc>
        <w:tc>
          <w:tcPr>
            <w:tcW w:w="1779" w:type="dxa"/>
          </w:tcPr>
          <w:p w:rsidR="00DA5CF6" w:rsidRPr="00CD6413" w:rsidRDefault="00DA5CF6" w:rsidP="00996D62">
            <w:pPr>
              <w:rPr>
                <w:rFonts w:asciiTheme="majorHAnsi" w:hAnsiTheme="majorHAnsi" w:cs="Times New Roman"/>
              </w:rPr>
            </w:pP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17</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CE</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Entering Organization</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500^TROY^99VA4</w:t>
            </w:r>
          </w:p>
        </w:tc>
        <w:tc>
          <w:tcPr>
            <w:tcW w:w="1779" w:type="dxa"/>
          </w:tcPr>
          <w:p w:rsidR="00DA5CF6" w:rsidRPr="00CD6413" w:rsidRDefault="00DA5CF6" w:rsidP="00996D62">
            <w:pPr>
              <w:rPr>
                <w:rFonts w:asciiTheme="majorHAnsi" w:hAnsiTheme="majorHAnsi" w:cs="Times New Roman"/>
              </w:rPr>
            </w:pP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21</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XON</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Ordering Facility Name</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TROY^L^500^^^USVHA^FI^^A^500</w:t>
            </w:r>
          </w:p>
        </w:tc>
        <w:tc>
          <w:tcPr>
            <w:tcW w:w="1779" w:type="dxa"/>
          </w:tcPr>
          <w:p w:rsidR="00DA5CF6" w:rsidRPr="00CD6413" w:rsidRDefault="00DA5CF6" w:rsidP="00996D62">
            <w:pPr>
              <w:rPr>
                <w:rFonts w:asciiTheme="majorHAnsi" w:hAnsiTheme="majorHAnsi" w:cs="Times New Roman"/>
              </w:rPr>
            </w:pPr>
          </w:p>
        </w:tc>
      </w:tr>
      <w:tr w:rsidR="00DA5CF6" w:rsidRPr="00CD6413" w:rsidTr="003E1AA8">
        <w:tc>
          <w:tcPr>
            <w:tcW w:w="828"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22</w:t>
            </w:r>
          </w:p>
        </w:tc>
        <w:tc>
          <w:tcPr>
            <w:tcW w:w="72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XAD</w:t>
            </w:r>
          </w:p>
        </w:tc>
        <w:tc>
          <w:tcPr>
            <w:tcW w:w="144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Ordering Facility Address</w:t>
            </w:r>
          </w:p>
        </w:tc>
        <w:tc>
          <w:tcPr>
            <w:tcW w:w="4410" w:type="dxa"/>
          </w:tcPr>
          <w:p w:rsidR="00DA5CF6" w:rsidRPr="00CD6413" w:rsidRDefault="00DA5CF6" w:rsidP="00996D62">
            <w:pPr>
              <w:rPr>
                <w:rFonts w:asciiTheme="majorHAnsi" w:hAnsiTheme="majorHAnsi" w:cs="Times New Roman"/>
              </w:rPr>
            </w:pPr>
            <w:r w:rsidRPr="00CD6413">
              <w:rPr>
                <w:rFonts w:asciiTheme="majorHAnsi" w:hAnsiTheme="majorHAnsi" w:cs="Times New Roman"/>
              </w:rPr>
              <w:t>VA MEDICAL CENTER^1 3RD ST.^ALBANY^NY^12180-0097^USA</w:t>
            </w:r>
          </w:p>
        </w:tc>
        <w:tc>
          <w:tcPr>
            <w:tcW w:w="1779" w:type="dxa"/>
          </w:tcPr>
          <w:p w:rsidR="00DA5CF6" w:rsidRPr="00CD6413" w:rsidRDefault="00DA5CF6" w:rsidP="00996D62">
            <w:pPr>
              <w:rPr>
                <w:rFonts w:asciiTheme="majorHAnsi" w:hAnsiTheme="majorHAnsi" w:cs="Times New Roman"/>
              </w:rPr>
            </w:pPr>
          </w:p>
        </w:tc>
      </w:tr>
    </w:tbl>
    <w:p w:rsidR="00DA5CF6" w:rsidRDefault="00DA5CF6" w:rsidP="00DA5CF6">
      <w:pPr>
        <w:rPr>
          <w:rFonts w:asciiTheme="majorHAnsi" w:hAnsiTheme="majorHAnsi" w:cs="Times New Roman"/>
        </w:rPr>
      </w:pPr>
    </w:p>
    <w:p w:rsidR="00DA5CF6" w:rsidRDefault="00DA5CF6" w:rsidP="00DA5CF6">
      <w:pPr>
        <w:rPr>
          <w:rFonts w:asciiTheme="majorHAnsi" w:hAnsiTheme="majorHAnsi" w:cs="Times New Roman"/>
        </w:rPr>
      </w:pPr>
    </w:p>
    <w:p w:rsidR="00DA5CF6" w:rsidRPr="006E7A90" w:rsidRDefault="00DA5CF6" w:rsidP="006E7A90">
      <w:pPr>
        <w:pStyle w:val="Style2"/>
      </w:pPr>
      <w:bookmarkStart w:id="134" w:name="_Toc338764257"/>
      <w:bookmarkStart w:id="135" w:name="_Toc364755502"/>
      <w:bookmarkStart w:id="136" w:name="_Toc302046789"/>
      <w:r w:rsidRPr="003A1A9C">
        <w:t xml:space="preserve">ORC </w:t>
      </w:r>
      <w:r w:rsidR="00012AC1" w:rsidRPr="001A6E95">
        <w:t>Segment</w:t>
      </w:r>
      <w:r w:rsidR="00012AC1">
        <w:t xml:space="preserve"> </w:t>
      </w:r>
      <w:r w:rsidR="004C57BA">
        <w:t>–</w:t>
      </w:r>
      <w:r w:rsidR="00012AC1">
        <w:t xml:space="preserve"> </w:t>
      </w:r>
      <w:r w:rsidR="004C57BA">
        <w:t xml:space="preserve">Common Order – </w:t>
      </w:r>
      <w:r w:rsidRPr="003A1A9C">
        <w:t>Pharmacy</w:t>
      </w:r>
      <w:bookmarkEnd w:id="134"/>
      <w:bookmarkEnd w:id="135"/>
      <w:r w:rsidRPr="003A1A9C">
        <w:t xml:space="preserve"> </w:t>
      </w:r>
      <w:bookmarkEnd w:id="136"/>
    </w:p>
    <w:tbl>
      <w:tblPr>
        <w:tblW w:w="0" w:type="auto"/>
        <w:tblLook w:val="01E0" w:firstRow="1" w:lastRow="1" w:firstColumn="1" w:lastColumn="1" w:noHBand="0" w:noVBand="0"/>
      </w:tblPr>
      <w:tblGrid>
        <w:gridCol w:w="828"/>
        <w:gridCol w:w="736"/>
        <w:gridCol w:w="1469"/>
        <w:gridCol w:w="3915"/>
        <w:gridCol w:w="2276"/>
      </w:tblGrid>
      <w:tr w:rsidR="00DA5CF6" w:rsidRPr="003A1A9C" w:rsidTr="003E1AA8">
        <w:tc>
          <w:tcPr>
            <w:tcW w:w="82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73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469"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391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2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ST</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Order Control</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SC</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B61DD8" w:rsidP="00B61DD8">
            <w:pPr>
              <w:rPr>
                <w:rFonts w:asciiTheme="majorHAnsi" w:hAnsiTheme="majorHAnsi" w:cs="Times New Roman"/>
              </w:rPr>
            </w:pPr>
            <w:r>
              <w:rPr>
                <w:rFonts w:asciiTheme="majorHAnsi" w:hAnsiTheme="majorHAnsi" w:cs="Times New Roman"/>
              </w:rPr>
              <w:t>See Order Control Table down below</w:t>
            </w:r>
            <w:r w:rsidR="003E1AA8">
              <w:rPr>
                <w:rFonts w:asciiTheme="majorHAnsi" w:hAnsiTheme="majorHAnsi" w:cs="Times New Roman"/>
              </w:rPr>
              <w:t xml:space="preserve"> </w:t>
            </w: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2</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Order Number</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19050;1^OR</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3</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Order Number</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9U^PS</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5</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ID</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Order Status</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CM</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3E1AA8" w:rsidP="00B61DD8">
            <w:pPr>
              <w:rPr>
                <w:rFonts w:asciiTheme="majorHAnsi" w:hAnsiTheme="majorHAnsi" w:cs="Times New Roman"/>
              </w:rPr>
            </w:pPr>
            <w:r>
              <w:rPr>
                <w:rFonts w:asciiTheme="majorHAnsi" w:hAnsiTheme="majorHAnsi" w:cs="Times New Roman"/>
              </w:rPr>
              <w:t>See</w:t>
            </w:r>
            <w:r w:rsidR="002A2AE1">
              <w:rPr>
                <w:rFonts w:asciiTheme="majorHAnsi" w:hAnsiTheme="majorHAnsi" w:cs="Times New Roman"/>
              </w:rPr>
              <w:t xml:space="preserve"> Pharmacy</w:t>
            </w:r>
            <w:r>
              <w:rPr>
                <w:rFonts w:asciiTheme="majorHAnsi" w:hAnsiTheme="majorHAnsi" w:cs="Times New Roman"/>
              </w:rPr>
              <w:t xml:space="preserve"> Order Status Table down below</w:t>
            </w: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9</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Date/Time of Transaction</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200807301214-0500</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10</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XCN</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Entered by</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12</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XCN</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Ordering Provider</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p>
        </w:tc>
      </w:tr>
      <w:tr w:rsidR="00DA5CF6" w:rsidRPr="003A1A9C" w:rsidTr="003E1AA8">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15</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469"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Order effective Date/Time</w:t>
            </w: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200807301214-0500</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p>
        </w:tc>
      </w:tr>
      <w:tr w:rsidR="00DA5CF6" w:rsidRPr="003A1A9C" w:rsidTr="003E1AA8">
        <w:trPr>
          <w:trHeight w:val="948"/>
        </w:trPr>
        <w:tc>
          <w:tcPr>
            <w:tcW w:w="828"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16</w:t>
            </w:r>
          </w:p>
        </w:tc>
        <w:tc>
          <w:tcPr>
            <w:tcW w:w="73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469" w:type="dxa"/>
            <w:tcBorders>
              <w:top w:val="single" w:sz="6" w:space="0" w:color="auto"/>
              <w:left w:val="single" w:sz="6" w:space="0" w:color="auto"/>
              <w:bottom w:val="single" w:sz="6" w:space="0" w:color="auto"/>
              <w:right w:val="single" w:sz="6" w:space="0" w:color="auto"/>
            </w:tcBorders>
          </w:tcPr>
          <w:p w:rsidR="00DA5CF6" w:rsidRDefault="00DA5CF6" w:rsidP="00996D62">
            <w:pPr>
              <w:rPr>
                <w:rFonts w:asciiTheme="majorHAnsi" w:hAnsiTheme="majorHAnsi" w:cs="Times New Roman"/>
              </w:rPr>
            </w:pPr>
            <w:r w:rsidRPr="003A1A9C">
              <w:rPr>
                <w:rFonts w:asciiTheme="majorHAnsi" w:hAnsiTheme="majorHAnsi" w:cs="Times New Roman"/>
              </w:rPr>
              <w:t>Order Control code reason</w:t>
            </w:r>
          </w:p>
          <w:p w:rsidR="00DA5CF6" w:rsidRDefault="00DA5CF6" w:rsidP="00996D62">
            <w:pPr>
              <w:rPr>
                <w:rFonts w:asciiTheme="majorHAnsi" w:hAnsiTheme="majorHAnsi" w:cs="Times New Roman"/>
              </w:rPr>
            </w:pPr>
          </w:p>
          <w:p w:rsidR="00DA5CF6" w:rsidRPr="003A1A9C" w:rsidRDefault="00DA5CF6" w:rsidP="00996D62">
            <w:pPr>
              <w:rPr>
                <w:rFonts w:asciiTheme="majorHAnsi" w:hAnsiTheme="majorHAnsi" w:cs="Times New Roman"/>
              </w:rPr>
            </w:pPr>
          </w:p>
        </w:tc>
        <w:tc>
          <w:tcPr>
            <w:tcW w:w="3915"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r w:rsidRPr="003A1A9C">
              <w:rPr>
                <w:rFonts w:asciiTheme="majorHAnsi" w:hAnsiTheme="majorHAnsi" w:cs="Times New Roman"/>
              </w:rPr>
              <w:t>^^99ORN^^^</w:t>
            </w:r>
          </w:p>
        </w:tc>
        <w:tc>
          <w:tcPr>
            <w:tcW w:w="2276" w:type="dxa"/>
            <w:tcBorders>
              <w:top w:val="single" w:sz="6" w:space="0" w:color="auto"/>
              <w:left w:val="single" w:sz="6" w:space="0" w:color="auto"/>
              <w:bottom w:val="single" w:sz="6" w:space="0" w:color="auto"/>
              <w:right w:val="single" w:sz="6" w:space="0" w:color="auto"/>
            </w:tcBorders>
          </w:tcPr>
          <w:p w:rsidR="00DA5CF6" w:rsidRPr="003A1A9C" w:rsidRDefault="00DA5CF6" w:rsidP="00996D62">
            <w:pPr>
              <w:rPr>
                <w:rFonts w:asciiTheme="majorHAnsi" w:hAnsiTheme="majorHAnsi" w:cs="Times New Roman"/>
              </w:rPr>
            </w:pPr>
          </w:p>
        </w:tc>
      </w:tr>
    </w:tbl>
    <w:p w:rsidR="00927CEB" w:rsidRDefault="00927CEB" w:rsidP="00927CEB">
      <w:pPr>
        <w:rPr>
          <w:rFonts w:asciiTheme="majorHAnsi" w:hAnsiTheme="majorHAnsi"/>
          <w:b/>
        </w:rPr>
      </w:pPr>
    </w:p>
    <w:p w:rsidR="00927CEB" w:rsidRPr="006E7A90" w:rsidRDefault="00927CEB" w:rsidP="006E7A90">
      <w:pPr>
        <w:ind w:left="2160" w:firstLine="720"/>
        <w:rPr>
          <w:rFonts w:asciiTheme="majorHAnsi" w:hAnsiTheme="majorHAnsi"/>
        </w:rPr>
      </w:pPr>
      <w:r w:rsidRPr="0062054F">
        <w:rPr>
          <w:rFonts w:asciiTheme="majorHAnsi" w:hAnsiTheme="majorHAnsi"/>
        </w:rPr>
        <w:t>Order Control</w:t>
      </w:r>
      <w:r w:rsidR="00B61DD8">
        <w:rPr>
          <w:rFonts w:asciiTheme="majorHAnsi" w:hAnsiTheme="majorHAnsi"/>
        </w:rPr>
        <w:t xml:space="preserve"> Table</w:t>
      </w:r>
    </w:p>
    <w:tbl>
      <w:tblPr>
        <w:tblW w:w="9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788"/>
        <w:gridCol w:w="5040"/>
      </w:tblGrid>
      <w:tr w:rsidR="00927CEB" w:rsidTr="00EC5458">
        <w:trPr>
          <w:trHeight w:val="503"/>
        </w:trPr>
        <w:tc>
          <w:tcPr>
            <w:tcW w:w="4788" w:type="dxa"/>
            <w:shd w:val="clear" w:color="auto" w:fill="BFBFBF" w:themeFill="background1" w:themeFillShade="BF"/>
          </w:tcPr>
          <w:p w:rsidR="00927CEB" w:rsidRPr="00817235" w:rsidRDefault="00927CEB" w:rsidP="00D34275">
            <w:pPr>
              <w:pStyle w:val="NoSpacing"/>
              <w:rPr>
                <w:rFonts w:asciiTheme="majorHAnsi" w:hAnsiTheme="majorHAnsi"/>
                <w:b/>
              </w:rPr>
            </w:pPr>
            <w:r>
              <w:rPr>
                <w:rFonts w:asciiTheme="majorHAnsi" w:hAnsiTheme="majorHAnsi"/>
                <w:b/>
              </w:rPr>
              <w:t>Event Type Code</w:t>
            </w:r>
          </w:p>
        </w:tc>
        <w:tc>
          <w:tcPr>
            <w:tcW w:w="5040" w:type="dxa"/>
            <w:shd w:val="clear" w:color="auto" w:fill="BFBFBF" w:themeFill="background1" w:themeFillShade="BF"/>
          </w:tcPr>
          <w:p w:rsidR="00927CEB" w:rsidRPr="00833172" w:rsidRDefault="00927CEB" w:rsidP="00D34275">
            <w:pPr>
              <w:pStyle w:val="NoSpacing"/>
              <w:rPr>
                <w:rFonts w:asciiTheme="majorHAnsi" w:hAnsiTheme="majorHAnsi"/>
                <w:b/>
              </w:rPr>
            </w:pPr>
            <w:r w:rsidRPr="00833172">
              <w:rPr>
                <w:rFonts w:asciiTheme="majorHAnsi" w:hAnsiTheme="majorHAnsi"/>
                <w:b/>
              </w:rPr>
              <w:t>Event Description</w:t>
            </w:r>
          </w:p>
        </w:tc>
      </w:tr>
      <w:tr w:rsidR="00927CEB" w:rsidTr="00EC5458">
        <w:trPr>
          <w:trHeight w:val="530"/>
        </w:trPr>
        <w:tc>
          <w:tcPr>
            <w:tcW w:w="4788" w:type="dxa"/>
          </w:tcPr>
          <w:p w:rsidR="00927CEB" w:rsidRPr="00A116A9" w:rsidRDefault="00927CEB" w:rsidP="00D34275">
            <w:pPr>
              <w:pStyle w:val="NoSpacing"/>
              <w:rPr>
                <w:rFonts w:asciiTheme="majorHAnsi" w:hAnsiTheme="majorHAnsi"/>
              </w:rPr>
            </w:pPr>
            <w:r>
              <w:rPr>
                <w:rFonts w:asciiTheme="majorHAnsi" w:hAnsiTheme="majorHAnsi"/>
              </w:rPr>
              <w:t>OC</w:t>
            </w:r>
          </w:p>
        </w:tc>
        <w:tc>
          <w:tcPr>
            <w:tcW w:w="5040" w:type="dxa"/>
          </w:tcPr>
          <w:p w:rsidR="00927CEB" w:rsidRPr="00833172" w:rsidRDefault="00833172" w:rsidP="00D34275">
            <w:pPr>
              <w:pStyle w:val="NoSpacing"/>
              <w:rPr>
                <w:rFonts w:asciiTheme="majorHAnsi" w:hAnsiTheme="majorHAnsi"/>
              </w:rPr>
            </w:pPr>
            <w:r w:rsidRPr="00833172">
              <w:rPr>
                <w:rFonts w:asciiTheme="majorHAnsi" w:hAnsiTheme="majorHAnsi"/>
              </w:rPr>
              <w:t>Order Cancelled before Pharmacist Verification</w:t>
            </w:r>
          </w:p>
        </w:tc>
      </w:tr>
      <w:tr w:rsidR="00927CEB" w:rsidTr="00EC5458">
        <w:trPr>
          <w:trHeight w:val="530"/>
        </w:trPr>
        <w:tc>
          <w:tcPr>
            <w:tcW w:w="4788" w:type="dxa"/>
          </w:tcPr>
          <w:p w:rsidR="00927CEB" w:rsidRPr="00A116A9" w:rsidRDefault="00927CEB" w:rsidP="00D34275">
            <w:pPr>
              <w:pStyle w:val="NoSpacing"/>
              <w:rPr>
                <w:rFonts w:asciiTheme="majorHAnsi" w:hAnsiTheme="majorHAnsi"/>
              </w:rPr>
            </w:pPr>
            <w:r>
              <w:rPr>
                <w:rFonts w:asciiTheme="majorHAnsi" w:hAnsiTheme="majorHAnsi"/>
              </w:rPr>
              <w:t>OD</w:t>
            </w:r>
          </w:p>
        </w:tc>
        <w:tc>
          <w:tcPr>
            <w:tcW w:w="5040" w:type="dxa"/>
          </w:tcPr>
          <w:p w:rsidR="00927CEB" w:rsidRPr="00833172" w:rsidRDefault="00833172" w:rsidP="00D34275">
            <w:pPr>
              <w:pStyle w:val="NoSpacing"/>
              <w:rPr>
                <w:rFonts w:asciiTheme="majorHAnsi" w:hAnsiTheme="majorHAnsi"/>
              </w:rPr>
            </w:pPr>
            <w:r w:rsidRPr="00833172">
              <w:rPr>
                <w:rFonts w:asciiTheme="majorHAnsi" w:hAnsiTheme="majorHAnsi"/>
              </w:rPr>
              <w:t>Order Cancelled after Pharmacist Verification</w:t>
            </w:r>
          </w:p>
        </w:tc>
      </w:tr>
      <w:tr w:rsidR="00927CEB" w:rsidTr="00EC5458">
        <w:trPr>
          <w:trHeight w:val="440"/>
        </w:trPr>
        <w:tc>
          <w:tcPr>
            <w:tcW w:w="4788" w:type="dxa"/>
          </w:tcPr>
          <w:p w:rsidR="00927CEB" w:rsidRPr="00A116A9" w:rsidRDefault="00927CEB" w:rsidP="00D34275">
            <w:pPr>
              <w:pStyle w:val="NoSpacing"/>
              <w:rPr>
                <w:rFonts w:asciiTheme="majorHAnsi" w:hAnsiTheme="majorHAnsi"/>
              </w:rPr>
            </w:pPr>
            <w:r>
              <w:rPr>
                <w:rFonts w:asciiTheme="majorHAnsi" w:hAnsiTheme="majorHAnsi"/>
              </w:rPr>
              <w:t>SC</w:t>
            </w:r>
          </w:p>
        </w:tc>
        <w:tc>
          <w:tcPr>
            <w:tcW w:w="5040" w:type="dxa"/>
          </w:tcPr>
          <w:p w:rsidR="00927CEB" w:rsidRPr="00833172" w:rsidRDefault="00833172" w:rsidP="00833172">
            <w:pPr>
              <w:pStyle w:val="NoSpacing"/>
              <w:rPr>
                <w:rFonts w:asciiTheme="majorHAnsi" w:hAnsiTheme="majorHAnsi"/>
              </w:rPr>
            </w:pPr>
            <w:r>
              <w:rPr>
                <w:rFonts w:asciiTheme="majorHAnsi" w:hAnsiTheme="majorHAnsi"/>
              </w:rPr>
              <w:t>Order was verified, expired or Suspended by Pharmacy (</w:t>
            </w:r>
            <w:r w:rsidRPr="00833172">
              <w:rPr>
                <w:rFonts w:asciiTheme="majorHAnsi" w:hAnsiTheme="majorHAnsi"/>
              </w:rPr>
              <w:t xml:space="preserve">Service Correction/ Status </w:t>
            </w:r>
            <w:r>
              <w:rPr>
                <w:rFonts w:asciiTheme="majorHAnsi" w:hAnsiTheme="majorHAnsi"/>
              </w:rPr>
              <w:t>u</w:t>
            </w:r>
            <w:r w:rsidRPr="00833172">
              <w:rPr>
                <w:rFonts w:asciiTheme="majorHAnsi" w:hAnsiTheme="majorHAnsi"/>
              </w:rPr>
              <w:t>pdate</w:t>
            </w:r>
          </w:p>
        </w:tc>
      </w:tr>
      <w:tr w:rsidR="00927CEB" w:rsidTr="00EC5458">
        <w:trPr>
          <w:trHeight w:val="440"/>
        </w:trPr>
        <w:tc>
          <w:tcPr>
            <w:tcW w:w="4788" w:type="dxa"/>
          </w:tcPr>
          <w:p w:rsidR="00927CEB" w:rsidRPr="00A116A9" w:rsidRDefault="00927CEB" w:rsidP="00D34275">
            <w:pPr>
              <w:pStyle w:val="NoSpacing"/>
              <w:rPr>
                <w:rFonts w:asciiTheme="majorHAnsi" w:hAnsiTheme="majorHAnsi"/>
              </w:rPr>
            </w:pPr>
            <w:r>
              <w:rPr>
                <w:rFonts w:asciiTheme="majorHAnsi" w:hAnsiTheme="majorHAnsi"/>
              </w:rPr>
              <w:t>XX</w:t>
            </w:r>
          </w:p>
        </w:tc>
        <w:tc>
          <w:tcPr>
            <w:tcW w:w="5040" w:type="dxa"/>
          </w:tcPr>
          <w:p w:rsidR="00927CEB" w:rsidRPr="00833172" w:rsidRDefault="00FC1DEA" w:rsidP="00FC1DEA">
            <w:pPr>
              <w:pStyle w:val="NoSpacing"/>
              <w:rPr>
                <w:rFonts w:asciiTheme="majorHAnsi" w:hAnsiTheme="majorHAnsi"/>
              </w:rPr>
            </w:pPr>
            <w:r>
              <w:rPr>
                <w:rFonts w:asciiTheme="majorHAnsi" w:hAnsiTheme="majorHAnsi" w:cs="Courier New"/>
              </w:rPr>
              <w:t>Order Change. Sen</w:t>
            </w:r>
            <w:r w:rsidR="00833172" w:rsidRPr="00833172">
              <w:rPr>
                <w:rFonts w:asciiTheme="majorHAnsi" w:hAnsiTheme="majorHAnsi" w:cs="Courier New"/>
              </w:rPr>
              <w:t>t by pharmacy when fields change that do not generate new order</w:t>
            </w:r>
          </w:p>
        </w:tc>
      </w:tr>
      <w:tr w:rsidR="00244CD9" w:rsidTr="00EC5458">
        <w:trPr>
          <w:trHeight w:val="440"/>
        </w:trPr>
        <w:tc>
          <w:tcPr>
            <w:tcW w:w="4788" w:type="dxa"/>
          </w:tcPr>
          <w:p w:rsidR="00244CD9" w:rsidRDefault="00244CD9" w:rsidP="00D34275">
            <w:pPr>
              <w:pStyle w:val="NoSpacing"/>
              <w:rPr>
                <w:rFonts w:asciiTheme="majorHAnsi" w:hAnsiTheme="majorHAnsi"/>
              </w:rPr>
            </w:pPr>
            <w:r>
              <w:rPr>
                <w:rFonts w:asciiTheme="majorHAnsi" w:hAnsiTheme="majorHAnsi"/>
              </w:rPr>
              <w:t>XR</w:t>
            </w:r>
          </w:p>
        </w:tc>
        <w:tc>
          <w:tcPr>
            <w:tcW w:w="5040" w:type="dxa"/>
          </w:tcPr>
          <w:p w:rsidR="00244CD9" w:rsidRDefault="00244CD9" w:rsidP="00244CD9">
            <w:pPr>
              <w:pStyle w:val="NoSpacing"/>
              <w:rPr>
                <w:rFonts w:asciiTheme="majorHAnsi" w:hAnsiTheme="majorHAnsi"/>
              </w:rPr>
            </w:pPr>
            <w:r>
              <w:rPr>
                <w:rFonts w:asciiTheme="majorHAnsi" w:hAnsiTheme="majorHAnsi"/>
              </w:rPr>
              <w:t xml:space="preserve">After Order Change, Replaces a previous order with a new order # </w:t>
            </w:r>
          </w:p>
        </w:tc>
      </w:tr>
      <w:tr w:rsidR="00927CEB" w:rsidTr="00EC5458">
        <w:trPr>
          <w:trHeight w:val="440"/>
        </w:trPr>
        <w:tc>
          <w:tcPr>
            <w:tcW w:w="4788" w:type="dxa"/>
          </w:tcPr>
          <w:p w:rsidR="00927CEB" w:rsidRPr="00A116A9" w:rsidRDefault="00927CEB" w:rsidP="00D34275">
            <w:pPr>
              <w:pStyle w:val="NoSpacing"/>
              <w:rPr>
                <w:rFonts w:asciiTheme="majorHAnsi" w:hAnsiTheme="majorHAnsi"/>
              </w:rPr>
            </w:pPr>
            <w:r>
              <w:rPr>
                <w:rFonts w:asciiTheme="majorHAnsi" w:hAnsiTheme="majorHAnsi"/>
              </w:rPr>
              <w:t>ZV</w:t>
            </w:r>
          </w:p>
        </w:tc>
        <w:tc>
          <w:tcPr>
            <w:tcW w:w="5040" w:type="dxa"/>
          </w:tcPr>
          <w:p w:rsidR="00927CEB" w:rsidRPr="00817235" w:rsidRDefault="00833172" w:rsidP="00D34275">
            <w:pPr>
              <w:pStyle w:val="NoSpacing"/>
              <w:rPr>
                <w:rFonts w:asciiTheme="majorHAnsi" w:hAnsiTheme="majorHAnsi"/>
              </w:rPr>
            </w:pPr>
            <w:r>
              <w:rPr>
                <w:rFonts w:asciiTheme="majorHAnsi" w:hAnsiTheme="majorHAnsi"/>
              </w:rPr>
              <w:t>Nursing Staff Verified</w:t>
            </w:r>
          </w:p>
        </w:tc>
      </w:tr>
      <w:tr w:rsidR="00927CEB" w:rsidTr="00EC5458">
        <w:trPr>
          <w:trHeight w:val="440"/>
        </w:trPr>
        <w:tc>
          <w:tcPr>
            <w:tcW w:w="4788" w:type="dxa"/>
          </w:tcPr>
          <w:p w:rsidR="00927CEB" w:rsidRPr="00A116A9" w:rsidRDefault="00927CEB" w:rsidP="00D34275">
            <w:pPr>
              <w:pStyle w:val="NoSpacing"/>
              <w:rPr>
                <w:rFonts w:asciiTheme="majorHAnsi" w:hAnsiTheme="majorHAnsi"/>
              </w:rPr>
            </w:pPr>
            <w:r>
              <w:rPr>
                <w:rFonts w:asciiTheme="majorHAnsi" w:hAnsiTheme="majorHAnsi"/>
              </w:rPr>
              <w:t>CR</w:t>
            </w:r>
          </w:p>
        </w:tc>
        <w:tc>
          <w:tcPr>
            <w:tcW w:w="5040" w:type="dxa"/>
          </w:tcPr>
          <w:p w:rsidR="00927CEB" w:rsidRPr="00817235" w:rsidRDefault="00833172" w:rsidP="00D34275">
            <w:pPr>
              <w:pStyle w:val="NoSpacing"/>
              <w:rPr>
                <w:rFonts w:asciiTheme="majorHAnsi" w:hAnsiTheme="majorHAnsi"/>
              </w:rPr>
            </w:pPr>
            <w:r>
              <w:rPr>
                <w:rFonts w:asciiTheme="majorHAnsi" w:hAnsiTheme="majorHAnsi"/>
              </w:rPr>
              <w:t>Order Canceled</w:t>
            </w:r>
          </w:p>
        </w:tc>
      </w:tr>
      <w:tr w:rsidR="00927CEB" w:rsidTr="00EC5458">
        <w:trPr>
          <w:trHeight w:val="440"/>
        </w:trPr>
        <w:tc>
          <w:tcPr>
            <w:tcW w:w="4788" w:type="dxa"/>
          </w:tcPr>
          <w:p w:rsidR="00927CEB" w:rsidRPr="00A116A9" w:rsidRDefault="00927CEB" w:rsidP="00927CEB">
            <w:pPr>
              <w:pStyle w:val="NoSpacing"/>
              <w:rPr>
                <w:rFonts w:asciiTheme="majorHAnsi" w:hAnsiTheme="majorHAnsi"/>
              </w:rPr>
            </w:pPr>
            <w:r>
              <w:rPr>
                <w:rFonts w:asciiTheme="majorHAnsi" w:hAnsiTheme="majorHAnsi"/>
              </w:rPr>
              <w:t>DR</w:t>
            </w:r>
          </w:p>
        </w:tc>
        <w:tc>
          <w:tcPr>
            <w:tcW w:w="5040" w:type="dxa"/>
          </w:tcPr>
          <w:p w:rsidR="00927CEB" w:rsidRPr="00817235" w:rsidRDefault="00833172" w:rsidP="00833172">
            <w:pPr>
              <w:pStyle w:val="NoSpacing"/>
              <w:rPr>
                <w:rFonts w:asciiTheme="majorHAnsi" w:hAnsiTheme="majorHAnsi"/>
              </w:rPr>
            </w:pPr>
            <w:r>
              <w:rPr>
                <w:rFonts w:asciiTheme="majorHAnsi" w:hAnsiTheme="majorHAnsi"/>
              </w:rPr>
              <w:t>Order Discontinued</w:t>
            </w:r>
          </w:p>
        </w:tc>
      </w:tr>
      <w:tr w:rsidR="00927CEB" w:rsidRPr="00817235" w:rsidTr="00EC5458">
        <w:trPr>
          <w:trHeight w:val="440"/>
        </w:trPr>
        <w:tc>
          <w:tcPr>
            <w:tcW w:w="4788" w:type="dxa"/>
          </w:tcPr>
          <w:p w:rsidR="00927CEB" w:rsidRPr="00A116A9" w:rsidRDefault="00833172" w:rsidP="00833172">
            <w:pPr>
              <w:pStyle w:val="NoSpacing"/>
              <w:rPr>
                <w:rFonts w:asciiTheme="majorHAnsi" w:hAnsiTheme="majorHAnsi"/>
              </w:rPr>
            </w:pPr>
            <w:r>
              <w:rPr>
                <w:rFonts w:asciiTheme="majorHAnsi" w:hAnsiTheme="majorHAnsi"/>
              </w:rPr>
              <w:t>HR</w:t>
            </w:r>
          </w:p>
        </w:tc>
        <w:tc>
          <w:tcPr>
            <w:tcW w:w="5040" w:type="dxa"/>
          </w:tcPr>
          <w:p w:rsidR="00927CEB" w:rsidRPr="00817235" w:rsidRDefault="00833172" w:rsidP="00D34275">
            <w:pPr>
              <w:pStyle w:val="NoSpacing"/>
              <w:rPr>
                <w:rFonts w:asciiTheme="majorHAnsi" w:hAnsiTheme="majorHAnsi"/>
              </w:rPr>
            </w:pPr>
            <w:r>
              <w:rPr>
                <w:rFonts w:asciiTheme="majorHAnsi" w:hAnsiTheme="majorHAnsi"/>
              </w:rPr>
              <w:t>Order Held</w:t>
            </w:r>
          </w:p>
        </w:tc>
      </w:tr>
      <w:tr w:rsidR="00927CEB" w:rsidRPr="00817235" w:rsidTr="00EC5458">
        <w:trPr>
          <w:trHeight w:val="440"/>
        </w:trPr>
        <w:tc>
          <w:tcPr>
            <w:tcW w:w="4788" w:type="dxa"/>
          </w:tcPr>
          <w:p w:rsidR="00927CEB" w:rsidRPr="00A116A9" w:rsidRDefault="00833172" w:rsidP="00833172">
            <w:pPr>
              <w:pStyle w:val="NoSpacing"/>
              <w:rPr>
                <w:rFonts w:asciiTheme="majorHAnsi" w:hAnsiTheme="majorHAnsi"/>
              </w:rPr>
            </w:pPr>
            <w:r>
              <w:rPr>
                <w:rFonts w:asciiTheme="majorHAnsi" w:hAnsiTheme="majorHAnsi"/>
              </w:rPr>
              <w:t>OR</w:t>
            </w:r>
          </w:p>
        </w:tc>
        <w:tc>
          <w:tcPr>
            <w:tcW w:w="5040" w:type="dxa"/>
          </w:tcPr>
          <w:p w:rsidR="00927CEB" w:rsidRPr="00817235" w:rsidRDefault="00833172" w:rsidP="00D34275">
            <w:pPr>
              <w:pStyle w:val="NoSpacing"/>
              <w:rPr>
                <w:rFonts w:asciiTheme="majorHAnsi" w:hAnsiTheme="majorHAnsi"/>
              </w:rPr>
            </w:pPr>
            <w:r>
              <w:rPr>
                <w:rFonts w:asciiTheme="majorHAnsi" w:hAnsiTheme="majorHAnsi"/>
              </w:rPr>
              <w:t>Order Released</w:t>
            </w:r>
          </w:p>
        </w:tc>
      </w:tr>
    </w:tbl>
    <w:p w:rsidR="00927CEB" w:rsidRPr="0062054F" w:rsidRDefault="00927CEB" w:rsidP="00927CEB">
      <w:pPr>
        <w:rPr>
          <w:rFonts w:ascii="Courier New" w:hAnsi="Courier New"/>
          <w:sz w:val="20"/>
        </w:rPr>
      </w:pPr>
    </w:p>
    <w:p w:rsidR="00927CEB" w:rsidRPr="0062054F" w:rsidRDefault="002A2AE1" w:rsidP="0062054F">
      <w:pPr>
        <w:ind w:left="2160" w:firstLine="720"/>
        <w:rPr>
          <w:rFonts w:asciiTheme="majorHAnsi" w:hAnsiTheme="majorHAnsi" w:cs="Times New Roman"/>
        </w:rPr>
      </w:pPr>
      <w:r>
        <w:rPr>
          <w:rFonts w:asciiTheme="majorHAnsi" w:hAnsiTheme="majorHAnsi" w:cs="Times New Roman"/>
        </w:rPr>
        <w:t xml:space="preserve">Pharmacy </w:t>
      </w:r>
      <w:r w:rsidR="00927CEB" w:rsidRPr="0062054F">
        <w:rPr>
          <w:rFonts w:asciiTheme="majorHAnsi" w:hAnsiTheme="majorHAnsi" w:cs="Times New Roman"/>
        </w:rPr>
        <w:t>Order Status</w:t>
      </w:r>
      <w:r w:rsidR="00B61DD8">
        <w:rPr>
          <w:rFonts w:asciiTheme="majorHAnsi" w:hAnsiTheme="majorHAnsi" w:cs="Times New Roman"/>
        </w:rPr>
        <w:t xml:space="preserve"> Table</w:t>
      </w:r>
    </w:p>
    <w:tbl>
      <w:tblPr>
        <w:tblW w:w="9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788"/>
        <w:gridCol w:w="5040"/>
      </w:tblGrid>
      <w:tr w:rsidR="00833172" w:rsidTr="002C0AE3">
        <w:trPr>
          <w:trHeight w:val="503"/>
        </w:trPr>
        <w:tc>
          <w:tcPr>
            <w:tcW w:w="4788" w:type="dxa"/>
            <w:shd w:val="clear" w:color="auto" w:fill="BFBFBF" w:themeFill="background1" w:themeFillShade="BF"/>
          </w:tcPr>
          <w:p w:rsidR="00833172" w:rsidRPr="00817235" w:rsidRDefault="00833172" w:rsidP="00D34275">
            <w:pPr>
              <w:pStyle w:val="NoSpacing"/>
              <w:rPr>
                <w:rFonts w:asciiTheme="majorHAnsi" w:hAnsiTheme="majorHAnsi"/>
                <w:b/>
              </w:rPr>
            </w:pPr>
            <w:r>
              <w:rPr>
                <w:rFonts w:asciiTheme="majorHAnsi" w:hAnsiTheme="majorHAnsi"/>
                <w:b/>
              </w:rPr>
              <w:t>Event Type Code</w:t>
            </w:r>
          </w:p>
        </w:tc>
        <w:tc>
          <w:tcPr>
            <w:tcW w:w="5040" w:type="dxa"/>
            <w:shd w:val="clear" w:color="auto" w:fill="BFBFBF" w:themeFill="background1" w:themeFillShade="BF"/>
          </w:tcPr>
          <w:p w:rsidR="00833172" w:rsidRPr="00833172" w:rsidRDefault="00833172" w:rsidP="00D34275">
            <w:pPr>
              <w:pStyle w:val="NoSpacing"/>
              <w:rPr>
                <w:rFonts w:asciiTheme="majorHAnsi" w:hAnsiTheme="majorHAnsi"/>
                <w:b/>
              </w:rPr>
            </w:pPr>
            <w:r w:rsidRPr="00833172">
              <w:rPr>
                <w:rFonts w:asciiTheme="majorHAnsi" w:hAnsiTheme="majorHAnsi"/>
                <w:b/>
              </w:rPr>
              <w:t>Event Description</w:t>
            </w:r>
          </w:p>
        </w:tc>
      </w:tr>
      <w:tr w:rsidR="00833172" w:rsidTr="002C0AE3">
        <w:trPr>
          <w:trHeight w:val="530"/>
        </w:trPr>
        <w:tc>
          <w:tcPr>
            <w:tcW w:w="4788" w:type="dxa"/>
          </w:tcPr>
          <w:p w:rsidR="00833172" w:rsidRPr="00A116A9" w:rsidRDefault="00833172" w:rsidP="00D34275">
            <w:pPr>
              <w:pStyle w:val="NoSpacing"/>
              <w:rPr>
                <w:rFonts w:asciiTheme="majorHAnsi" w:hAnsiTheme="majorHAnsi"/>
              </w:rPr>
            </w:pPr>
            <w:r>
              <w:rPr>
                <w:rFonts w:asciiTheme="majorHAnsi" w:hAnsiTheme="majorHAnsi"/>
              </w:rPr>
              <w:t>CM</w:t>
            </w:r>
          </w:p>
        </w:tc>
        <w:tc>
          <w:tcPr>
            <w:tcW w:w="5040" w:type="dxa"/>
          </w:tcPr>
          <w:p w:rsidR="00833172" w:rsidRPr="00833172" w:rsidRDefault="00833172" w:rsidP="00833172">
            <w:pPr>
              <w:pStyle w:val="NoSpacing"/>
              <w:rPr>
                <w:rFonts w:asciiTheme="majorHAnsi" w:hAnsiTheme="majorHAnsi"/>
              </w:rPr>
            </w:pPr>
            <w:r>
              <w:rPr>
                <w:rFonts w:asciiTheme="majorHAnsi" w:hAnsiTheme="majorHAnsi"/>
              </w:rPr>
              <w:t>Active -  Finished/Verified by Pharmacist</w:t>
            </w:r>
          </w:p>
        </w:tc>
      </w:tr>
      <w:tr w:rsidR="00833172" w:rsidTr="002C0AE3">
        <w:trPr>
          <w:trHeight w:val="530"/>
        </w:trPr>
        <w:tc>
          <w:tcPr>
            <w:tcW w:w="4788" w:type="dxa"/>
          </w:tcPr>
          <w:p w:rsidR="00833172" w:rsidRPr="00A116A9" w:rsidRDefault="00833172" w:rsidP="00D34275">
            <w:pPr>
              <w:pStyle w:val="NoSpacing"/>
              <w:rPr>
                <w:rFonts w:asciiTheme="majorHAnsi" w:hAnsiTheme="majorHAnsi"/>
              </w:rPr>
            </w:pPr>
            <w:r>
              <w:rPr>
                <w:rFonts w:asciiTheme="majorHAnsi" w:hAnsiTheme="majorHAnsi"/>
              </w:rPr>
              <w:t>DC</w:t>
            </w:r>
          </w:p>
        </w:tc>
        <w:tc>
          <w:tcPr>
            <w:tcW w:w="5040" w:type="dxa"/>
          </w:tcPr>
          <w:p w:rsidR="00833172" w:rsidRPr="00833172" w:rsidRDefault="00833172" w:rsidP="00D34275">
            <w:pPr>
              <w:pStyle w:val="NoSpacing"/>
              <w:rPr>
                <w:rFonts w:asciiTheme="majorHAnsi" w:hAnsiTheme="majorHAnsi"/>
              </w:rPr>
            </w:pPr>
            <w:r>
              <w:rPr>
                <w:rFonts w:asciiTheme="majorHAnsi" w:hAnsiTheme="majorHAnsi"/>
              </w:rPr>
              <w:t>Discontinued</w:t>
            </w:r>
          </w:p>
        </w:tc>
      </w:tr>
      <w:tr w:rsidR="00833172"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IP</w:t>
            </w:r>
          </w:p>
        </w:tc>
        <w:tc>
          <w:tcPr>
            <w:tcW w:w="5040" w:type="dxa"/>
          </w:tcPr>
          <w:p w:rsidR="00833172" w:rsidRPr="00833172" w:rsidRDefault="00833172" w:rsidP="00D34275">
            <w:pPr>
              <w:pStyle w:val="NoSpacing"/>
              <w:rPr>
                <w:rFonts w:asciiTheme="majorHAnsi" w:hAnsiTheme="majorHAnsi"/>
              </w:rPr>
            </w:pPr>
            <w:r>
              <w:rPr>
                <w:rFonts w:asciiTheme="majorHAnsi" w:hAnsiTheme="majorHAnsi"/>
              </w:rPr>
              <w:t>Pending (IF ORC-5 is blank order is pending)</w:t>
            </w:r>
          </w:p>
        </w:tc>
      </w:tr>
      <w:tr w:rsidR="00833172"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RP</w:t>
            </w:r>
          </w:p>
        </w:tc>
        <w:tc>
          <w:tcPr>
            <w:tcW w:w="5040" w:type="dxa"/>
          </w:tcPr>
          <w:p w:rsidR="00833172" w:rsidRPr="00833172" w:rsidRDefault="00833172" w:rsidP="00D34275">
            <w:pPr>
              <w:pStyle w:val="NoSpacing"/>
              <w:rPr>
                <w:rFonts w:asciiTheme="majorHAnsi" w:hAnsiTheme="majorHAnsi"/>
              </w:rPr>
            </w:pPr>
            <w:r>
              <w:rPr>
                <w:rFonts w:asciiTheme="majorHAnsi" w:hAnsiTheme="majorHAnsi"/>
              </w:rPr>
              <w:t>Discontinued (edit/replaced)</w:t>
            </w:r>
          </w:p>
        </w:tc>
      </w:tr>
      <w:tr w:rsidR="00833172"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ZE</w:t>
            </w:r>
          </w:p>
        </w:tc>
        <w:tc>
          <w:tcPr>
            <w:tcW w:w="5040" w:type="dxa"/>
          </w:tcPr>
          <w:p w:rsidR="00833172" w:rsidRPr="00817235" w:rsidRDefault="00833172" w:rsidP="00D34275">
            <w:pPr>
              <w:pStyle w:val="NoSpacing"/>
              <w:rPr>
                <w:rFonts w:asciiTheme="majorHAnsi" w:hAnsiTheme="majorHAnsi"/>
              </w:rPr>
            </w:pPr>
            <w:r>
              <w:rPr>
                <w:rFonts w:asciiTheme="majorHAnsi" w:hAnsiTheme="majorHAnsi"/>
              </w:rPr>
              <w:t>Expired</w:t>
            </w:r>
          </w:p>
        </w:tc>
      </w:tr>
      <w:tr w:rsidR="00833172"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HD</w:t>
            </w:r>
          </w:p>
        </w:tc>
        <w:tc>
          <w:tcPr>
            <w:tcW w:w="5040" w:type="dxa"/>
          </w:tcPr>
          <w:p w:rsidR="00833172" w:rsidRPr="00817235" w:rsidRDefault="00833172" w:rsidP="00D34275">
            <w:pPr>
              <w:pStyle w:val="NoSpacing"/>
              <w:rPr>
                <w:rFonts w:asciiTheme="majorHAnsi" w:hAnsiTheme="majorHAnsi"/>
              </w:rPr>
            </w:pPr>
            <w:r>
              <w:rPr>
                <w:rFonts w:asciiTheme="majorHAnsi" w:hAnsiTheme="majorHAnsi"/>
              </w:rPr>
              <w:t>Hold</w:t>
            </w:r>
          </w:p>
        </w:tc>
      </w:tr>
      <w:tr w:rsidR="00833172"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ZS</w:t>
            </w:r>
          </w:p>
        </w:tc>
        <w:tc>
          <w:tcPr>
            <w:tcW w:w="5040" w:type="dxa"/>
          </w:tcPr>
          <w:p w:rsidR="00833172" w:rsidRPr="00817235" w:rsidRDefault="00833172" w:rsidP="00D34275">
            <w:pPr>
              <w:pStyle w:val="NoSpacing"/>
              <w:rPr>
                <w:rFonts w:asciiTheme="majorHAnsi" w:hAnsiTheme="majorHAnsi"/>
              </w:rPr>
            </w:pPr>
            <w:r>
              <w:rPr>
                <w:rFonts w:asciiTheme="majorHAnsi" w:hAnsiTheme="majorHAnsi"/>
              </w:rPr>
              <w:t>Suspended (active)</w:t>
            </w:r>
          </w:p>
        </w:tc>
      </w:tr>
      <w:tr w:rsidR="00833172" w:rsidRPr="00817235"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ZS</w:t>
            </w:r>
          </w:p>
        </w:tc>
        <w:tc>
          <w:tcPr>
            <w:tcW w:w="5040" w:type="dxa"/>
          </w:tcPr>
          <w:p w:rsidR="00833172" w:rsidRPr="00817235" w:rsidRDefault="00833172" w:rsidP="00D34275">
            <w:pPr>
              <w:pStyle w:val="NoSpacing"/>
              <w:rPr>
                <w:rFonts w:asciiTheme="majorHAnsi" w:hAnsiTheme="majorHAnsi"/>
              </w:rPr>
            </w:pPr>
            <w:r>
              <w:rPr>
                <w:rFonts w:asciiTheme="majorHAnsi" w:hAnsiTheme="majorHAnsi"/>
              </w:rPr>
              <w:t>Un</w:t>
            </w:r>
            <w:r w:rsidR="0062054F">
              <w:rPr>
                <w:rFonts w:asciiTheme="majorHAnsi" w:hAnsiTheme="majorHAnsi"/>
              </w:rPr>
              <w:t>-</w:t>
            </w:r>
            <w:r>
              <w:rPr>
                <w:rFonts w:asciiTheme="majorHAnsi" w:hAnsiTheme="majorHAnsi"/>
              </w:rPr>
              <w:t>Suspended (active)</w:t>
            </w:r>
          </w:p>
        </w:tc>
      </w:tr>
      <w:tr w:rsidR="00833172" w:rsidRPr="00817235"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ZX</w:t>
            </w:r>
          </w:p>
        </w:tc>
        <w:tc>
          <w:tcPr>
            <w:tcW w:w="5040" w:type="dxa"/>
          </w:tcPr>
          <w:p w:rsidR="00833172" w:rsidRPr="00817235" w:rsidRDefault="00833172" w:rsidP="00D34275">
            <w:pPr>
              <w:pStyle w:val="NoSpacing"/>
              <w:rPr>
                <w:rFonts w:asciiTheme="majorHAnsi" w:hAnsiTheme="majorHAnsi"/>
              </w:rPr>
            </w:pPr>
            <w:r>
              <w:rPr>
                <w:rFonts w:asciiTheme="majorHAnsi" w:hAnsiTheme="majorHAnsi"/>
              </w:rPr>
              <w:t>Unreleased</w:t>
            </w:r>
          </w:p>
        </w:tc>
      </w:tr>
      <w:tr w:rsidR="00833172" w:rsidRPr="00817235" w:rsidTr="002C0AE3">
        <w:trPr>
          <w:trHeight w:val="440"/>
        </w:trPr>
        <w:tc>
          <w:tcPr>
            <w:tcW w:w="4788" w:type="dxa"/>
          </w:tcPr>
          <w:p w:rsidR="00833172" w:rsidRPr="00A116A9" w:rsidRDefault="00833172" w:rsidP="00D34275">
            <w:pPr>
              <w:pStyle w:val="NoSpacing"/>
              <w:rPr>
                <w:rFonts w:asciiTheme="majorHAnsi" w:hAnsiTheme="majorHAnsi"/>
              </w:rPr>
            </w:pPr>
            <w:r>
              <w:rPr>
                <w:rFonts w:asciiTheme="majorHAnsi" w:hAnsiTheme="majorHAnsi"/>
              </w:rPr>
              <w:t>ZZ</w:t>
            </w:r>
          </w:p>
        </w:tc>
        <w:tc>
          <w:tcPr>
            <w:tcW w:w="5040" w:type="dxa"/>
          </w:tcPr>
          <w:p w:rsidR="00833172" w:rsidRPr="00817235" w:rsidRDefault="00833172" w:rsidP="00D34275">
            <w:pPr>
              <w:pStyle w:val="NoSpacing"/>
              <w:rPr>
                <w:rFonts w:asciiTheme="majorHAnsi" w:hAnsiTheme="majorHAnsi"/>
              </w:rPr>
            </w:pPr>
            <w:r>
              <w:rPr>
                <w:rFonts w:asciiTheme="majorHAnsi" w:hAnsiTheme="majorHAnsi"/>
              </w:rPr>
              <w:t>Renewed</w:t>
            </w:r>
          </w:p>
        </w:tc>
      </w:tr>
    </w:tbl>
    <w:p w:rsidR="00833172" w:rsidRDefault="00833172" w:rsidP="00833172">
      <w:pPr>
        <w:pStyle w:val="NoSpacing"/>
        <w:rPr>
          <w:rFonts w:asciiTheme="majorHAnsi" w:hAnsiTheme="majorHAnsi"/>
          <w:b/>
        </w:rPr>
      </w:pPr>
    </w:p>
    <w:p w:rsidR="00D9378E" w:rsidRDefault="002A2AE1">
      <w:pPr>
        <w:jc w:val="center"/>
        <w:rPr>
          <w:rFonts w:asciiTheme="majorHAnsi" w:hAnsiTheme="majorHAnsi" w:cs="Times New Roman"/>
        </w:rPr>
      </w:pPr>
      <w:r>
        <w:rPr>
          <w:rFonts w:asciiTheme="majorHAnsi" w:hAnsiTheme="majorHAnsi" w:cs="Times New Roman"/>
        </w:rPr>
        <w:t>Common Order Status Table</w:t>
      </w:r>
    </w:p>
    <w:tbl>
      <w:tblPr>
        <w:tblW w:w="9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788"/>
        <w:gridCol w:w="5040"/>
      </w:tblGrid>
      <w:tr w:rsidR="002A2AE1" w:rsidRPr="00833172" w:rsidTr="002A2AE1">
        <w:trPr>
          <w:trHeight w:val="503"/>
        </w:trPr>
        <w:tc>
          <w:tcPr>
            <w:tcW w:w="4788" w:type="dxa"/>
            <w:shd w:val="clear" w:color="auto" w:fill="BFBFBF" w:themeFill="background1" w:themeFillShade="BF"/>
          </w:tcPr>
          <w:p w:rsidR="002A2AE1" w:rsidRPr="00817235" w:rsidRDefault="002A2AE1" w:rsidP="002A2AE1">
            <w:pPr>
              <w:pStyle w:val="NoSpacing"/>
              <w:rPr>
                <w:rFonts w:asciiTheme="majorHAnsi" w:hAnsiTheme="majorHAnsi"/>
                <w:b/>
              </w:rPr>
            </w:pPr>
            <w:r>
              <w:rPr>
                <w:rFonts w:asciiTheme="majorHAnsi" w:hAnsiTheme="majorHAnsi"/>
                <w:b/>
              </w:rPr>
              <w:t>Event Type Code</w:t>
            </w:r>
          </w:p>
        </w:tc>
        <w:tc>
          <w:tcPr>
            <w:tcW w:w="5040" w:type="dxa"/>
            <w:shd w:val="clear" w:color="auto" w:fill="BFBFBF" w:themeFill="background1" w:themeFillShade="BF"/>
          </w:tcPr>
          <w:p w:rsidR="002A2AE1" w:rsidRPr="00833172" w:rsidRDefault="002A2AE1" w:rsidP="002A2AE1">
            <w:pPr>
              <w:pStyle w:val="NoSpacing"/>
              <w:rPr>
                <w:rFonts w:asciiTheme="majorHAnsi" w:hAnsiTheme="majorHAnsi"/>
                <w:b/>
              </w:rPr>
            </w:pPr>
            <w:r w:rsidRPr="00833172">
              <w:rPr>
                <w:rFonts w:asciiTheme="majorHAnsi" w:hAnsiTheme="majorHAnsi"/>
                <w:b/>
              </w:rPr>
              <w:t>Event Description</w:t>
            </w:r>
          </w:p>
        </w:tc>
      </w:tr>
      <w:tr w:rsidR="002A2AE1" w:rsidRPr="00833172" w:rsidTr="002A2AE1">
        <w:trPr>
          <w:trHeight w:val="530"/>
        </w:trPr>
        <w:tc>
          <w:tcPr>
            <w:tcW w:w="4788" w:type="dxa"/>
          </w:tcPr>
          <w:p w:rsidR="002A2AE1" w:rsidRPr="00A116A9" w:rsidRDefault="002A2AE1" w:rsidP="002A2AE1">
            <w:pPr>
              <w:pStyle w:val="NoSpacing"/>
              <w:rPr>
                <w:rFonts w:asciiTheme="majorHAnsi" w:hAnsiTheme="majorHAnsi"/>
              </w:rPr>
            </w:pPr>
            <w:r>
              <w:rPr>
                <w:rFonts w:asciiTheme="majorHAnsi" w:hAnsiTheme="majorHAnsi"/>
              </w:rPr>
              <w:t>dc</w:t>
            </w:r>
          </w:p>
        </w:tc>
        <w:tc>
          <w:tcPr>
            <w:tcW w:w="5040" w:type="dxa"/>
          </w:tcPr>
          <w:p w:rsidR="002A2AE1" w:rsidRPr="00833172" w:rsidRDefault="002A2AE1" w:rsidP="002A2AE1">
            <w:pPr>
              <w:pStyle w:val="NoSpacing"/>
              <w:rPr>
                <w:rFonts w:asciiTheme="majorHAnsi" w:hAnsiTheme="majorHAnsi"/>
              </w:rPr>
            </w:pPr>
            <w:r>
              <w:rPr>
                <w:rFonts w:asciiTheme="majorHAnsi" w:hAnsiTheme="majorHAnsi"/>
              </w:rPr>
              <w:t>Discontinued</w:t>
            </w:r>
          </w:p>
        </w:tc>
      </w:tr>
      <w:tr w:rsidR="002A2AE1" w:rsidRPr="00833172" w:rsidTr="002A2AE1">
        <w:trPr>
          <w:trHeight w:val="530"/>
        </w:trPr>
        <w:tc>
          <w:tcPr>
            <w:tcW w:w="4788" w:type="dxa"/>
          </w:tcPr>
          <w:p w:rsidR="002A2AE1" w:rsidRPr="00A116A9" w:rsidRDefault="002A2AE1" w:rsidP="002A2AE1">
            <w:pPr>
              <w:pStyle w:val="NoSpacing"/>
              <w:rPr>
                <w:rFonts w:asciiTheme="majorHAnsi" w:hAnsiTheme="majorHAnsi"/>
              </w:rPr>
            </w:pPr>
            <w:r>
              <w:rPr>
                <w:rFonts w:asciiTheme="majorHAnsi" w:hAnsiTheme="majorHAnsi"/>
              </w:rPr>
              <w:t>c</w:t>
            </w:r>
          </w:p>
        </w:tc>
        <w:tc>
          <w:tcPr>
            <w:tcW w:w="5040" w:type="dxa"/>
          </w:tcPr>
          <w:p w:rsidR="002A2AE1" w:rsidRPr="00833172" w:rsidRDefault="002A2AE1" w:rsidP="002A2AE1">
            <w:pPr>
              <w:pStyle w:val="NoSpacing"/>
              <w:rPr>
                <w:rFonts w:asciiTheme="majorHAnsi" w:hAnsiTheme="majorHAnsi"/>
              </w:rPr>
            </w:pPr>
            <w:r>
              <w:rPr>
                <w:rFonts w:asciiTheme="majorHAnsi" w:hAnsiTheme="majorHAnsi"/>
              </w:rPr>
              <w:t>Complete</w:t>
            </w:r>
          </w:p>
        </w:tc>
      </w:tr>
      <w:tr w:rsidR="002A2AE1" w:rsidRPr="00833172" w:rsidTr="002A2AE1">
        <w:trPr>
          <w:trHeight w:val="440"/>
        </w:trPr>
        <w:tc>
          <w:tcPr>
            <w:tcW w:w="4788" w:type="dxa"/>
          </w:tcPr>
          <w:p w:rsidR="002A2AE1" w:rsidRPr="00A116A9" w:rsidRDefault="002A2AE1" w:rsidP="002A2AE1">
            <w:pPr>
              <w:pStyle w:val="NoSpacing"/>
              <w:rPr>
                <w:rFonts w:asciiTheme="majorHAnsi" w:hAnsiTheme="majorHAnsi"/>
              </w:rPr>
            </w:pPr>
            <w:r>
              <w:rPr>
                <w:rFonts w:asciiTheme="majorHAnsi" w:hAnsiTheme="majorHAnsi"/>
              </w:rPr>
              <w:t>h</w:t>
            </w:r>
          </w:p>
        </w:tc>
        <w:tc>
          <w:tcPr>
            <w:tcW w:w="5040" w:type="dxa"/>
          </w:tcPr>
          <w:p w:rsidR="002A2AE1" w:rsidRPr="00833172" w:rsidRDefault="002A2AE1" w:rsidP="002A2AE1">
            <w:pPr>
              <w:pStyle w:val="NoSpacing"/>
              <w:rPr>
                <w:rFonts w:asciiTheme="majorHAnsi" w:hAnsiTheme="majorHAnsi"/>
              </w:rPr>
            </w:pPr>
            <w:r>
              <w:rPr>
                <w:rFonts w:asciiTheme="majorHAnsi" w:hAnsiTheme="majorHAnsi"/>
              </w:rPr>
              <w:t>Hold</w:t>
            </w:r>
          </w:p>
        </w:tc>
      </w:tr>
      <w:tr w:rsidR="002A2AE1" w:rsidRPr="00833172" w:rsidTr="002A2AE1">
        <w:trPr>
          <w:trHeight w:val="440"/>
        </w:trPr>
        <w:tc>
          <w:tcPr>
            <w:tcW w:w="4788" w:type="dxa"/>
          </w:tcPr>
          <w:p w:rsidR="002A2AE1" w:rsidRPr="00A116A9" w:rsidRDefault="002A2AE1" w:rsidP="002A2AE1">
            <w:pPr>
              <w:pStyle w:val="NoSpacing"/>
              <w:rPr>
                <w:rFonts w:asciiTheme="majorHAnsi" w:hAnsiTheme="majorHAnsi"/>
              </w:rPr>
            </w:pPr>
            <w:r>
              <w:rPr>
                <w:rFonts w:asciiTheme="majorHAnsi" w:hAnsiTheme="majorHAnsi"/>
              </w:rPr>
              <w:t>?</w:t>
            </w:r>
          </w:p>
        </w:tc>
        <w:tc>
          <w:tcPr>
            <w:tcW w:w="5040" w:type="dxa"/>
          </w:tcPr>
          <w:p w:rsidR="002A2AE1" w:rsidRPr="00833172" w:rsidRDefault="002A2AE1" w:rsidP="002A2AE1">
            <w:pPr>
              <w:pStyle w:val="NoSpacing"/>
              <w:rPr>
                <w:rFonts w:asciiTheme="majorHAnsi" w:hAnsiTheme="majorHAnsi"/>
              </w:rPr>
            </w:pPr>
            <w:r>
              <w:rPr>
                <w:rFonts w:asciiTheme="majorHAnsi" w:hAnsiTheme="majorHAnsi"/>
              </w:rPr>
              <w:t>Flagged</w:t>
            </w:r>
          </w:p>
        </w:tc>
      </w:tr>
      <w:tr w:rsidR="002A2AE1" w:rsidRPr="00817235" w:rsidTr="002A2AE1">
        <w:trPr>
          <w:trHeight w:val="440"/>
        </w:trPr>
        <w:tc>
          <w:tcPr>
            <w:tcW w:w="4788" w:type="dxa"/>
          </w:tcPr>
          <w:p w:rsidR="002A2AE1" w:rsidRPr="00A116A9" w:rsidRDefault="002A2AE1" w:rsidP="002A2AE1">
            <w:pPr>
              <w:pStyle w:val="NoSpacing"/>
              <w:rPr>
                <w:rFonts w:asciiTheme="majorHAnsi" w:hAnsiTheme="majorHAnsi"/>
              </w:rPr>
            </w:pPr>
            <w:r>
              <w:rPr>
                <w:rFonts w:asciiTheme="majorHAnsi" w:hAnsiTheme="majorHAnsi"/>
              </w:rPr>
              <w:t>p</w:t>
            </w:r>
          </w:p>
        </w:tc>
        <w:tc>
          <w:tcPr>
            <w:tcW w:w="5040" w:type="dxa"/>
          </w:tcPr>
          <w:p w:rsidR="002A2AE1" w:rsidRPr="00817235" w:rsidRDefault="002A2AE1" w:rsidP="002A2AE1">
            <w:pPr>
              <w:pStyle w:val="NoSpacing"/>
              <w:rPr>
                <w:rFonts w:asciiTheme="majorHAnsi" w:hAnsiTheme="majorHAnsi"/>
              </w:rPr>
            </w:pPr>
            <w:r>
              <w:rPr>
                <w:rFonts w:asciiTheme="majorHAnsi" w:hAnsiTheme="majorHAnsi"/>
              </w:rPr>
              <w:t>Pending</w:t>
            </w:r>
          </w:p>
        </w:tc>
      </w:tr>
      <w:tr w:rsidR="002A2AE1" w:rsidRPr="00817235" w:rsidTr="002A2AE1">
        <w:trPr>
          <w:trHeight w:val="440"/>
        </w:trPr>
        <w:tc>
          <w:tcPr>
            <w:tcW w:w="4788" w:type="dxa"/>
          </w:tcPr>
          <w:p w:rsidR="002A2AE1" w:rsidRPr="00A116A9" w:rsidRDefault="002A2AE1" w:rsidP="002A2AE1">
            <w:pPr>
              <w:pStyle w:val="NoSpacing"/>
              <w:rPr>
                <w:rFonts w:asciiTheme="majorHAnsi" w:hAnsiTheme="majorHAnsi"/>
              </w:rPr>
            </w:pPr>
            <w:r>
              <w:rPr>
                <w:rFonts w:asciiTheme="majorHAnsi" w:hAnsiTheme="majorHAnsi"/>
              </w:rPr>
              <w:t>a</w:t>
            </w:r>
          </w:p>
        </w:tc>
        <w:tc>
          <w:tcPr>
            <w:tcW w:w="5040" w:type="dxa"/>
          </w:tcPr>
          <w:p w:rsidR="002A2AE1" w:rsidRPr="00817235" w:rsidRDefault="002A2AE1" w:rsidP="002A2AE1">
            <w:pPr>
              <w:pStyle w:val="NoSpacing"/>
              <w:rPr>
                <w:rFonts w:asciiTheme="majorHAnsi" w:hAnsiTheme="majorHAnsi"/>
              </w:rPr>
            </w:pPr>
            <w:r>
              <w:rPr>
                <w:rFonts w:asciiTheme="majorHAnsi" w:hAnsiTheme="majorHAnsi"/>
              </w:rPr>
              <w:t>Active</w:t>
            </w:r>
          </w:p>
        </w:tc>
      </w:tr>
      <w:tr w:rsidR="002A2AE1" w:rsidRPr="00817235" w:rsidTr="002A2AE1">
        <w:trPr>
          <w:trHeight w:val="440"/>
        </w:trPr>
        <w:tc>
          <w:tcPr>
            <w:tcW w:w="4788" w:type="dxa"/>
          </w:tcPr>
          <w:p w:rsidR="002A2AE1" w:rsidRPr="00A116A9" w:rsidRDefault="002A2AE1" w:rsidP="002A2AE1">
            <w:pPr>
              <w:pStyle w:val="NoSpacing"/>
              <w:rPr>
                <w:rFonts w:asciiTheme="majorHAnsi" w:hAnsiTheme="majorHAnsi"/>
              </w:rPr>
            </w:pPr>
            <w:r>
              <w:rPr>
                <w:rFonts w:asciiTheme="majorHAnsi" w:hAnsiTheme="majorHAnsi"/>
              </w:rPr>
              <w:t>e</w:t>
            </w:r>
          </w:p>
        </w:tc>
        <w:tc>
          <w:tcPr>
            <w:tcW w:w="5040" w:type="dxa"/>
          </w:tcPr>
          <w:p w:rsidR="002A2AE1" w:rsidRPr="00817235" w:rsidRDefault="002A2AE1" w:rsidP="002A2AE1">
            <w:pPr>
              <w:pStyle w:val="NoSpacing"/>
              <w:rPr>
                <w:rFonts w:asciiTheme="majorHAnsi" w:hAnsiTheme="majorHAnsi"/>
              </w:rPr>
            </w:pPr>
            <w:r>
              <w:rPr>
                <w:rFonts w:asciiTheme="majorHAnsi" w:hAnsiTheme="majorHAnsi"/>
              </w:rPr>
              <w:t>Expired</w:t>
            </w:r>
          </w:p>
        </w:tc>
      </w:tr>
      <w:tr w:rsidR="002A2AE1" w:rsidRPr="00817235" w:rsidTr="002A2AE1">
        <w:trPr>
          <w:trHeight w:val="440"/>
        </w:trPr>
        <w:tc>
          <w:tcPr>
            <w:tcW w:w="4788" w:type="dxa"/>
          </w:tcPr>
          <w:p w:rsidR="002A2AE1" w:rsidRPr="00A116A9" w:rsidRDefault="002A2AE1" w:rsidP="002A2AE1">
            <w:pPr>
              <w:pStyle w:val="NoSpacing"/>
              <w:rPr>
                <w:rFonts w:asciiTheme="majorHAnsi" w:hAnsiTheme="majorHAnsi"/>
              </w:rPr>
            </w:pPr>
            <w:r>
              <w:rPr>
                <w:rFonts w:asciiTheme="majorHAnsi" w:hAnsiTheme="majorHAnsi"/>
              </w:rPr>
              <w:t>s</w:t>
            </w:r>
          </w:p>
        </w:tc>
        <w:tc>
          <w:tcPr>
            <w:tcW w:w="5040" w:type="dxa"/>
          </w:tcPr>
          <w:p w:rsidR="002A2AE1" w:rsidRPr="00817235" w:rsidRDefault="002A2AE1" w:rsidP="002A2AE1">
            <w:pPr>
              <w:pStyle w:val="NoSpacing"/>
              <w:rPr>
                <w:rFonts w:asciiTheme="majorHAnsi" w:hAnsiTheme="majorHAnsi"/>
              </w:rPr>
            </w:pPr>
            <w:r>
              <w:rPr>
                <w:rFonts w:asciiTheme="majorHAnsi" w:hAnsiTheme="majorHAnsi"/>
              </w:rPr>
              <w:t>Scheduled</w:t>
            </w:r>
          </w:p>
        </w:tc>
      </w:tr>
      <w:tr w:rsidR="002A2AE1" w:rsidRPr="00817235" w:rsidTr="002A2AE1">
        <w:trPr>
          <w:trHeight w:val="440"/>
        </w:trPr>
        <w:tc>
          <w:tcPr>
            <w:tcW w:w="4788" w:type="dxa"/>
          </w:tcPr>
          <w:p w:rsidR="002A2AE1" w:rsidRPr="00A116A9" w:rsidRDefault="002A2AE1" w:rsidP="002A2AE1">
            <w:pPr>
              <w:pStyle w:val="NoSpacing"/>
              <w:rPr>
                <w:rFonts w:asciiTheme="majorHAnsi" w:hAnsiTheme="majorHAnsi"/>
              </w:rPr>
            </w:pPr>
            <w:r>
              <w:rPr>
                <w:rFonts w:asciiTheme="majorHAnsi" w:hAnsiTheme="majorHAnsi"/>
              </w:rPr>
              <w:t>pr</w:t>
            </w:r>
          </w:p>
        </w:tc>
        <w:tc>
          <w:tcPr>
            <w:tcW w:w="5040" w:type="dxa"/>
          </w:tcPr>
          <w:p w:rsidR="002A2AE1" w:rsidRPr="00817235" w:rsidRDefault="002A2AE1" w:rsidP="002A2AE1">
            <w:pPr>
              <w:pStyle w:val="NoSpacing"/>
              <w:rPr>
                <w:rFonts w:asciiTheme="majorHAnsi" w:hAnsiTheme="majorHAnsi"/>
              </w:rPr>
            </w:pPr>
            <w:r>
              <w:rPr>
                <w:rFonts w:asciiTheme="majorHAnsi" w:hAnsiTheme="majorHAnsi"/>
              </w:rPr>
              <w:t>Partial results</w:t>
            </w:r>
          </w:p>
        </w:tc>
      </w:tr>
      <w:tr w:rsidR="002A2AE1" w:rsidRPr="00817235" w:rsidTr="002A2AE1">
        <w:trPr>
          <w:trHeight w:val="440"/>
        </w:trPr>
        <w:tc>
          <w:tcPr>
            <w:tcW w:w="4788" w:type="dxa"/>
          </w:tcPr>
          <w:p w:rsidR="002A2AE1" w:rsidRPr="00A116A9" w:rsidRDefault="002A2AE1" w:rsidP="002A2AE1">
            <w:pPr>
              <w:pStyle w:val="NoSpacing"/>
              <w:rPr>
                <w:rFonts w:asciiTheme="majorHAnsi" w:hAnsiTheme="majorHAnsi"/>
              </w:rPr>
            </w:pPr>
            <w:proofErr w:type="spellStart"/>
            <w:r>
              <w:rPr>
                <w:rFonts w:asciiTheme="majorHAnsi" w:hAnsiTheme="majorHAnsi"/>
              </w:rPr>
              <w:t>dly</w:t>
            </w:r>
            <w:proofErr w:type="spellEnd"/>
          </w:p>
        </w:tc>
        <w:tc>
          <w:tcPr>
            <w:tcW w:w="5040" w:type="dxa"/>
          </w:tcPr>
          <w:p w:rsidR="002A2AE1" w:rsidRPr="00817235" w:rsidRDefault="002A2AE1" w:rsidP="002A2AE1">
            <w:pPr>
              <w:pStyle w:val="NoSpacing"/>
              <w:rPr>
                <w:rFonts w:asciiTheme="majorHAnsi" w:hAnsiTheme="majorHAnsi"/>
              </w:rPr>
            </w:pPr>
            <w:r>
              <w:rPr>
                <w:rFonts w:asciiTheme="majorHAnsi" w:hAnsiTheme="majorHAnsi"/>
              </w:rPr>
              <w:t>Delayed</w:t>
            </w:r>
          </w:p>
        </w:tc>
      </w:tr>
      <w:tr w:rsidR="002A2AE1" w:rsidRPr="00817235" w:rsidTr="002A2AE1">
        <w:trPr>
          <w:trHeight w:val="440"/>
        </w:trPr>
        <w:tc>
          <w:tcPr>
            <w:tcW w:w="4788" w:type="dxa"/>
          </w:tcPr>
          <w:p w:rsidR="002A2AE1" w:rsidRDefault="002A2AE1" w:rsidP="002A2AE1">
            <w:pPr>
              <w:pStyle w:val="NoSpacing"/>
              <w:rPr>
                <w:rFonts w:asciiTheme="majorHAnsi" w:hAnsiTheme="majorHAnsi"/>
              </w:rPr>
            </w:pPr>
            <w:r>
              <w:rPr>
                <w:rFonts w:asciiTheme="majorHAnsi" w:hAnsiTheme="majorHAnsi"/>
              </w:rPr>
              <w:t>u</w:t>
            </w:r>
          </w:p>
        </w:tc>
        <w:tc>
          <w:tcPr>
            <w:tcW w:w="5040" w:type="dxa"/>
          </w:tcPr>
          <w:p w:rsidR="002A2AE1" w:rsidRDefault="002A2AE1" w:rsidP="002A2AE1">
            <w:pPr>
              <w:pStyle w:val="NoSpacing"/>
              <w:rPr>
                <w:rFonts w:asciiTheme="majorHAnsi" w:hAnsiTheme="majorHAnsi"/>
              </w:rPr>
            </w:pPr>
            <w:r>
              <w:rPr>
                <w:rFonts w:asciiTheme="majorHAnsi" w:hAnsiTheme="majorHAnsi"/>
              </w:rPr>
              <w:t>Unreleased</w:t>
            </w:r>
          </w:p>
        </w:tc>
      </w:tr>
      <w:tr w:rsidR="002A2AE1" w:rsidRPr="00817235" w:rsidTr="002A2AE1">
        <w:trPr>
          <w:trHeight w:val="440"/>
        </w:trPr>
        <w:tc>
          <w:tcPr>
            <w:tcW w:w="4788" w:type="dxa"/>
          </w:tcPr>
          <w:p w:rsidR="002A2AE1" w:rsidRDefault="002A2AE1" w:rsidP="002A2AE1">
            <w:pPr>
              <w:pStyle w:val="NoSpacing"/>
              <w:rPr>
                <w:rFonts w:asciiTheme="majorHAnsi" w:hAnsiTheme="majorHAnsi"/>
              </w:rPr>
            </w:pPr>
            <w:proofErr w:type="spellStart"/>
            <w:r>
              <w:rPr>
                <w:rFonts w:asciiTheme="majorHAnsi" w:hAnsiTheme="majorHAnsi"/>
              </w:rPr>
              <w:t>dce</w:t>
            </w:r>
            <w:proofErr w:type="spellEnd"/>
          </w:p>
        </w:tc>
        <w:tc>
          <w:tcPr>
            <w:tcW w:w="5040" w:type="dxa"/>
          </w:tcPr>
          <w:p w:rsidR="002A2AE1" w:rsidRDefault="002A2AE1" w:rsidP="002A2AE1">
            <w:pPr>
              <w:pStyle w:val="NoSpacing"/>
              <w:rPr>
                <w:rFonts w:asciiTheme="majorHAnsi" w:hAnsiTheme="majorHAnsi"/>
              </w:rPr>
            </w:pPr>
            <w:r>
              <w:rPr>
                <w:rFonts w:asciiTheme="majorHAnsi" w:hAnsiTheme="majorHAnsi"/>
              </w:rPr>
              <w:t>Discontinued/edit</w:t>
            </w:r>
          </w:p>
        </w:tc>
      </w:tr>
      <w:tr w:rsidR="002A2AE1" w:rsidRPr="00817235" w:rsidTr="002A2AE1">
        <w:trPr>
          <w:trHeight w:val="440"/>
        </w:trPr>
        <w:tc>
          <w:tcPr>
            <w:tcW w:w="4788" w:type="dxa"/>
          </w:tcPr>
          <w:p w:rsidR="002A2AE1" w:rsidRDefault="002A2AE1" w:rsidP="002A2AE1">
            <w:pPr>
              <w:pStyle w:val="NoSpacing"/>
              <w:rPr>
                <w:rFonts w:asciiTheme="majorHAnsi" w:hAnsiTheme="majorHAnsi"/>
              </w:rPr>
            </w:pPr>
            <w:r>
              <w:rPr>
                <w:rFonts w:asciiTheme="majorHAnsi" w:hAnsiTheme="majorHAnsi"/>
              </w:rPr>
              <w:t>x</w:t>
            </w:r>
          </w:p>
        </w:tc>
        <w:tc>
          <w:tcPr>
            <w:tcW w:w="5040" w:type="dxa"/>
          </w:tcPr>
          <w:p w:rsidR="002A2AE1" w:rsidRDefault="002A2AE1" w:rsidP="002A2AE1">
            <w:pPr>
              <w:pStyle w:val="NoSpacing"/>
              <w:rPr>
                <w:rFonts w:asciiTheme="majorHAnsi" w:hAnsiTheme="majorHAnsi"/>
              </w:rPr>
            </w:pPr>
            <w:r>
              <w:rPr>
                <w:rFonts w:asciiTheme="majorHAnsi" w:hAnsiTheme="majorHAnsi"/>
              </w:rPr>
              <w:t>Cancelled</w:t>
            </w:r>
          </w:p>
        </w:tc>
      </w:tr>
      <w:tr w:rsidR="002A2AE1" w:rsidRPr="00817235" w:rsidTr="002A2AE1">
        <w:trPr>
          <w:trHeight w:val="440"/>
        </w:trPr>
        <w:tc>
          <w:tcPr>
            <w:tcW w:w="4788" w:type="dxa"/>
          </w:tcPr>
          <w:p w:rsidR="002A2AE1" w:rsidRDefault="002A2AE1" w:rsidP="002A2AE1">
            <w:pPr>
              <w:pStyle w:val="NoSpacing"/>
              <w:rPr>
                <w:rFonts w:asciiTheme="majorHAnsi" w:hAnsiTheme="majorHAnsi"/>
              </w:rPr>
            </w:pPr>
            <w:r>
              <w:rPr>
                <w:rFonts w:asciiTheme="majorHAnsi" w:hAnsiTheme="majorHAnsi"/>
              </w:rPr>
              <w:t>l</w:t>
            </w:r>
          </w:p>
        </w:tc>
        <w:tc>
          <w:tcPr>
            <w:tcW w:w="5040" w:type="dxa"/>
          </w:tcPr>
          <w:p w:rsidR="002A2AE1" w:rsidRDefault="002A2AE1" w:rsidP="002A2AE1">
            <w:pPr>
              <w:pStyle w:val="NoSpacing"/>
              <w:rPr>
                <w:rFonts w:asciiTheme="majorHAnsi" w:hAnsiTheme="majorHAnsi"/>
              </w:rPr>
            </w:pPr>
            <w:r>
              <w:rPr>
                <w:rFonts w:asciiTheme="majorHAnsi" w:hAnsiTheme="majorHAnsi"/>
              </w:rPr>
              <w:t>Lapsed</w:t>
            </w:r>
          </w:p>
        </w:tc>
      </w:tr>
      <w:tr w:rsidR="002A2AE1" w:rsidRPr="00817235" w:rsidTr="002A2AE1">
        <w:trPr>
          <w:trHeight w:val="440"/>
        </w:trPr>
        <w:tc>
          <w:tcPr>
            <w:tcW w:w="4788" w:type="dxa"/>
          </w:tcPr>
          <w:p w:rsidR="002A2AE1" w:rsidRDefault="002A2AE1" w:rsidP="002A2AE1">
            <w:pPr>
              <w:pStyle w:val="NoSpacing"/>
              <w:rPr>
                <w:rFonts w:asciiTheme="majorHAnsi" w:hAnsiTheme="majorHAnsi"/>
              </w:rPr>
            </w:pPr>
            <w:proofErr w:type="spellStart"/>
            <w:r>
              <w:rPr>
                <w:rFonts w:asciiTheme="majorHAnsi" w:hAnsiTheme="majorHAnsi"/>
              </w:rPr>
              <w:t>rn</w:t>
            </w:r>
            <w:proofErr w:type="spellEnd"/>
          </w:p>
        </w:tc>
        <w:tc>
          <w:tcPr>
            <w:tcW w:w="5040" w:type="dxa"/>
          </w:tcPr>
          <w:p w:rsidR="002A2AE1" w:rsidRDefault="002A2AE1" w:rsidP="002A2AE1">
            <w:pPr>
              <w:pStyle w:val="NoSpacing"/>
              <w:rPr>
                <w:rFonts w:asciiTheme="majorHAnsi" w:hAnsiTheme="majorHAnsi"/>
              </w:rPr>
            </w:pPr>
            <w:r>
              <w:rPr>
                <w:rFonts w:asciiTheme="majorHAnsi" w:hAnsiTheme="majorHAnsi"/>
              </w:rPr>
              <w:t>Renewed</w:t>
            </w:r>
          </w:p>
        </w:tc>
      </w:tr>
      <w:tr w:rsidR="002A2AE1" w:rsidRPr="00817235" w:rsidTr="002A2AE1">
        <w:trPr>
          <w:trHeight w:val="440"/>
        </w:trPr>
        <w:tc>
          <w:tcPr>
            <w:tcW w:w="4788" w:type="dxa"/>
          </w:tcPr>
          <w:p w:rsidR="002A2AE1" w:rsidRDefault="002A2AE1" w:rsidP="002A2AE1">
            <w:pPr>
              <w:pStyle w:val="NoSpacing"/>
              <w:rPr>
                <w:rFonts w:asciiTheme="majorHAnsi" w:hAnsiTheme="majorHAnsi"/>
              </w:rPr>
            </w:pPr>
            <w:r>
              <w:rPr>
                <w:rFonts w:asciiTheme="majorHAnsi" w:hAnsiTheme="majorHAnsi"/>
              </w:rPr>
              <w:t>‘</w:t>
            </w:r>
          </w:p>
        </w:tc>
        <w:tc>
          <w:tcPr>
            <w:tcW w:w="5040" w:type="dxa"/>
          </w:tcPr>
          <w:p w:rsidR="002A2AE1" w:rsidRDefault="002A2AE1" w:rsidP="002A2AE1">
            <w:pPr>
              <w:pStyle w:val="NoSpacing"/>
              <w:rPr>
                <w:rFonts w:asciiTheme="majorHAnsi" w:hAnsiTheme="majorHAnsi"/>
              </w:rPr>
            </w:pPr>
            <w:r>
              <w:rPr>
                <w:rFonts w:asciiTheme="majorHAnsi" w:hAnsiTheme="majorHAnsi"/>
              </w:rPr>
              <w:t>No status</w:t>
            </w:r>
          </w:p>
        </w:tc>
      </w:tr>
    </w:tbl>
    <w:p w:rsidR="002A2AE1" w:rsidRPr="0081442A" w:rsidRDefault="002A2AE1" w:rsidP="00DA5CF6">
      <w:pPr>
        <w:rPr>
          <w:rFonts w:asciiTheme="majorHAnsi" w:hAnsiTheme="majorHAnsi" w:cs="Times New Roman"/>
        </w:rPr>
      </w:pPr>
    </w:p>
    <w:p w:rsidR="008317CD" w:rsidRPr="004C57BA" w:rsidRDefault="008317CD" w:rsidP="004C57BA">
      <w:pPr>
        <w:pStyle w:val="Style2"/>
      </w:pPr>
      <w:bookmarkStart w:id="137" w:name="_Toc364755503"/>
      <w:bookmarkStart w:id="138" w:name="_Toc321820256"/>
      <w:r w:rsidRPr="00012AC1">
        <w:t xml:space="preserve">RXA </w:t>
      </w:r>
      <w:r w:rsidR="00012AC1" w:rsidRPr="00012AC1">
        <w:t xml:space="preserve">Segment – </w:t>
      </w:r>
      <w:r w:rsidR="004C57BA">
        <w:t xml:space="preserve">Segment Uses in Vaccine Messages – </w:t>
      </w:r>
      <w:r w:rsidR="00012AC1" w:rsidRPr="00012AC1">
        <w:t>BCMA</w:t>
      </w:r>
      <w:bookmarkEnd w:id="137"/>
      <w:r w:rsidR="00012AC1" w:rsidRPr="00012AC1">
        <w:t xml:space="preserve"> </w:t>
      </w:r>
      <w:bookmarkEnd w:id="138"/>
      <w:r w:rsidR="00927CEB" w:rsidRPr="00012AC1">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990"/>
        <w:gridCol w:w="1979"/>
        <w:gridCol w:w="3691"/>
        <w:gridCol w:w="1530"/>
      </w:tblGrid>
      <w:tr w:rsidR="008C304E" w:rsidRPr="003A1A9C" w:rsidTr="008C304E">
        <w:tc>
          <w:tcPr>
            <w:tcW w:w="828" w:type="dxa"/>
            <w:shd w:val="clear" w:color="auto" w:fill="BFBFBF" w:themeFill="background1" w:themeFillShade="BF"/>
          </w:tcPr>
          <w:p w:rsidR="008C304E" w:rsidRPr="003A1A9C" w:rsidRDefault="008C304E" w:rsidP="00D34275">
            <w:pPr>
              <w:rPr>
                <w:rFonts w:asciiTheme="majorHAnsi" w:hAnsiTheme="majorHAnsi" w:cs="Times New Roman"/>
                <w:b/>
              </w:rPr>
            </w:pPr>
            <w:r w:rsidRPr="003A1A9C">
              <w:rPr>
                <w:rFonts w:asciiTheme="majorHAnsi" w:hAnsiTheme="majorHAnsi" w:cs="Times New Roman"/>
                <w:b/>
              </w:rPr>
              <w:t>SEQ</w:t>
            </w:r>
          </w:p>
        </w:tc>
        <w:tc>
          <w:tcPr>
            <w:tcW w:w="990" w:type="dxa"/>
            <w:shd w:val="clear" w:color="auto" w:fill="BFBFBF" w:themeFill="background1" w:themeFillShade="BF"/>
          </w:tcPr>
          <w:p w:rsidR="008C304E" w:rsidRPr="003A1A9C" w:rsidRDefault="008C304E" w:rsidP="00D34275">
            <w:pPr>
              <w:rPr>
                <w:rFonts w:asciiTheme="majorHAnsi" w:hAnsiTheme="majorHAnsi" w:cs="Times New Roman"/>
                <w:b/>
              </w:rPr>
            </w:pPr>
            <w:r w:rsidRPr="003A1A9C">
              <w:rPr>
                <w:rFonts w:asciiTheme="majorHAnsi" w:hAnsiTheme="majorHAnsi" w:cs="Times New Roman"/>
                <w:b/>
              </w:rPr>
              <w:t>DT</w:t>
            </w:r>
          </w:p>
        </w:tc>
        <w:tc>
          <w:tcPr>
            <w:tcW w:w="1979" w:type="dxa"/>
            <w:shd w:val="clear" w:color="auto" w:fill="BFBFBF" w:themeFill="background1" w:themeFillShade="BF"/>
          </w:tcPr>
          <w:p w:rsidR="008C304E" w:rsidRPr="003A1A9C" w:rsidRDefault="008C304E" w:rsidP="00D34275">
            <w:pPr>
              <w:rPr>
                <w:rFonts w:asciiTheme="majorHAnsi" w:hAnsiTheme="majorHAnsi" w:cs="Times New Roman"/>
                <w:b/>
              </w:rPr>
            </w:pPr>
            <w:r w:rsidRPr="003A1A9C">
              <w:rPr>
                <w:rFonts w:asciiTheme="majorHAnsi" w:hAnsiTheme="majorHAnsi" w:cs="Times New Roman"/>
                <w:b/>
              </w:rPr>
              <w:t>Element Name</w:t>
            </w:r>
          </w:p>
        </w:tc>
        <w:tc>
          <w:tcPr>
            <w:tcW w:w="3691" w:type="dxa"/>
            <w:shd w:val="clear" w:color="auto" w:fill="BFBFBF" w:themeFill="background1" w:themeFillShade="BF"/>
          </w:tcPr>
          <w:p w:rsidR="008C304E" w:rsidRPr="003A1A9C" w:rsidRDefault="008C304E" w:rsidP="00D34275">
            <w:pPr>
              <w:rPr>
                <w:rFonts w:asciiTheme="majorHAnsi" w:hAnsiTheme="majorHAnsi" w:cs="Times New Roman"/>
                <w:b/>
              </w:rPr>
            </w:pPr>
            <w:r w:rsidRPr="003A1A9C">
              <w:rPr>
                <w:rFonts w:asciiTheme="majorHAnsi" w:hAnsiTheme="majorHAnsi" w:cs="Times New Roman"/>
                <w:b/>
              </w:rPr>
              <w:t>Example</w:t>
            </w:r>
          </w:p>
        </w:tc>
        <w:tc>
          <w:tcPr>
            <w:tcW w:w="1530" w:type="dxa"/>
            <w:shd w:val="clear" w:color="auto" w:fill="BFBFBF" w:themeFill="background1" w:themeFillShade="BF"/>
          </w:tcPr>
          <w:p w:rsidR="008C304E" w:rsidRPr="003A1A9C" w:rsidRDefault="008C304E" w:rsidP="00D34275">
            <w:pPr>
              <w:rPr>
                <w:rFonts w:asciiTheme="majorHAnsi" w:hAnsiTheme="majorHAnsi" w:cs="Times New Roman"/>
                <w:b/>
              </w:rPr>
            </w:pPr>
            <w:r w:rsidRPr="003A1A9C">
              <w:rPr>
                <w:rFonts w:asciiTheme="majorHAnsi" w:hAnsiTheme="majorHAnsi" w:cs="Times New Roman"/>
                <w:b/>
              </w:rPr>
              <w:t>Notes</w:t>
            </w: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519"/>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Give Sub-ID Counter</w:t>
            </w:r>
          </w:p>
        </w:tc>
        <w:tc>
          <w:tcPr>
            <w:tcW w:w="3691"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0</w:t>
            </w:r>
          </w:p>
        </w:tc>
        <w:tc>
          <w:tcPr>
            <w:tcW w:w="153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772"/>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2</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Administration Sub-ID Counter</w:t>
            </w:r>
          </w:p>
        </w:tc>
        <w:tc>
          <w:tcPr>
            <w:tcW w:w="3691"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153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772"/>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3</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TS</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 xml:space="preserve">Date/Time Start of Administration </w:t>
            </w:r>
          </w:p>
        </w:tc>
        <w:tc>
          <w:tcPr>
            <w:tcW w:w="3691"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Arial" w:eastAsia="Times New Roman" w:hAnsi="Arial" w:cs="Arial"/>
                <w:sz w:val="20"/>
                <w:szCs w:val="20"/>
              </w:rPr>
              <w:t>20110616095141-0500</w:t>
            </w:r>
          </w:p>
        </w:tc>
        <w:tc>
          <w:tcPr>
            <w:tcW w:w="153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688"/>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5</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CE</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Administered Code</w:t>
            </w:r>
          </w:p>
        </w:tc>
        <w:tc>
          <w:tcPr>
            <w:tcW w:w="3691" w:type="dxa"/>
          </w:tcPr>
          <w:p w:rsidR="0081442A" w:rsidRPr="008317CD" w:rsidRDefault="0081442A" w:rsidP="008317CD">
            <w:pPr>
              <w:spacing w:after="0" w:line="240" w:lineRule="auto"/>
              <w:ind w:left="240"/>
              <w:rPr>
                <w:rFonts w:ascii="Arial" w:eastAsia="Times New Roman" w:hAnsi="Arial" w:cs="Arial"/>
                <w:sz w:val="20"/>
                <w:szCs w:val="20"/>
              </w:rPr>
            </w:pPr>
            <w:r w:rsidRPr="008317CD">
              <w:rPr>
                <w:rFonts w:ascii="Arial" w:eastAsia="Times New Roman" w:hAnsi="Arial" w:cs="Arial"/>
                <w:sz w:val="20"/>
                <w:szCs w:val="20"/>
              </w:rPr>
              <w:t>2232^MAALOX THERAPEUTIC CONC. 6 0Z.</w:t>
            </w:r>
          </w:p>
          <w:p w:rsidR="0081442A" w:rsidRPr="008317CD" w:rsidRDefault="0081442A" w:rsidP="008317CD">
            <w:pPr>
              <w:spacing w:after="0" w:line="240" w:lineRule="auto"/>
              <w:ind w:left="240"/>
              <w:rPr>
                <w:rFonts w:ascii="Arial" w:eastAsia="Times New Roman" w:hAnsi="Arial" w:cs="Arial"/>
                <w:sz w:val="20"/>
                <w:szCs w:val="20"/>
              </w:rPr>
            </w:pPr>
          </w:p>
          <w:p w:rsidR="0081442A" w:rsidRPr="008317CD" w:rsidRDefault="0081442A" w:rsidP="008317CD">
            <w:pPr>
              <w:spacing w:after="0" w:line="240" w:lineRule="auto"/>
              <w:ind w:left="240"/>
              <w:rPr>
                <w:rFonts w:ascii="Times New Roman" w:eastAsia="Times New Roman" w:hAnsi="Times New Roman" w:cs="Times New Roman"/>
                <w:sz w:val="24"/>
                <w:szCs w:val="24"/>
              </w:rPr>
            </w:pPr>
          </w:p>
        </w:tc>
        <w:tc>
          <w:tcPr>
            <w:tcW w:w="1530" w:type="dxa"/>
          </w:tcPr>
          <w:p w:rsidR="0081442A" w:rsidRPr="008317CD" w:rsidRDefault="0081442A" w:rsidP="008317CD">
            <w:pPr>
              <w:spacing w:after="0" w:line="240" w:lineRule="auto"/>
              <w:rPr>
                <w:rFonts w:ascii="Times New Roman" w:eastAsia="Times New Roman" w:hAnsi="Times New Roman" w:cs="Times New Roman"/>
                <w:sz w:val="24"/>
                <w:szCs w:val="24"/>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519"/>
        </w:trPr>
        <w:tc>
          <w:tcPr>
            <w:tcW w:w="828" w:type="dxa"/>
          </w:tcPr>
          <w:p w:rsidR="0081442A" w:rsidRPr="008317CD" w:rsidRDefault="0081442A" w:rsidP="008317CD">
            <w:pPr>
              <w:spacing w:after="0" w:line="240" w:lineRule="auto"/>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 xml:space="preserve">    6</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Administered Amount</w:t>
            </w:r>
          </w:p>
        </w:tc>
        <w:tc>
          <w:tcPr>
            <w:tcW w:w="3691"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153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519"/>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7</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CWE</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Administered Units</w:t>
            </w:r>
          </w:p>
        </w:tc>
        <w:tc>
          <w:tcPr>
            <w:tcW w:w="3691"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1530" w:type="dxa"/>
          </w:tcPr>
          <w:p w:rsidR="0081442A" w:rsidRPr="008317CD" w:rsidRDefault="0081442A">
            <w:pPr>
              <w:rPr>
                <w:rFonts w:ascii="Times New Roman" w:eastAsia="Times New Roman" w:hAnsi="Times New Roman" w:cs="Times New Roman"/>
                <w:sz w:val="24"/>
                <w:szCs w:val="24"/>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519"/>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9</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Administration Notes</w:t>
            </w:r>
          </w:p>
        </w:tc>
        <w:tc>
          <w:tcPr>
            <w:tcW w:w="3691"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Arial" w:eastAsia="Times New Roman" w:hAnsi="Arial" w:cs="Arial"/>
                <w:sz w:val="20"/>
                <w:szCs w:val="20"/>
              </w:rPr>
              <w:t>4^20110616095141-0500</w:t>
            </w:r>
          </w:p>
        </w:tc>
        <w:tc>
          <w:tcPr>
            <w:tcW w:w="1530" w:type="dxa"/>
          </w:tcPr>
          <w:p w:rsidR="0081442A" w:rsidRPr="008317CD" w:rsidRDefault="0081442A" w:rsidP="008317CD">
            <w:pPr>
              <w:spacing w:after="0" w:line="240" w:lineRule="auto"/>
              <w:ind w:left="240"/>
              <w:rPr>
                <w:rFonts w:ascii="Arial" w:eastAsia="Times New Roman" w:hAnsi="Arial" w:cs="Arial"/>
                <w:sz w:val="20"/>
                <w:szCs w:val="20"/>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477"/>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19</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CE</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 xml:space="preserve"> Indication</w:t>
            </w:r>
          </w:p>
        </w:tc>
        <w:tc>
          <w:tcPr>
            <w:tcW w:w="3691"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-9</w:t>
            </w:r>
          </w:p>
        </w:tc>
        <w:tc>
          <w:tcPr>
            <w:tcW w:w="1530" w:type="dxa"/>
          </w:tcPr>
          <w:p w:rsidR="0081442A" w:rsidRPr="008317CD" w:rsidRDefault="0081442A">
            <w:pPr>
              <w:rPr>
                <w:rFonts w:ascii="Times New Roman" w:eastAsia="Times New Roman" w:hAnsi="Times New Roman" w:cs="Times New Roman"/>
                <w:sz w:val="24"/>
                <w:szCs w:val="24"/>
              </w:rPr>
            </w:pPr>
          </w:p>
        </w:tc>
      </w:tr>
      <w:tr w:rsidR="0081442A" w:rsidRPr="008317CD" w:rsidTr="008C304E">
        <w:tblPrEx>
          <w:tblBorders>
            <w:top w:val="single" w:sz="4" w:space="0" w:color="auto"/>
            <w:left w:val="single" w:sz="4" w:space="0" w:color="auto"/>
            <w:bottom w:val="single" w:sz="4" w:space="0" w:color="auto"/>
            <w:right w:val="single" w:sz="4" w:space="0" w:color="auto"/>
          </w:tblBorders>
        </w:tblPrEx>
        <w:trPr>
          <w:trHeight w:val="267"/>
        </w:trPr>
        <w:tc>
          <w:tcPr>
            <w:tcW w:w="828"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90"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79" w:type="dxa"/>
          </w:tcPr>
          <w:p w:rsidR="0081442A" w:rsidRPr="008317CD" w:rsidRDefault="0081442A" w:rsidP="008317CD">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Status</w:t>
            </w:r>
          </w:p>
        </w:tc>
        <w:tc>
          <w:tcPr>
            <w:tcW w:w="3691" w:type="dxa"/>
          </w:tcPr>
          <w:p w:rsidR="0081442A" w:rsidRPr="008317CD" w:rsidRDefault="0081442A" w:rsidP="008317CD">
            <w:pPr>
              <w:spacing w:after="0" w:line="240" w:lineRule="auto"/>
              <w:ind w:left="240"/>
              <w:rPr>
                <w:rFonts w:ascii="Arial" w:eastAsia="Times New Roman" w:hAnsi="Arial" w:cs="Arial"/>
                <w:sz w:val="20"/>
                <w:szCs w:val="20"/>
              </w:rPr>
            </w:pPr>
            <w:r>
              <w:rPr>
                <w:rFonts w:ascii="Arial" w:eastAsia="Times New Roman" w:hAnsi="Arial" w:cs="Arial"/>
                <w:sz w:val="20"/>
                <w:szCs w:val="20"/>
              </w:rPr>
              <w:t>G</w:t>
            </w:r>
          </w:p>
        </w:tc>
        <w:tc>
          <w:tcPr>
            <w:tcW w:w="1530" w:type="dxa"/>
          </w:tcPr>
          <w:p w:rsidR="0081442A" w:rsidRDefault="00481DB6" w:rsidP="008317CD">
            <w:pPr>
              <w:spacing w:after="0" w:line="240" w:lineRule="auto"/>
              <w:ind w:left="240"/>
              <w:rPr>
                <w:rFonts w:ascii="Arial" w:eastAsia="Times New Roman" w:hAnsi="Arial" w:cs="Arial"/>
                <w:sz w:val="20"/>
                <w:szCs w:val="20"/>
              </w:rPr>
            </w:pPr>
            <w:r>
              <w:rPr>
                <w:rFonts w:ascii="Arial" w:eastAsia="Times New Roman" w:hAnsi="Arial" w:cs="Arial"/>
                <w:sz w:val="20"/>
                <w:szCs w:val="20"/>
              </w:rPr>
              <w:t>G=Given</w:t>
            </w:r>
          </w:p>
          <w:p w:rsidR="00481DB6" w:rsidRPr="008317CD" w:rsidRDefault="00481DB6" w:rsidP="008317CD">
            <w:pPr>
              <w:spacing w:after="0" w:line="240" w:lineRule="auto"/>
              <w:ind w:left="240"/>
              <w:rPr>
                <w:rFonts w:ascii="Arial" w:eastAsia="Times New Roman" w:hAnsi="Arial" w:cs="Arial"/>
                <w:sz w:val="20"/>
                <w:szCs w:val="20"/>
              </w:rPr>
            </w:pPr>
            <w:r>
              <w:rPr>
                <w:rFonts w:ascii="Arial" w:eastAsia="Times New Roman" w:hAnsi="Arial" w:cs="Arial"/>
                <w:sz w:val="20"/>
                <w:szCs w:val="20"/>
              </w:rPr>
              <w:t>U=</w:t>
            </w:r>
            <w:proofErr w:type="spellStart"/>
            <w:r>
              <w:rPr>
                <w:rFonts w:ascii="Arial" w:eastAsia="Times New Roman" w:hAnsi="Arial" w:cs="Arial"/>
                <w:sz w:val="20"/>
                <w:szCs w:val="20"/>
              </w:rPr>
              <w:t>UnGiven</w:t>
            </w:r>
            <w:proofErr w:type="spellEnd"/>
          </w:p>
        </w:tc>
      </w:tr>
    </w:tbl>
    <w:p w:rsidR="008317CD" w:rsidRPr="008317CD" w:rsidRDefault="008317CD" w:rsidP="008317CD">
      <w:pPr>
        <w:spacing w:after="0" w:line="240" w:lineRule="auto"/>
        <w:rPr>
          <w:rFonts w:ascii="Arial" w:eastAsia="Times New Roman" w:hAnsi="Arial" w:cs="Arial"/>
          <w:sz w:val="20"/>
          <w:szCs w:val="20"/>
          <w:highlight w:val="yellow"/>
        </w:rPr>
      </w:pPr>
    </w:p>
    <w:tbl>
      <w:tblPr>
        <w:tblW w:w="0" w:type="auto"/>
        <w:tblLook w:val="01E0" w:firstRow="1" w:lastRow="1" w:firstColumn="1" w:lastColumn="1" w:noHBand="0" w:noVBand="0"/>
      </w:tblPr>
      <w:tblGrid>
        <w:gridCol w:w="897"/>
        <w:gridCol w:w="843"/>
        <w:gridCol w:w="1910"/>
        <w:gridCol w:w="4944"/>
      </w:tblGrid>
      <w:tr w:rsidR="008317CD" w:rsidRPr="008317CD" w:rsidTr="0081442A">
        <w:trPr>
          <w:trHeight w:val="423"/>
        </w:trPr>
        <w:tc>
          <w:tcPr>
            <w:tcW w:w="897" w:type="dxa"/>
          </w:tcPr>
          <w:p w:rsidR="008317CD" w:rsidRPr="008317CD" w:rsidRDefault="008317CD" w:rsidP="008317CD">
            <w:pPr>
              <w:spacing w:after="0" w:line="240" w:lineRule="auto"/>
              <w:ind w:left="240"/>
              <w:rPr>
                <w:rFonts w:ascii="Times New Roman" w:eastAsia="Times New Roman" w:hAnsi="Times New Roman" w:cs="Times New Roman"/>
                <w:sz w:val="24"/>
                <w:szCs w:val="24"/>
              </w:rPr>
            </w:pPr>
          </w:p>
        </w:tc>
        <w:tc>
          <w:tcPr>
            <w:tcW w:w="843" w:type="dxa"/>
          </w:tcPr>
          <w:p w:rsidR="008317CD" w:rsidRPr="008317CD" w:rsidRDefault="008317CD" w:rsidP="008317CD">
            <w:pPr>
              <w:spacing w:after="0" w:line="240" w:lineRule="auto"/>
              <w:ind w:left="240"/>
              <w:rPr>
                <w:rFonts w:ascii="Times New Roman" w:eastAsia="Times New Roman" w:hAnsi="Times New Roman" w:cs="Times New Roman"/>
                <w:sz w:val="24"/>
                <w:szCs w:val="24"/>
              </w:rPr>
            </w:pPr>
          </w:p>
        </w:tc>
        <w:tc>
          <w:tcPr>
            <w:tcW w:w="1910" w:type="dxa"/>
          </w:tcPr>
          <w:p w:rsidR="008317CD" w:rsidRPr="008317CD" w:rsidRDefault="008317CD" w:rsidP="008317CD">
            <w:pPr>
              <w:spacing w:after="0" w:line="240" w:lineRule="auto"/>
              <w:ind w:left="240"/>
              <w:rPr>
                <w:rFonts w:ascii="Times New Roman" w:eastAsia="Times New Roman" w:hAnsi="Times New Roman" w:cs="Times New Roman"/>
                <w:sz w:val="24"/>
                <w:szCs w:val="24"/>
              </w:rPr>
            </w:pPr>
          </w:p>
        </w:tc>
        <w:tc>
          <w:tcPr>
            <w:tcW w:w="4944" w:type="dxa"/>
          </w:tcPr>
          <w:p w:rsidR="008317CD" w:rsidRPr="008317CD" w:rsidRDefault="008317CD" w:rsidP="008317CD">
            <w:pPr>
              <w:spacing w:after="0" w:line="240" w:lineRule="auto"/>
              <w:rPr>
                <w:rFonts w:ascii="Times New Roman" w:eastAsia="Times New Roman" w:hAnsi="Times New Roman" w:cs="Times New Roman"/>
                <w:sz w:val="24"/>
                <w:szCs w:val="24"/>
              </w:rPr>
            </w:pPr>
          </w:p>
        </w:tc>
      </w:tr>
    </w:tbl>
    <w:p w:rsidR="00CD1AA8" w:rsidRPr="004C57BA" w:rsidRDefault="00CD1AA8" w:rsidP="004C57BA">
      <w:pPr>
        <w:pStyle w:val="Style2"/>
      </w:pPr>
      <w:bookmarkStart w:id="139" w:name="_Toc302046793"/>
      <w:bookmarkStart w:id="140" w:name="_Toc364755504"/>
      <w:bookmarkStart w:id="141" w:name="_Toc302046791"/>
      <w:r w:rsidRPr="00F00325">
        <w:t xml:space="preserve">RXC </w:t>
      </w:r>
      <w:r>
        <w:t xml:space="preserve">Segment </w:t>
      </w:r>
      <w:bookmarkEnd w:id="139"/>
      <w:r w:rsidR="004C57BA">
        <w:t>– Pharmacy/Treatment Component Order</w:t>
      </w:r>
      <w:bookmarkEnd w:id="1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36"/>
        <w:gridCol w:w="1469"/>
        <w:gridCol w:w="5400"/>
        <w:gridCol w:w="742"/>
      </w:tblGrid>
      <w:tr w:rsidR="00CD1AA8" w:rsidRPr="003A1A9C" w:rsidTr="000A5F9B">
        <w:tc>
          <w:tcPr>
            <w:tcW w:w="828"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Example</w:t>
            </w:r>
          </w:p>
        </w:tc>
        <w:tc>
          <w:tcPr>
            <w:tcW w:w="742"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Notes</w:t>
            </w:r>
          </w:p>
        </w:tc>
      </w:tr>
      <w:tr w:rsidR="00CD1AA8" w:rsidRPr="003A1A9C" w:rsidTr="000A5F9B">
        <w:tc>
          <w:tcPr>
            <w:tcW w:w="828"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1</w:t>
            </w:r>
          </w:p>
        </w:tc>
        <w:tc>
          <w:tcPr>
            <w:tcW w:w="736"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ID</w:t>
            </w:r>
          </w:p>
        </w:tc>
        <w:tc>
          <w:tcPr>
            <w:tcW w:w="1469"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Rx Component Type</w:t>
            </w:r>
          </w:p>
        </w:tc>
        <w:tc>
          <w:tcPr>
            <w:tcW w:w="5400"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A</w:t>
            </w:r>
          </w:p>
        </w:tc>
        <w:tc>
          <w:tcPr>
            <w:tcW w:w="742" w:type="dxa"/>
          </w:tcPr>
          <w:p w:rsidR="00CD1AA8" w:rsidRPr="003A1A9C" w:rsidRDefault="00CD1AA8" w:rsidP="000A5F9B">
            <w:pPr>
              <w:rPr>
                <w:rFonts w:asciiTheme="majorHAnsi" w:hAnsiTheme="majorHAnsi" w:cs="Times New Roman"/>
              </w:rPr>
            </w:pPr>
          </w:p>
        </w:tc>
      </w:tr>
      <w:tr w:rsidR="00CD1AA8" w:rsidRPr="003A1A9C" w:rsidTr="000A5F9B">
        <w:tc>
          <w:tcPr>
            <w:tcW w:w="828"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2</w:t>
            </w:r>
          </w:p>
        </w:tc>
        <w:tc>
          <w:tcPr>
            <w:tcW w:w="736"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CE</w:t>
            </w:r>
          </w:p>
        </w:tc>
        <w:tc>
          <w:tcPr>
            <w:tcW w:w="1469"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Component Code</w:t>
            </w:r>
          </w:p>
        </w:tc>
        <w:tc>
          <w:tcPr>
            <w:tcW w:w="5400"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4494^DEXTROSE 5% IN 1/2NS W 20MEQ KCL ^99PSD^1336^POTASSIUM CL/DEXTROSE /SODIUM CL^99PSP</w:t>
            </w:r>
          </w:p>
        </w:tc>
        <w:tc>
          <w:tcPr>
            <w:tcW w:w="742" w:type="dxa"/>
          </w:tcPr>
          <w:p w:rsidR="00CD1AA8" w:rsidRPr="003A1A9C" w:rsidRDefault="00CD1AA8" w:rsidP="000A5F9B">
            <w:pPr>
              <w:rPr>
                <w:rFonts w:asciiTheme="majorHAnsi" w:hAnsiTheme="majorHAnsi" w:cs="Times New Roman"/>
              </w:rPr>
            </w:pPr>
          </w:p>
        </w:tc>
      </w:tr>
      <w:tr w:rsidR="00CD1AA8" w:rsidRPr="003A1A9C" w:rsidTr="000A5F9B">
        <w:tc>
          <w:tcPr>
            <w:tcW w:w="828"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3</w:t>
            </w:r>
          </w:p>
        </w:tc>
        <w:tc>
          <w:tcPr>
            <w:tcW w:w="736"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NM</w:t>
            </w:r>
          </w:p>
        </w:tc>
        <w:tc>
          <w:tcPr>
            <w:tcW w:w="1469"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Component Amount</w:t>
            </w:r>
          </w:p>
        </w:tc>
        <w:tc>
          <w:tcPr>
            <w:tcW w:w="5400"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5</w:t>
            </w:r>
          </w:p>
        </w:tc>
        <w:tc>
          <w:tcPr>
            <w:tcW w:w="742" w:type="dxa"/>
          </w:tcPr>
          <w:p w:rsidR="00CD1AA8" w:rsidRPr="003A1A9C" w:rsidRDefault="00CD1AA8" w:rsidP="000A5F9B">
            <w:pPr>
              <w:rPr>
                <w:rFonts w:asciiTheme="majorHAnsi" w:hAnsiTheme="majorHAnsi" w:cs="Times New Roman"/>
              </w:rPr>
            </w:pPr>
          </w:p>
        </w:tc>
      </w:tr>
      <w:tr w:rsidR="00CD1AA8" w:rsidRPr="003A1A9C" w:rsidTr="000A5F9B">
        <w:tc>
          <w:tcPr>
            <w:tcW w:w="828"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4</w:t>
            </w:r>
          </w:p>
        </w:tc>
        <w:tc>
          <w:tcPr>
            <w:tcW w:w="736"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CE</w:t>
            </w:r>
          </w:p>
        </w:tc>
        <w:tc>
          <w:tcPr>
            <w:tcW w:w="1469"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Component Units</w:t>
            </w:r>
          </w:p>
        </w:tc>
        <w:tc>
          <w:tcPr>
            <w:tcW w:w="5400"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^^^PSIV-1^ML^99OTH</w:t>
            </w:r>
          </w:p>
        </w:tc>
        <w:tc>
          <w:tcPr>
            <w:tcW w:w="742" w:type="dxa"/>
          </w:tcPr>
          <w:p w:rsidR="00CD1AA8" w:rsidRPr="003A1A9C" w:rsidRDefault="00CD1AA8" w:rsidP="000A5F9B">
            <w:pPr>
              <w:rPr>
                <w:rFonts w:asciiTheme="majorHAnsi" w:hAnsiTheme="majorHAnsi" w:cs="Times New Roman"/>
              </w:rPr>
            </w:pPr>
          </w:p>
        </w:tc>
      </w:tr>
    </w:tbl>
    <w:p w:rsidR="00CD1AA8" w:rsidRPr="00F00325" w:rsidRDefault="00CD1AA8" w:rsidP="00DA5CF6">
      <w:pPr>
        <w:rPr>
          <w:rFonts w:asciiTheme="majorHAnsi" w:hAnsiTheme="majorHAnsi" w:cs="Times New Roman"/>
          <w:b/>
          <w:bCs/>
          <w:i/>
          <w:iCs/>
          <w:sz w:val="36"/>
          <w:szCs w:val="36"/>
        </w:rPr>
      </w:pPr>
    </w:p>
    <w:p w:rsidR="00DA5CF6" w:rsidRPr="004C57BA" w:rsidRDefault="00DA5CF6" w:rsidP="004C57BA">
      <w:pPr>
        <w:pStyle w:val="Style2"/>
      </w:pPr>
      <w:bookmarkStart w:id="142" w:name="_Toc364755505"/>
      <w:r w:rsidRPr="006269D2">
        <w:t xml:space="preserve">RXE </w:t>
      </w:r>
      <w:r w:rsidR="004C57BA">
        <w:t>Segment –</w:t>
      </w:r>
      <w:r w:rsidR="006269D2" w:rsidRPr="006269D2">
        <w:t xml:space="preserve"> </w:t>
      </w:r>
      <w:r w:rsidRPr="006269D2">
        <w:t>Pharmacy</w:t>
      </w:r>
      <w:bookmarkEnd w:id="141"/>
      <w:r w:rsidR="00866B18">
        <w:t>/Treatment Encoded Order</w:t>
      </w:r>
      <w:bookmarkEnd w:id="1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36"/>
        <w:gridCol w:w="1469"/>
        <w:gridCol w:w="5400"/>
        <w:gridCol w:w="742"/>
      </w:tblGrid>
      <w:tr w:rsidR="00DA5CF6" w:rsidRPr="003A1A9C" w:rsidTr="00996D62">
        <w:tc>
          <w:tcPr>
            <w:tcW w:w="828"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742"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TQ</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Quantity/ Timing</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650&amp;MG&amp;2&amp;^BID^^200807301214-0500^200808062400-0500^^^650MG</w:t>
            </w:r>
          </w:p>
        </w:tc>
        <w:tc>
          <w:tcPr>
            <w:tcW w:w="742" w:type="dxa"/>
          </w:tcPr>
          <w:p w:rsidR="00DA5CF6" w:rsidRPr="003A1A9C" w:rsidRDefault="00DA5CF6"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Give Code</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964.5229^ASPIRIN 325MG BUFFERED TAB^99NDF^280^ASPIRIN BUFFERED 325MG TAB^99PSD</w:t>
            </w:r>
          </w:p>
        </w:tc>
        <w:tc>
          <w:tcPr>
            <w:tcW w:w="742" w:type="dxa"/>
          </w:tcPr>
          <w:p w:rsidR="00DA5CF6" w:rsidRPr="003A1A9C" w:rsidRDefault="00DA5CF6"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3</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NM</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Give Amount-Minimum</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650</w:t>
            </w:r>
          </w:p>
        </w:tc>
        <w:tc>
          <w:tcPr>
            <w:tcW w:w="742" w:type="dxa"/>
          </w:tcPr>
          <w:p w:rsidR="00DA5CF6" w:rsidRPr="003A1A9C" w:rsidRDefault="00DA5CF6"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5</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Give Units</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MG^^^20^MG^99PSU</w:t>
            </w:r>
          </w:p>
        </w:tc>
        <w:tc>
          <w:tcPr>
            <w:tcW w:w="742" w:type="dxa"/>
          </w:tcPr>
          <w:p w:rsidR="00DA5CF6" w:rsidRPr="003A1A9C" w:rsidRDefault="00DA5CF6"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6</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Give Dosage Form</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^^^63^TAB^99PSF</w:t>
            </w:r>
          </w:p>
        </w:tc>
        <w:tc>
          <w:tcPr>
            <w:tcW w:w="742" w:type="dxa"/>
          </w:tcPr>
          <w:p w:rsidR="00DA5CF6" w:rsidRPr="003A1A9C" w:rsidRDefault="00DA5CF6" w:rsidP="00996D62">
            <w:pPr>
              <w:rPr>
                <w:rFonts w:asciiTheme="majorHAnsi" w:hAnsiTheme="majorHAnsi" w:cs="Times New Roman"/>
              </w:rPr>
            </w:pPr>
          </w:p>
        </w:tc>
      </w:tr>
      <w:tr w:rsidR="006A7C5E" w:rsidRPr="003A1A9C" w:rsidTr="00996D62">
        <w:tc>
          <w:tcPr>
            <w:tcW w:w="828" w:type="dxa"/>
          </w:tcPr>
          <w:p w:rsidR="006A7C5E" w:rsidRPr="003A1A9C" w:rsidRDefault="006A7C5E" w:rsidP="00996D62">
            <w:pPr>
              <w:rPr>
                <w:rFonts w:asciiTheme="majorHAnsi" w:hAnsiTheme="majorHAnsi" w:cs="Times New Roman"/>
              </w:rPr>
            </w:pPr>
            <w:r>
              <w:rPr>
                <w:rFonts w:asciiTheme="majorHAnsi" w:hAnsiTheme="majorHAnsi" w:cs="Times New Roman"/>
              </w:rPr>
              <w:t>7</w:t>
            </w:r>
          </w:p>
        </w:tc>
        <w:tc>
          <w:tcPr>
            <w:tcW w:w="736" w:type="dxa"/>
          </w:tcPr>
          <w:p w:rsidR="006A7C5E" w:rsidRPr="003A1A9C" w:rsidRDefault="006A7C5E" w:rsidP="00996D62">
            <w:pPr>
              <w:rPr>
                <w:rFonts w:asciiTheme="majorHAnsi" w:hAnsiTheme="majorHAnsi" w:cs="Times New Roman"/>
              </w:rPr>
            </w:pPr>
            <w:r>
              <w:rPr>
                <w:rFonts w:asciiTheme="majorHAnsi" w:hAnsiTheme="majorHAnsi" w:cs="Times New Roman"/>
              </w:rPr>
              <w:t>ST</w:t>
            </w:r>
          </w:p>
        </w:tc>
        <w:tc>
          <w:tcPr>
            <w:tcW w:w="1469" w:type="dxa"/>
          </w:tcPr>
          <w:p w:rsidR="006A7C5E" w:rsidRPr="003A1A9C" w:rsidRDefault="006A7C5E" w:rsidP="00996D62">
            <w:pPr>
              <w:rPr>
                <w:rFonts w:asciiTheme="majorHAnsi" w:hAnsiTheme="majorHAnsi" w:cs="Times New Roman"/>
              </w:rPr>
            </w:pPr>
            <w:r>
              <w:rPr>
                <w:rFonts w:asciiTheme="majorHAnsi" w:hAnsiTheme="majorHAnsi" w:cs="Times New Roman"/>
              </w:rPr>
              <w:t>Special Instructions</w:t>
            </w:r>
          </w:p>
        </w:tc>
        <w:tc>
          <w:tcPr>
            <w:tcW w:w="5400" w:type="dxa"/>
          </w:tcPr>
          <w:p w:rsidR="006A7C5E" w:rsidRPr="003A1A9C" w:rsidRDefault="006A7C5E" w:rsidP="00996D62">
            <w:pPr>
              <w:rPr>
                <w:rFonts w:asciiTheme="majorHAnsi" w:hAnsiTheme="majorHAnsi" w:cs="Times New Roman"/>
              </w:rPr>
            </w:pPr>
            <w:r w:rsidRPr="006A7C5E">
              <w:rPr>
                <w:rFonts w:asciiTheme="majorHAnsi" w:hAnsiTheme="majorHAnsi" w:cs="Times New Roman"/>
              </w:rPr>
              <w:t>^This is a test of the new fix to add the special instructio</w:t>
            </w:r>
            <w:r>
              <w:rPr>
                <w:rFonts w:asciiTheme="majorHAnsi" w:hAnsiTheme="majorHAnsi" w:cs="Times New Roman"/>
              </w:rPr>
              <w:t>ns</w:t>
            </w:r>
          </w:p>
        </w:tc>
        <w:tc>
          <w:tcPr>
            <w:tcW w:w="742" w:type="dxa"/>
          </w:tcPr>
          <w:p w:rsidR="006A7C5E" w:rsidRPr="003A1A9C" w:rsidRDefault="006A7C5E"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14</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XCN</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Pharmacist Treatment Supplier’s Verifier ID</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3^USER,DAVID C^99NP</w:t>
            </w:r>
          </w:p>
        </w:tc>
        <w:tc>
          <w:tcPr>
            <w:tcW w:w="742" w:type="dxa"/>
          </w:tcPr>
          <w:p w:rsidR="00DA5CF6" w:rsidRPr="003A1A9C" w:rsidRDefault="00DA5CF6"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21</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Pharmacy Special Dispensing Instructions</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14-20^99PSA^^^</w:t>
            </w:r>
          </w:p>
        </w:tc>
        <w:tc>
          <w:tcPr>
            <w:tcW w:w="742" w:type="dxa"/>
          </w:tcPr>
          <w:p w:rsidR="00DA5CF6" w:rsidRPr="003A1A9C" w:rsidRDefault="00DA5CF6"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25</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NM</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Give Strength</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325</w:t>
            </w:r>
          </w:p>
        </w:tc>
        <w:tc>
          <w:tcPr>
            <w:tcW w:w="742" w:type="dxa"/>
          </w:tcPr>
          <w:p w:rsidR="00DA5CF6" w:rsidRPr="003A1A9C" w:rsidRDefault="00DA5CF6" w:rsidP="00996D62">
            <w:pPr>
              <w:rPr>
                <w:rFonts w:asciiTheme="majorHAnsi" w:hAnsiTheme="majorHAnsi" w:cs="Times New Roman"/>
              </w:rPr>
            </w:pP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26</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Give Strength Units</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^^^20^MG^99PSU</w:t>
            </w:r>
          </w:p>
        </w:tc>
        <w:tc>
          <w:tcPr>
            <w:tcW w:w="742" w:type="dxa"/>
          </w:tcPr>
          <w:p w:rsidR="00DA5CF6" w:rsidRPr="003A1A9C" w:rsidRDefault="00DA5CF6" w:rsidP="00996D62">
            <w:pPr>
              <w:rPr>
                <w:rFonts w:asciiTheme="majorHAnsi" w:hAnsiTheme="majorHAnsi" w:cs="Times New Roman"/>
              </w:rPr>
            </w:pPr>
          </w:p>
        </w:tc>
      </w:tr>
    </w:tbl>
    <w:p w:rsidR="00866B18" w:rsidRDefault="00866B18" w:rsidP="00866B18">
      <w:pPr>
        <w:pStyle w:val="Style2"/>
      </w:pPr>
      <w:bookmarkStart w:id="143" w:name="_Toc302046790"/>
      <w:bookmarkStart w:id="144" w:name="_Toc302046792"/>
    </w:p>
    <w:p w:rsidR="00CD1AA8" w:rsidRPr="00866B18" w:rsidRDefault="00CD1AA8" w:rsidP="00866B18">
      <w:pPr>
        <w:pStyle w:val="Style2"/>
      </w:pPr>
      <w:bookmarkStart w:id="145" w:name="_Toc364755506"/>
      <w:r w:rsidRPr="00F00325">
        <w:t xml:space="preserve">RXO </w:t>
      </w:r>
      <w:r>
        <w:t xml:space="preserve">Segment </w:t>
      </w:r>
      <w:r w:rsidR="00866B18">
        <w:t xml:space="preserve">– </w:t>
      </w:r>
      <w:r w:rsidRPr="00F00325">
        <w:t>Pharmacy</w:t>
      </w:r>
      <w:bookmarkEnd w:id="143"/>
      <w:r w:rsidR="00866B18">
        <w:t>/Treatment Order</w:t>
      </w:r>
      <w:bookmarkEnd w:id="1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36"/>
        <w:gridCol w:w="1469"/>
        <w:gridCol w:w="5400"/>
        <w:gridCol w:w="742"/>
      </w:tblGrid>
      <w:tr w:rsidR="00CD1AA8" w:rsidRPr="003A1A9C" w:rsidTr="000A5F9B">
        <w:tc>
          <w:tcPr>
            <w:tcW w:w="828"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Example</w:t>
            </w:r>
          </w:p>
        </w:tc>
        <w:tc>
          <w:tcPr>
            <w:tcW w:w="742" w:type="dxa"/>
            <w:shd w:val="clear" w:color="auto" w:fill="BFBFBF" w:themeFill="background1" w:themeFillShade="BF"/>
          </w:tcPr>
          <w:p w:rsidR="00CD1AA8" w:rsidRPr="003A1A9C" w:rsidRDefault="00CD1AA8" w:rsidP="000A5F9B">
            <w:pPr>
              <w:rPr>
                <w:rFonts w:asciiTheme="majorHAnsi" w:hAnsiTheme="majorHAnsi" w:cs="Times New Roman"/>
                <w:b/>
              </w:rPr>
            </w:pPr>
            <w:r w:rsidRPr="003A1A9C">
              <w:rPr>
                <w:rFonts w:asciiTheme="majorHAnsi" w:hAnsiTheme="majorHAnsi" w:cs="Times New Roman"/>
                <w:b/>
              </w:rPr>
              <w:t>Notes</w:t>
            </w:r>
          </w:p>
        </w:tc>
      </w:tr>
      <w:tr w:rsidR="00CD1AA8" w:rsidRPr="003A1A9C" w:rsidTr="000A5F9B">
        <w:tc>
          <w:tcPr>
            <w:tcW w:w="828"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1</w:t>
            </w:r>
          </w:p>
        </w:tc>
        <w:tc>
          <w:tcPr>
            <w:tcW w:w="736"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CE</w:t>
            </w:r>
          </w:p>
        </w:tc>
        <w:tc>
          <w:tcPr>
            <w:tcW w:w="1469"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Requested Give Code</w:t>
            </w:r>
          </w:p>
        </w:tc>
        <w:tc>
          <w:tcPr>
            <w:tcW w:w="5400" w:type="dxa"/>
          </w:tcPr>
          <w:p w:rsidR="00CD1AA8" w:rsidRPr="003A1A9C" w:rsidRDefault="00CD1AA8" w:rsidP="000A5F9B">
            <w:pPr>
              <w:rPr>
                <w:rFonts w:asciiTheme="majorHAnsi" w:hAnsiTheme="majorHAnsi" w:cs="Times New Roman"/>
              </w:rPr>
            </w:pPr>
            <w:r w:rsidRPr="003A1A9C">
              <w:rPr>
                <w:rFonts w:asciiTheme="majorHAnsi" w:hAnsiTheme="majorHAnsi" w:cs="Times New Roman"/>
              </w:rPr>
              <w:t>^^^1327^ASPIRIN TAB^99PSP</w:t>
            </w:r>
          </w:p>
        </w:tc>
        <w:tc>
          <w:tcPr>
            <w:tcW w:w="742" w:type="dxa"/>
          </w:tcPr>
          <w:p w:rsidR="00CD1AA8" w:rsidRPr="003A1A9C" w:rsidRDefault="00CD1AA8" w:rsidP="000A5F9B">
            <w:pPr>
              <w:rPr>
                <w:rFonts w:asciiTheme="majorHAnsi" w:hAnsiTheme="majorHAnsi" w:cs="Times New Roman"/>
              </w:rPr>
            </w:pPr>
          </w:p>
        </w:tc>
      </w:tr>
    </w:tbl>
    <w:p w:rsidR="00866B18" w:rsidRDefault="00866B18" w:rsidP="00866B18">
      <w:pPr>
        <w:pStyle w:val="Style2"/>
      </w:pPr>
    </w:p>
    <w:p w:rsidR="00DA5CF6" w:rsidRPr="00866B18" w:rsidRDefault="00DA5CF6" w:rsidP="00866B18">
      <w:pPr>
        <w:pStyle w:val="Style2"/>
      </w:pPr>
      <w:bookmarkStart w:id="146" w:name="_Toc364755507"/>
      <w:r w:rsidRPr="00F00325">
        <w:t xml:space="preserve">RXR </w:t>
      </w:r>
      <w:r w:rsidR="006269D2">
        <w:t xml:space="preserve">Segment </w:t>
      </w:r>
      <w:r w:rsidR="00866B18">
        <w:t>–</w:t>
      </w:r>
      <w:r w:rsidR="006269D2">
        <w:t xml:space="preserve"> </w:t>
      </w:r>
      <w:r w:rsidRPr="00F00325">
        <w:t>Pharmacy</w:t>
      </w:r>
      <w:bookmarkEnd w:id="144"/>
      <w:r w:rsidR="00866B18">
        <w:t>/Treatment Route</w:t>
      </w:r>
      <w:bookmarkEnd w:id="1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36"/>
        <w:gridCol w:w="1469"/>
        <w:gridCol w:w="5400"/>
        <w:gridCol w:w="742"/>
      </w:tblGrid>
      <w:tr w:rsidR="00DA5CF6" w:rsidRPr="003A1A9C" w:rsidTr="00996D62">
        <w:tc>
          <w:tcPr>
            <w:tcW w:w="828"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742"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996D62">
        <w:tc>
          <w:tcPr>
            <w:tcW w:w="82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73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469"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Route</w:t>
            </w:r>
          </w:p>
        </w:tc>
        <w:tc>
          <w:tcPr>
            <w:tcW w:w="5400"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1^ORAL (BY MOUTH)</w:t>
            </w:r>
          </w:p>
        </w:tc>
        <w:tc>
          <w:tcPr>
            <w:tcW w:w="742" w:type="dxa"/>
          </w:tcPr>
          <w:p w:rsidR="00DA5CF6" w:rsidRPr="003A1A9C" w:rsidRDefault="00DA5CF6" w:rsidP="00996D62">
            <w:pPr>
              <w:rPr>
                <w:rFonts w:asciiTheme="majorHAnsi" w:hAnsiTheme="majorHAnsi" w:cs="Times New Roman"/>
              </w:rPr>
            </w:pPr>
          </w:p>
        </w:tc>
      </w:tr>
    </w:tbl>
    <w:p w:rsidR="00866B18" w:rsidRDefault="00866B18" w:rsidP="00DA5CF6">
      <w:pPr>
        <w:rPr>
          <w:rFonts w:asciiTheme="majorHAnsi" w:hAnsiTheme="majorHAnsi" w:cs="Times New Roman"/>
        </w:rPr>
      </w:pPr>
    </w:p>
    <w:p w:rsidR="00866B18" w:rsidRPr="003A1A9C" w:rsidRDefault="00866B18" w:rsidP="00DA5CF6">
      <w:pPr>
        <w:rPr>
          <w:rFonts w:asciiTheme="majorHAnsi" w:hAnsiTheme="majorHAnsi" w:cs="Times New Roman"/>
        </w:rPr>
      </w:pPr>
    </w:p>
    <w:p w:rsidR="00DA5CF6" w:rsidRPr="00866B18" w:rsidRDefault="006269D2" w:rsidP="00866B18">
      <w:pPr>
        <w:pStyle w:val="Style2"/>
      </w:pPr>
      <w:bookmarkStart w:id="147" w:name="_Toc302046794"/>
      <w:bookmarkStart w:id="148" w:name="_Toc364755508"/>
      <w:r w:rsidRPr="006269D2">
        <w:t xml:space="preserve">OBR Segment </w:t>
      </w:r>
      <w:bookmarkEnd w:id="147"/>
      <w:r w:rsidR="00866B18">
        <w:t>– Observation Request – Lab</w:t>
      </w:r>
      <w:bookmarkEnd w:id="1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5"/>
        <w:gridCol w:w="680"/>
        <w:gridCol w:w="1371"/>
        <w:gridCol w:w="6030"/>
        <w:gridCol w:w="840"/>
      </w:tblGrid>
      <w:tr w:rsidR="00DA5CF6" w:rsidRPr="003A1A9C" w:rsidTr="006269D2">
        <w:tc>
          <w:tcPr>
            <w:tcW w:w="641"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632"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378"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6076"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849"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SI</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Set ID</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Order Number</w:t>
            </w:r>
          </w:p>
        </w:tc>
        <w:tc>
          <w:tcPr>
            <w:tcW w:w="6076" w:type="dxa"/>
          </w:tcPr>
          <w:p w:rsidR="00DA5CF6" w:rsidRPr="003A1A9C" w:rsidRDefault="00253B25" w:rsidP="00996D62">
            <w:pPr>
              <w:rPr>
                <w:rFonts w:asciiTheme="majorHAnsi" w:hAnsiTheme="majorHAnsi" w:cs="Times New Roman"/>
              </w:rPr>
            </w:pPr>
            <w:r w:rsidRPr="00DF56AB">
              <w:rPr>
                <w:rFonts w:asciiTheme="majorHAnsi" w:hAnsiTheme="majorHAnsi" w:cs="Times New Roman"/>
              </w:rPr>
              <w:t>1613000001^LR^SMA.FO-ALBANY.MED.VA.GOV^DNS</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3</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Order Number</w:t>
            </w:r>
          </w:p>
        </w:tc>
        <w:tc>
          <w:tcPr>
            <w:tcW w:w="6076" w:type="dxa"/>
          </w:tcPr>
          <w:p w:rsidR="00DA5CF6" w:rsidRPr="003A1A9C" w:rsidRDefault="00253B25" w:rsidP="00996D62">
            <w:pPr>
              <w:rPr>
                <w:rFonts w:asciiTheme="majorHAnsi" w:hAnsiTheme="majorHAnsi" w:cs="Times New Roman"/>
              </w:rPr>
            </w:pPr>
            <w:r w:rsidRPr="00DF56AB">
              <w:rPr>
                <w:rFonts w:asciiTheme="majorHAnsi" w:hAnsiTheme="majorHAnsi" w:cs="Times New Roman"/>
              </w:rPr>
              <w:t>1613000001^LR^SMA.FO-ALBANY.MED.VA.GOV^DNS</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4</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Universal Service Identifier</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82310.0000^Calcium^99VA64</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7</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Observation Date/Time</w:t>
            </w:r>
          </w:p>
        </w:tc>
        <w:tc>
          <w:tcPr>
            <w:tcW w:w="6076" w:type="dxa"/>
          </w:tcPr>
          <w:p w:rsidR="00DA5CF6" w:rsidRPr="003A1A9C" w:rsidRDefault="00253B25" w:rsidP="00996D62">
            <w:pPr>
              <w:rPr>
                <w:rFonts w:asciiTheme="majorHAnsi" w:hAnsiTheme="majorHAnsi" w:cs="Times New Roman"/>
              </w:rPr>
            </w:pPr>
            <w:r w:rsidRPr="00DF56AB">
              <w:rPr>
                <w:rFonts w:asciiTheme="majorHAnsi" w:hAnsiTheme="majorHAnsi" w:cs="Times New Roman"/>
              </w:rPr>
              <w:t>20130620110646-0500</w:t>
            </w:r>
          </w:p>
        </w:tc>
        <w:tc>
          <w:tcPr>
            <w:tcW w:w="849" w:type="dxa"/>
          </w:tcPr>
          <w:p w:rsidR="00DA5CF6" w:rsidRPr="003A1A9C" w:rsidRDefault="00DA5CF6" w:rsidP="00996D62">
            <w:pPr>
              <w:rPr>
                <w:rFonts w:asciiTheme="majorHAnsi" w:hAnsiTheme="majorHAnsi" w:cs="Times New Roman"/>
              </w:rPr>
            </w:pPr>
          </w:p>
        </w:tc>
      </w:tr>
      <w:tr w:rsidR="00253B25" w:rsidRPr="003A1A9C" w:rsidTr="006269D2">
        <w:tc>
          <w:tcPr>
            <w:tcW w:w="641" w:type="dxa"/>
          </w:tcPr>
          <w:p w:rsidR="00253B25" w:rsidRPr="003A1A9C" w:rsidRDefault="00253B25" w:rsidP="00996D62">
            <w:pPr>
              <w:rPr>
                <w:rFonts w:asciiTheme="majorHAnsi" w:hAnsiTheme="majorHAnsi" w:cs="Times New Roman"/>
              </w:rPr>
            </w:pPr>
            <w:r>
              <w:rPr>
                <w:rFonts w:asciiTheme="majorHAnsi" w:hAnsiTheme="majorHAnsi" w:cs="Times New Roman"/>
              </w:rPr>
              <w:t>14</w:t>
            </w:r>
          </w:p>
        </w:tc>
        <w:tc>
          <w:tcPr>
            <w:tcW w:w="632" w:type="dxa"/>
          </w:tcPr>
          <w:p w:rsidR="00253B25" w:rsidRPr="003A1A9C" w:rsidRDefault="00253B25" w:rsidP="00996D62">
            <w:pPr>
              <w:rPr>
                <w:rFonts w:asciiTheme="majorHAnsi" w:hAnsiTheme="majorHAnsi" w:cs="Times New Roman"/>
              </w:rPr>
            </w:pPr>
            <w:r>
              <w:rPr>
                <w:rFonts w:asciiTheme="majorHAnsi" w:hAnsiTheme="majorHAnsi" w:cs="Times New Roman"/>
              </w:rPr>
              <w:t>TS</w:t>
            </w:r>
          </w:p>
        </w:tc>
        <w:tc>
          <w:tcPr>
            <w:tcW w:w="1378" w:type="dxa"/>
          </w:tcPr>
          <w:p w:rsidR="00253B25" w:rsidRPr="003A1A9C" w:rsidRDefault="00253B25" w:rsidP="00996D62">
            <w:pPr>
              <w:rPr>
                <w:rFonts w:asciiTheme="majorHAnsi" w:hAnsiTheme="majorHAnsi" w:cs="Times New Roman"/>
              </w:rPr>
            </w:pPr>
            <w:r>
              <w:rPr>
                <w:rFonts w:asciiTheme="majorHAnsi" w:hAnsiTheme="majorHAnsi" w:cs="Times New Roman"/>
              </w:rPr>
              <w:t>Start Date/Time</w:t>
            </w:r>
          </w:p>
        </w:tc>
        <w:tc>
          <w:tcPr>
            <w:tcW w:w="6076" w:type="dxa"/>
          </w:tcPr>
          <w:p w:rsidR="00253B25" w:rsidRPr="00DF56AB" w:rsidRDefault="00253B25" w:rsidP="00996D62">
            <w:pPr>
              <w:rPr>
                <w:rFonts w:asciiTheme="majorHAnsi" w:hAnsiTheme="majorHAnsi" w:cs="Times New Roman"/>
              </w:rPr>
            </w:pPr>
            <w:r w:rsidRPr="00DF56AB">
              <w:rPr>
                <w:rFonts w:asciiTheme="majorHAnsi" w:hAnsiTheme="majorHAnsi" w:cs="Times New Roman"/>
              </w:rPr>
              <w:t>20130620110651-0500</w:t>
            </w:r>
          </w:p>
        </w:tc>
        <w:tc>
          <w:tcPr>
            <w:tcW w:w="849" w:type="dxa"/>
          </w:tcPr>
          <w:p w:rsidR="00253B25" w:rsidRPr="003A1A9C" w:rsidRDefault="00253B25"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15</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CM SPS</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Specimen Source</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SER&amp;Serum&amp;HL70070&amp;T-0X500&amp;SERUM&amp;SNM&amp;&amp;1974&amp;SERUM</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16</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XCN</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Ordering Provider</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10000000032-VA500^CPRSPHYSICIAN^ONE^^^DR^MD</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19</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ST</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Field 2</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\S\\S\\S\\S\\S\\S\7981190001</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20</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ST</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Field 1</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448\S\CH\S\6919570.844163</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21</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ST</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Field 2</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CH 0428 1\S\11\S\3080428\S\1\S\CHEMISTRY\S\CH\S\82310.0000</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22</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 xml:space="preserve">Results Rpt/Status </w:t>
            </w:r>
            <w:proofErr w:type="spellStart"/>
            <w:r w:rsidRPr="003A1A9C">
              <w:rPr>
                <w:rFonts w:asciiTheme="majorHAnsi" w:hAnsiTheme="majorHAnsi" w:cs="Times New Roman"/>
              </w:rPr>
              <w:t>Chng</w:t>
            </w:r>
            <w:proofErr w:type="spellEnd"/>
            <w:r w:rsidRPr="003A1A9C">
              <w:rPr>
                <w:rFonts w:asciiTheme="majorHAnsi" w:hAnsiTheme="majorHAnsi" w:cs="Times New Roman"/>
              </w:rPr>
              <w:t xml:space="preserve"> - Date</w:t>
            </w:r>
          </w:p>
        </w:tc>
        <w:tc>
          <w:tcPr>
            <w:tcW w:w="6076" w:type="dxa"/>
          </w:tcPr>
          <w:p w:rsidR="00DA5CF6" w:rsidRPr="003A1A9C" w:rsidRDefault="00253B25" w:rsidP="00996D62">
            <w:pPr>
              <w:rPr>
                <w:rFonts w:asciiTheme="majorHAnsi" w:hAnsiTheme="majorHAnsi" w:cs="Times New Roman"/>
              </w:rPr>
            </w:pPr>
            <w:r w:rsidRPr="00253B25">
              <w:rPr>
                <w:rFonts w:asciiTheme="majorHAnsi" w:hAnsiTheme="majorHAnsi" w:cs="Times New Roman"/>
              </w:rPr>
              <w:t>20130620110731-0500</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24</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ID</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 xml:space="preserve">Diagnostic </w:t>
            </w:r>
            <w:proofErr w:type="spellStart"/>
            <w:r w:rsidRPr="003A1A9C">
              <w:rPr>
                <w:rFonts w:asciiTheme="majorHAnsi" w:hAnsiTheme="majorHAnsi" w:cs="Times New Roman"/>
              </w:rPr>
              <w:t>Serv</w:t>
            </w:r>
            <w:proofErr w:type="spellEnd"/>
            <w:r w:rsidRPr="003A1A9C">
              <w:rPr>
                <w:rFonts w:asciiTheme="majorHAnsi" w:hAnsiTheme="majorHAnsi" w:cs="Times New Roman"/>
              </w:rPr>
              <w:t xml:space="preserve"> Sect ID</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CH</w:t>
            </w:r>
          </w:p>
        </w:tc>
        <w:tc>
          <w:tcPr>
            <w:tcW w:w="849" w:type="dxa"/>
          </w:tcPr>
          <w:p w:rsidR="00DA5CF6" w:rsidRPr="003A1A9C" w:rsidRDefault="00DA5CF6" w:rsidP="00996D62">
            <w:pPr>
              <w:rPr>
                <w:rFonts w:asciiTheme="majorHAnsi" w:hAnsiTheme="majorHAnsi" w:cs="Times New Roman"/>
              </w:rPr>
            </w:pPr>
          </w:p>
        </w:tc>
      </w:tr>
      <w:tr w:rsidR="00DA5CF6" w:rsidRPr="003A1A9C" w:rsidTr="006269D2">
        <w:tc>
          <w:tcPr>
            <w:tcW w:w="641"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44</w:t>
            </w:r>
          </w:p>
        </w:tc>
        <w:tc>
          <w:tcPr>
            <w:tcW w:w="632"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378"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Procedure Code</w:t>
            </w:r>
          </w:p>
        </w:tc>
        <w:tc>
          <w:tcPr>
            <w:tcW w:w="6076" w:type="dxa"/>
          </w:tcPr>
          <w:p w:rsidR="00DA5CF6" w:rsidRPr="003A1A9C" w:rsidRDefault="00DA5CF6" w:rsidP="00996D62">
            <w:pPr>
              <w:rPr>
                <w:rFonts w:asciiTheme="majorHAnsi" w:hAnsiTheme="majorHAnsi" w:cs="Times New Roman"/>
              </w:rPr>
            </w:pPr>
            <w:r w:rsidRPr="003A1A9C">
              <w:rPr>
                <w:rFonts w:asciiTheme="majorHAnsi" w:hAnsiTheme="majorHAnsi" w:cs="Times New Roman"/>
              </w:rPr>
              <w:t>82310^ASSAY OF CALCIUM^C4^82310.0000^Calcium^99VA64</w:t>
            </w:r>
          </w:p>
        </w:tc>
        <w:tc>
          <w:tcPr>
            <w:tcW w:w="849" w:type="dxa"/>
          </w:tcPr>
          <w:p w:rsidR="00DA5CF6" w:rsidRPr="003A1A9C" w:rsidRDefault="00DA5CF6" w:rsidP="00996D62">
            <w:pPr>
              <w:rPr>
                <w:rFonts w:asciiTheme="majorHAnsi" w:hAnsiTheme="majorHAnsi" w:cs="Times New Roman"/>
              </w:rPr>
            </w:pPr>
          </w:p>
        </w:tc>
      </w:tr>
    </w:tbl>
    <w:p w:rsidR="00DA5CF6" w:rsidRPr="00F00325" w:rsidRDefault="00DA5CF6" w:rsidP="00DA5CF6">
      <w:pPr>
        <w:rPr>
          <w:rFonts w:asciiTheme="majorHAnsi" w:hAnsiTheme="majorHAnsi" w:cs="Times New Roman"/>
          <w:sz w:val="32"/>
          <w:szCs w:val="32"/>
        </w:rPr>
      </w:pPr>
    </w:p>
    <w:p w:rsidR="00DA5CF6" w:rsidRPr="00F00325" w:rsidRDefault="00866B18" w:rsidP="001A6E95">
      <w:pPr>
        <w:pStyle w:val="Style2"/>
      </w:pPr>
      <w:bookmarkStart w:id="149" w:name="_Toc302046795"/>
      <w:bookmarkStart w:id="150" w:name="_Toc364755509"/>
      <w:r>
        <w:t xml:space="preserve">OBR Segment </w:t>
      </w:r>
      <w:r w:rsidR="00253B25">
        <w:t xml:space="preserve">(2.3) </w:t>
      </w:r>
      <w:r>
        <w:t xml:space="preserve">– </w:t>
      </w:r>
      <w:r w:rsidRPr="00866B18">
        <w:t xml:space="preserve">Observation Request </w:t>
      </w:r>
      <w:r>
        <w:t xml:space="preserve">– </w:t>
      </w:r>
      <w:r w:rsidR="00DA5CF6" w:rsidRPr="00F00325">
        <w:t>Radiology</w:t>
      </w:r>
      <w:bookmarkEnd w:id="149"/>
      <w:bookmarkEnd w:id="1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DA5CF6" w:rsidRPr="003A1A9C" w:rsidTr="00996D62">
        <w:tc>
          <w:tcPr>
            <w:tcW w:w="1008"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rsidR="00DA5CF6" w:rsidRPr="003A1A9C" w:rsidRDefault="00DA5CF6" w:rsidP="00996D62">
            <w:pPr>
              <w:rPr>
                <w:rFonts w:asciiTheme="majorHAnsi" w:hAnsiTheme="majorHAnsi" w:cs="Times New Roman"/>
              </w:rPr>
            </w:pP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rsidR="00DA5CF6" w:rsidRPr="003A1A9C" w:rsidRDefault="00DA5CF6" w:rsidP="00996D62">
            <w:pPr>
              <w:rPr>
                <w:rFonts w:asciiTheme="majorHAnsi" w:hAnsiTheme="majorHAnsi" w:cs="Times New Roman"/>
              </w:rPr>
            </w:pP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6919268.8696-1^073108-21^L</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71020^CHEST X-RAY^C4^58^CHEST 2 VIEWS PA&amp;LAT [02]^99RAP</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7</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200807311303-0500</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14</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Specimen Received Date/Time</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20080731130633-0500</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15</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CM SPS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Specimen Source</w:t>
            </w:r>
          </w:p>
        </w:tc>
        <w:tc>
          <w:tcPr>
            <w:tcW w:w="4321" w:type="dxa"/>
            <w:shd w:val="clear" w:color="auto" w:fill="auto"/>
          </w:tcPr>
          <w:p w:rsidR="00DA5CF6" w:rsidRPr="003A1A9C" w:rsidRDefault="00DA5CF6" w:rsidP="00996D62">
            <w:pPr>
              <w:rPr>
                <w:rFonts w:asciiTheme="majorHAnsi" w:hAnsiTheme="majorHAnsi" w:cs="Times New Roman"/>
              </w:rPr>
            </w:pP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16</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XCN</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Ordering Provider</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10000000032^CPRSPHYSICIAN^ONE</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18</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Field 1</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7B</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20</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Field 1</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2^7TH FLOOR^500^VAMC ALBANY</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22</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 xml:space="preserve">Results Rpt/Status </w:t>
            </w:r>
            <w:proofErr w:type="spellStart"/>
            <w:r w:rsidRPr="003A1A9C">
              <w:rPr>
                <w:rFonts w:asciiTheme="majorHAnsi" w:hAnsiTheme="majorHAnsi" w:cs="Times New Roman"/>
              </w:rPr>
              <w:t>Chng</w:t>
            </w:r>
            <w:proofErr w:type="spellEnd"/>
            <w:r w:rsidRPr="003A1A9C">
              <w:rPr>
                <w:rFonts w:asciiTheme="majorHAnsi" w:hAnsiTheme="majorHAnsi" w:cs="Times New Roman"/>
              </w:rPr>
              <w:t xml:space="preserve"> - Date</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200807311308-0500</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25</w:t>
            </w:r>
          </w:p>
        </w:tc>
        <w:tc>
          <w:tcPr>
            <w:tcW w:w="1313" w:type="dxa"/>
            <w:shd w:val="clear" w:color="auto" w:fill="auto"/>
          </w:tcPr>
          <w:p w:rsidR="00DA5CF6" w:rsidRPr="003A1A9C" w:rsidRDefault="00DA5CF6" w:rsidP="00996D62">
            <w:pPr>
              <w:rPr>
                <w:rFonts w:asciiTheme="majorHAnsi" w:hAnsiTheme="majorHAnsi" w:cs="Times New Roman"/>
              </w:rPr>
            </w:pPr>
          </w:p>
        </w:tc>
        <w:tc>
          <w:tcPr>
            <w:tcW w:w="1959" w:type="dxa"/>
            <w:shd w:val="clear" w:color="auto" w:fill="auto"/>
          </w:tcPr>
          <w:p w:rsidR="00DA5CF6" w:rsidRPr="003A1A9C" w:rsidRDefault="00DA5CF6" w:rsidP="00996D62">
            <w:pPr>
              <w:rPr>
                <w:rFonts w:asciiTheme="majorHAnsi" w:hAnsiTheme="majorHAnsi" w:cs="Times New Roman"/>
              </w:rPr>
            </w:pP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F</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32</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 xml:space="preserve">Principal Result </w:t>
            </w:r>
            <w:proofErr w:type="spellStart"/>
            <w:r w:rsidRPr="003A1A9C">
              <w:rPr>
                <w:rFonts w:asciiTheme="majorHAnsi" w:hAnsiTheme="majorHAnsi" w:cs="Times New Roman"/>
              </w:rPr>
              <w:t>Interpeter</w:t>
            </w:r>
            <w:proofErr w:type="spellEnd"/>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3^NITSCHE^DAVID^C</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33</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 xml:space="preserve">Assistant Result </w:t>
            </w:r>
            <w:proofErr w:type="spellStart"/>
            <w:r w:rsidRPr="003A1A9C">
              <w:rPr>
                <w:rFonts w:asciiTheme="majorHAnsi" w:hAnsiTheme="majorHAnsi" w:cs="Times New Roman"/>
              </w:rPr>
              <w:t>Interpeter</w:t>
            </w:r>
            <w:proofErr w:type="spellEnd"/>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11711^TEST^TURKEY</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35</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Transcriptionist</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3^NITSCHE^DAVID^C</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36</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Scheduled Date/Time</w:t>
            </w:r>
          </w:p>
        </w:tc>
        <w:tc>
          <w:tcPr>
            <w:tcW w:w="4321"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200807311303-0500</w:t>
            </w:r>
          </w:p>
        </w:tc>
        <w:tc>
          <w:tcPr>
            <w:tcW w:w="975" w:type="dxa"/>
            <w:shd w:val="clear" w:color="auto" w:fill="auto"/>
          </w:tcPr>
          <w:p w:rsidR="00DA5CF6" w:rsidRPr="003A1A9C" w:rsidRDefault="00DA5CF6" w:rsidP="00996D62">
            <w:pPr>
              <w:rPr>
                <w:rFonts w:asciiTheme="majorHAnsi" w:hAnsiTheme="majorHAnsi" w:cs="Times New Roman"/>
              </w:rPr>
            </w:pPr>
          </w:p>
        </w:tc>
      </w:tr>
    </w:tbl>
    <w:p w:rsidR="00DA5CF6" w:rsidRDefault="00DA5CF6" w:rsidP="00DA5CF6">
      <w:pPr>
        <w:rPr>
          <w:rFonts w:asciiTheme="majorHAnsi" w:hAnsiTheme="majorHAnsi" w:cs="Times New Roman"/>
          <w:b/>
          <w:bCs/>
          <w:i/>
          <w:iCs/>
          <w:highlight w:val="yellow"/>
        </w:rPr>
      </w:pPr>
    </w:p>
    <w:p w:rsidR="00253B25" w:rsidRPr="00F00325" w:rsidRDefault="00253B25" w:rsidP="00253B25">
      <w:pPr>
        <w:pStyle w:val="Style2"/>
      </w:pPr>
      <w:bookmarkStart w:id="151" w:name="_Toc364755510"/>
      <w:r>
        <w:t xml:space="preserve">OBR Segment (2.4) – </w:t>
      </w:r>
      <w:r w:rsidRPr="00866B18">
        <w:t xml:space="preserve">Observation Request </w:t>
      </w:r>
      <w:r>
        <w:t xml:space="preserve">– </w:t>
      </w:r>
      <w:r w:rsidRPr="00F00325">
        <w:t>Radiology</w:t>
      </w:r>
      <w:bookmarkEnd w:id="1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253B25" w:rsidRPr="003A1A9C" w:rsidTr="00253B25">
        <w:tc>
          <w:tcPr>
            <w:tcW w:w="1008" w:type="dxa"/>
            <w:shd w:val="clear" w:color="auto" w:fill="BFBFBF" w:themeFill="background1" w:themeFillShade="BF"/>
          </w:tcPr>
          <w:p w:rsidR="00253B25" w:rsidRPr="003A1A9C" w:rsidRDefault="00253B25" w:rsidP="00253B25">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rsidR="00253B25" w:rsidRPr="003A1A9C" w:rsidRDefault="00253B25" w:rsidP="00253B25">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rsidR="00253B25" w:rsidRPr="003A1A9C" w:rsidRDefault="00253B25" w:rsidP="00253B25">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rsidR="00253B25" w:rsidRPr="003A1A9C" w:rsidRDefault="00253B25" w:rsidP="00253B25">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rsidR="00253B25" w:rsidRPr="003A1A9C" w:rsidRDefault="00253B25" w:rsidP="00253B25">
            <w:pPr>
              <w:rPr>
                <w:rFonts w:asciiTheme="majorHAnsi" w:hAnsiTheme="majorHAnsi" w:cs="Times New Roman"/>
                <w:b/>
              </w:rPr>
            </w:pPr>
            <w:r w:rsidRPr="003A1A9C">
              <w:rPr>
                <w:rFonts w:asciiTheme="majorHAnsi" w:hAnsiTheme="majorHAnsi" w:cs="Times New Roman"/>
                <w:b/>
              </w:rPr>
              <w:t>Notes</w:t>
            </w: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051413-64</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051413-64</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73100^X-RAY EXAM OF WRIST^C4^135^WRIST 2 VIEWS^99RAP</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7</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20130514094133-0500</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15</w:t>
            </w:r>
          </w:p>
        </w:tc>
        <w:tc>
          <w:tcPr>
            <w:tcW w:w="1313"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CM SPS</w:t>
            </w:r>
          </w:p>
        </w:tc>
        <w:tc>
          <w:tcPr>
            <w:tcW w:w="1959"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Specimen Source</w:t>
            </w:r>
          </w:p>
        </w:tc>
        <w:tc>
          <w:tcPr>
            <w:tcW w:w="4321" w:type="dxa"/>
            <w:shd w:val="clear" w:color="auto" w:fill="auto"/>
          </w:tcPr>
          <w:p w:rsidR="00253B25" w:rsidRPr="003A1A9C" w:rsidRDefault="00253B25" w:rsidP="00253B25">
            <w:pPr>
              <w:rPr>
                <w:rFonts w:asciiTheme="majorHAnsi" w:hAnsiTheme="majorHAnsi" w:cs="Times New Roman"/>
              </w:rPr>
            </w:pP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16</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XCN</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Ordering Provider</w:t>
            </w:r>
          </w:p>
        </w:tc>
        <w:tc>
          <w:tcPr>
            <w:tcW w:w="4321"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10000000032^CPRSPHYSICIAN^ONE</w:t>
            </w:r>
            <w:r>
              <w:rPr>
                <w:rFonts w:asciiTheme="majorHAnsi" w:hAnsiTheme="majorHAnsi" w:cs="Times New Roman"/>
              </w:rPr>
              <w:t>^^^DR^MD</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17</w:t>
            </w:r>
          </w:p>
        </w:tc>
        <w:tc>
          <w:tcPr>
            <w:tcW w:w="1313"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NM</w:t>
            </w:r>
          </w:p>
        </w:tc>
        <w:tc>
          <w:tcPr>
            <w:tcW w:w="1959"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Ord. Callback Phone Number</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1-518-662-7854^PRN^PH~1-518-626-8543^WPN^PH</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18</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Placer Field 1</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051413-64</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19</w:t>
            </w:r>
          </w:p>
        </w:tc>
        <w:tc>
          <w:tcPr>
            <w:tcW w:w="1313"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ST</w:t>
            </w:r>
          </w:p>
        </w:tc>
        <w:tc>
          <w:tcPr>
            <w:tcW w:w="1959"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Placer Field 2</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64</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20</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Filler Field 1</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051413-64</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21</w:t>
            </w:r>
          </w:p>
        </w:tc>
        <w:tc>
          <w:tcPr>
            <w:tcW w:w="1313"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ST</w:t>
            </w:r>
          </w:p>
        </w:tc>
        <w:tc>
          <w:tcPr>
            <w:tcW w:w="1959"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Filler Field 2</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RAD_GENERAL RADIOLOGY`2_7</w:t>
            </w:r>
            <w:r w:rsidRPr="00DF56AB">
              <w:rPr>
                <w:rFonts w:asciiTheme="majorHAnsi" w:hAnsiTheme="majorHAnsi" w:cs="Times New Roman"/>
                <w:vertAlign w:val="superscript"/>
              </w:rPr>
              <w:t>TH</w:t>
            </w:r>
            <w:r>
              <w:rPr>
                <w:rFonts w:asciiTheme="majorHAnsi" w:hAnsiTheme="majorHAnsi" w:cs="Times New Roman"/>
              </w:rPr>
              <w:t xml:space="preserve"> FLOOR`500_VAMC ALBANY</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22</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 xml:space="preserve">Results Rpt/Status </w:t>
            </w:r>
            <w:proofErr w:type="spellStart"/>
            <w:r w:rsidRPr="003A1A9C">
              <w:rPr>
                <w:rFonts w:asciiTheme="majorHAnsi" w:hAnsiTheme="majorHAnsi" w:cs="Times New Roman"/>
              </w:rPr>
              <w:t>Chng</w:t>
            </w:r>
            <w:proofErr w:type="spellEnd"/>
            <w:r w:rsidRPr="003A1A9C">
              <w:rPr>
                <w:rFonts w:asciiTheme="majorHAnsi" w:hAnsiTheme="majorHAnsi" w:cs="Times New Roman"/>
              </w:rPr>
              <w:t xml:space="preserve"> - Date</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201305140946-0500</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25</w:t>
            </w:r>
          </w:p>
        </w:tc>
        <w:tc>
          <w:tcPr>
            <w:tcW w:w="1313" w:type="dxa"/>
            <w:shd w:val="clear" w:color="auto" w:fill="auto"/>
          </w:tcPr>
          <w:p w:rsidR="00253B25" w:rsidRPr="003A1A9C" w:rsidRDefault="00253B25" w:rsidP="00253B25">
            <w:pPr>
              <w:rPr>
                <w:rFonts w:asciiTheme="majorHAnsi" w:hAnsiTheme="majorHAnsi" w:cs="Times New Roman"/>
              </w:rPr>
            </w:pPr>
          </w:p>
        </w:tc>
        <w:tc>
          <w:tcPr>
            <w:tcW w:w="1959"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Results Status</w:t>
            </w:r>
          </w:p>
        </w:tc>
        <w:tc>
          <w:tcPr>
            <w:tcW w:w="4321"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F</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29</w:t>
            </w:r>
          </w:p>
        </w:tc>
        <w:tc>
          <w:tcPr>
            <w:tcW w:w="1313" w:type="dxa"/>
            <w:shd w:val="clear" w:color="auto" w:fill="auto"/>
          </w:tcPr>
          <w:p w:rsidR="00253B25" w:rsidRPr="003A1A9C" w:rsidRDefault="00253B25" w:rsidP="00253B25">
            <w:pPr>
              <w:rPr>
                <w:rFonts w:asciiTheme="majorHAnsi" w:hAnsiTheme="majorHAnsi" w:cs="Times New Roman"/>
              </w:rPr>
            </w:pPr>
          </w:p>
        </w:tc>
        <w:tc>
          <w:tcPr>
            <w:tcW w:w="1959" w:type="dxa"/>
            <w:shd w:val="clear" w:color="auto" w:fill="auto"/>
          </w:tcPr>
          <w:p w:rsidR="00253B25" w:rsidRDefault="00253B25" w:rsidP="00253B25">
            <w:pPr>
              <w:rPr>
                <w:rFonts w:asciiTheme="majorHAnsi" w:hAnsiTheme="majorHAnsi" w:cs="Times New Roman"/>
              </w:rPr>
            </w:pPr>
            <w:r>
              <w:rPr>
                <w:rFonts w:asciiTheme="majorHAnsi" w:hAnsiTheme="majorHAnsi" w:cs="Times New Roman"/>
              </w:rPr>
              <w:t>Parent</w:t>
            </w:r>
          </w:p>
        </w:tc>
        <w:tc>
          <w:tcPr>
            <w:tcW w:w="4321" w:type="dxa"/>
            <w:shd w:val="clear" w:color="auto" w:fill="auto"/>
          </w:tcPr>
          <w:p w:rsidR="00253B25" w:rsidRPr="003A1A9C" w:rsidRDefault="00253B25" w:rsidP="00253B25">
            <w:pPr>
              <w:rPr>
                <w:rFonts w:asciiTheme="majorHAnsi" w:hAnsiTheme="majorHAnsi" w:cs="Times New Roman"/>
              </w:rPr>
            </w:pPr>
          </w:p>
        </w:tc>
        <w:tc>
          <w:tcPr>
            <w:tcW w:w="975"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Opt.</w:t>
            </w: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32</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 xml:space="preserve">Principal Result </w:t>
            </w:r>
            <w:proofErr w:type="spellStart"/>
            <w:r w:rsidRPr="003A1A9C">
              <w:rPr>
                <w:rFonts w:asciiTheme="majorHAnsi" w:hAnsiTheme="majorHAnsi" w:cs="Times New Roman"/>
              </w:rPr>
              <w:t>Interpeter</w:t>
            </w:r>
            <w:proofErr w:type="spellEnd"/>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11710^LHJALDU^ULN</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33</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 xml:space="preserve">Assistant Result </w:t>
            </w:r>
            <w:proofErr w:type="spellStart"/>
            <w:r w:rsidRPr="003A1A9C">
              <w:rPr>
                <w:rFonts w:asciiTheme="majorHAnsi" w:hAnsiTheme="majorHAnsi" w:cs="Times New Roman"/>
              </w:rPr>
              <w:t>Interpeter</w:t>
            </w:r>
            <w:proofErr w:type="spellEnd"/>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11850^TLTSUXZ^CXH~11711^THTS^SRUBHN</w:t>
            </w:r>
          </w:p>
        </w:tc>
        <w:tc>
          <w:tcPr>
            <w:tcW w:w="975" w:type="dxa"/>
            <w:shd w:val="clear" w:color="auto" w:fill="auto"/>
          </w:tcPr>
          <w:p w:rsidR="00253B25" w:rsidRPr="003A1A9C" w:rsidRDefault="00253B25" w:rsidP="00253B25">
            <w:pPr>
              <w:rPr>
                <w:rFonts w:asciiTheme="majorHAnsi" w:hAnsiTheme="majorHAnsi" w:cs="Times New Roman"/>
              </w:rPr>
            </w:pPr>
          </w:p>
        </w:tc>
      </w:tr>
      <w:tr w:rsidR="00253B25" w:rsidRPr="003A1A9C" w:rsidTr="00253B25">
        <w:tc>
          <w:tcPr>
            <w:tcW w:w="1008"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35</w:t>
            </w:r>
          </w:p>
        </w:tc>
        <w:tc>
          <w:tcPr>
            <w:tcW w:w="1313"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rsidR="00253B25" w:rsidRPr="003A1A9C" w:rsidRDefault="00253B25" w:rsidP="00253B25">
            <w:pPr>
              <w:rPr>
                <w:rFonts w:asciiTheme="majorHAnsi" w:hAnsiTheme="majorHAnsi" w:cs="Times New Roman"/>
              </w:rPr>
            </w:pPr>
            <w:r w:rsidRPr="003A1A9C">
              <w:rPr>
                <w:rFonts w:asciiTheme="majorHAnsi" w:hAnsiTheme="majorHAnsi" w:cs="Times New Roman"/>
              </w:rPr>
              <w:t>Transcriptionist</w:t>
            </w:r>
          </w:p>
        </w:tc>
        <w:tc>
          <w:tcPr>
            <w:tcW w:w="4321" w:type="dxa"/>
            <w:shd w:val="clear" w:color="auto" w:fill="auto"/>
          </w:tcPr>
          <w:p w:rsidR="00253B25" w:rsidRPr="003A1A9C" w:rsidRDefault="00253B25" w:rsidP="00253B25">
            <w:pPr>
              <w:rPr>
                <w:rFonts w:asciiTheme="majorHAnsi" w:hAnsiTheme="majorHAnsi" w:cs="Times New Roman"/>
              </w:rPr>
            </w:pPr>
            <w:r>
              <w:rPr>
                <w:rFonts w:asciiTheme="majorHAnsi" w:hAnsiTheme="majorHAnsi" w:cs="Times New Roman"/>
              </w:rPr>
              <w:t>10000000034^ROISTAFF^CHIEF^O</w:t>
            </w:r>
          </w:p>
        </w:tc>
        <w:tc>
          <w:tcPr>
            <w:tcW w:w="975" w:type="dxa"/>
            <w:shd w:val="clear" w:color="auto" w:fill="auto"/>
          </w:tcPr>
          <w:p w:rsidR="00253B25" w:rsidRPr="003A1A9C" w:rsidRDefault="00253B25" w:rsidP="00253B25">
            <w:pPr>
              <w:rPr>
                <w:rFonts w:asciiTheme="majorHAnsi" w:hAnsiTheme="majorHAnsi" w:cs="Times New Roman"/>
              </w:rPr>
            </w:pPr>
          </w:p>
        </w:tc>
      </w:tr>
    </w:tbl>
    <w:p w:rsidR="00253B25" w:rsidRDefault="00253B25" w:rsidP="001A6E95">
      <w:pPr>
        <w:pStyle w:val="Style2"/>
      </w:pPr>
    </w:p>
    <w:p w:rsidR="00DA5CF6" w:rsidRPr="006269D2" w:rsidRDefault="006269D2" w:rsidP="001A6E95">
      <w:pPr>
        <w:pStyle w:val="Style2"/>
      </w:pPr>
      <w:bookmarkStart w:id="152" w:name="_Toc364755511"/>
      <w:r>
        <w:t xml:space="preserve">OBR Segment </w:t>
      </w:r>
      <w:r w:rsidR="000A5F9B">
        <w:t>–</w:t>
      </w:r>
      <w:r>
        <w:t xml:space="preserve"> </w:t>
      </w:r>
      <w:r w:rsidR="00866B18">
        <w:t xml:space="preserve">Observation Request – </w:t>
      </w:r>
      <w:r>
        <w:t>S</w:t>
      </w:r>
      <w:r w:rsidR="000A5F9B">
        <w:t>urgery</w:t>
      </w:r>
      <w:bookmarkEnd w:id="1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DA5CF6" w:rsidRPr="003A1A9C" w:rsidTr="00996D62">
        <w:tc>
          <w:tcPr>
            <w:tcW w:w="1008"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rsidR="00DA5CF6" w:rsidRPr="003A1A9C" w:rsidRDefault="00C807D2" w:rsidP="00996D62">
            <w:pPr>
              <w:rPr>
                <w:rFonts w:asciiTheme="majorHAnsi" w:hAnsiTheme="majorHAnsi" w:cs="Times New Roman"/>
              </w:rPr>
            </w:pPr>
            <w:r>
              <w:rPr>
                <w:rFonts w:asciiTheme="majorHAnsi" w:hAnsiTheme="majorHAnsi" w:cs="Times New Roman"/>
              </w:rPr>
              <w:t>1</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rsidR="00DA5CF6" w:rsidRPr="003A1A9C" w:rsidRDefault="00DA5CF6" w:rsidP="00996D62">
            <w:pPr>
              <w:rPr>
                <w:rFonts w:asciiTheme="majorHAnsi" w:hAnsiTheme="majorHAnsi" w:cs="Times New Roman"/>
              </w:rPr>
            </w:pP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rsidR="00DA5CF6" w:rsidRPr="003A1A9C" w:rsidRDefault="00DA5CF6" w:rsidP="00996D62">
            <w:pPr>
              <w:rPr>
                <w:rFonts w:asciiTheme="majorHAnsi" w:hAnsiTheme="majorHAnsi" w:cs="Times New Roman"/>
              </w:rPr>
            </w:pPr>
            <w:r>
              <w:rPr>
                <w:rFonts w:asciiTheme="majorHAnsi" w:hAnsiTheme="majorHAnsi"/>
              </w:rPr>
              <w:t>10326</w:t>
            </w:r>
          </w:p>
        </w:tc>
        <w:tc>
          <w:tcPr>
            <w:tcW w:w="975"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Surgery Case#</w:t>
            </w: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rsidR="00DA5CF6" w:rsidRPr="006B280E" w:rsidRDefault="00DA5CF6" w:rsidP="00996D62">
            <w:pPr>
              <w:rPr>
                <w:rFonts w:asciiTheme="majorHAnsi" w:hAnsiTheme="majorHAnsi" w:cs="Times New Roman"/>
              </w:rPr>
            </w:pPr>
            <w:r w:rsidRPr="006B280E">
              <w:rPr>
                <w:rFonts w:asciiTheme="majorHAnsi" w:hAnsiTheme="majorHAnsi" w:cs="Times New Roman"/>
                <w:bCs/>
                <w:iCs/>
              </w:rPr>
              <w:t>^OPERATION^5000.7</w:t>
            </w:r>
          </w:p>
        </w:tc>
        <w:tc>
          <w:tcPr>
            <w:tcW w:w="975" w:type="dxa"/>
            <w:shd w:val="clear" w:color="auto" w:fill="auto"/>
          </w:tcPr>
          <w:p w:rsidR="00DA5CF6" w:rsidRPr="003A1A9C" w:rsidRDefault="00DA5CF6" w:rsidP="00996D62">
            <w:pPr>
              <w:rPr>
                <w:rFonts w:asciiTheme="majorHAnsi" w:hAnsiTheme="majorHAnsi" w:cs="Times New Roman"/>
              </w:rPr>
            </w:pPr>
          </w:p>
        </w:tc>
      </w:tr>
      <w:tr w:rsidR="00B6092A" w:rsidRPr="003A1A9C" w:rsidTr="00612116">
        <w:tc>
          <w:tcPr>
            <w:tcW w:w="1008" w:type="dxa"/>
            <w:shd w:val="clear" w:color="auto" w:fill="auto"/>
          </w:tcPr>
          <w:p w:rsidR="00B6092A" w:rsidRPr="003A1A9C" w:rsidRDefault="00B6092A" w:rsidP="00612116">
            <w:pPr>
              <w:rPr>
                <w:rFonts w:asciiTheme="majorHAnsi" w:hAnsiTheme="majorHAnsi" w:cs="Times New Roman"/>
              </w:rPr>
            </w:pPr>
            <w:r>
              <w:rPr>
                <w:rFonts w:asciiTheme="majorHAnsi" w:hAnsiTheme="majorHAnsi" w:cs="Times New Roman"/>
              </w:rPr>
              <w:t>7</w:t>
            </w:r>
          </w:p>
        </w:tc>
        <w:tc>
          <w:tcPr>
            <w:tcW w:w="1313" w:type="dxa"/>
            <w:shd w:val="clear" w:color="auto" w:fill="auto"/>
          </w:tcPr>
          <w:p w:rsidR="00B6092A" w:rsidRPr="003A1A9C" w:rsidRDefault="00C807D2" w:rsidP="00C807D2">
            <w:pPr>
              <w:rPr>
                <w:rFonts w:asciiTheme="majorHAnsi" w:hAnsiTheme="majorHAnsi" w:cs="Times New Roman"/>
              </w:rPr>
            </w:pPr>
            <w:r>
              <w:rPr>
                <w:rFonts w:asciiTheme="majorHAnsi" w:hAnsiTheme="majorHAnsi" w:cs="Times New Roman"/>
              </w:rPr>
              <w:t>TS</w:t>
            </w:r>
          </w:p>
        </w:tc>
        <w:tc>
          <w:tcPr>
            <w:tcW w:w="1959" w:type="dxa"/>
            <w:shd w:val="clear" w:color="auto" w:fill="auto"/>
          </w:tcPr>
          <w:p w:rsidR="00B6092A" w:rsidRPr="003A1A9C" w:rsidRDefault="00C807D2" w:rsidP="00612116">
            <w:pPr>
              <w:rPr>
                <w:rFonts w:asciiTheme="majorHAnsi" w:hAnsiTheme="majorHAnsi" w:cs="Times New Roman"/>
              </w:rPr>
            </w:pPr>
            <w:r>
              <w:rPr>
                <w:rFonts w:asciiTheme="majorHAnsi" w:hAnsiTheme="majorHAnsi" w:cs="Times New Roman"/>
              </w:rPr>
              <w:t>Date Operation Began</w:t>
            </w:r>
          </w:p>
        </w:tc>
        <w:tc>
          <w:tcPr>
            <w:tcW w:w="4321" w:type="dxa"/>
            <w:shd w:val="clear" w:color="auto" w:fill="auto"/>
          </w:tcPr>
          <w:p w:rsidR="00B6092A" w:rsidRPr="00B6092A" w:rsidRDefault="00B6092A" w:rsidP="00612116">
            <w:pPr>
              <w:rPr>
                <w:rFonts w:asciiTheme="majorHAnsi" w:hAnsiTheme="majorHAnsi" w:cs="Times New Roman"/>
              </w:rPr>
            </w:pPr>
            <w:r w:rsidRPr="00B6092A">
              <w:rPr>
                <w:rFonts w:asciiTheme="majorHAnsi" w:hAnsiTheme="majorHAnsi" w:cs="Times New Roman"/>
                <w:bCs/>
                <w:iCs/>
              </w:rPr>
              <w:t>201210010601-0500</w:t>
            </w:r>
          </w:p>
        </w:tc>
        <w:tc>
          <w:tcPr>
            <w:tcW w:w="975" w:type="dxa"/>
            <w:shd w:val="clear" w:color="auto" w:fill="auto"/>
          </w:tcPr>
          <w:p w:rsidR="00B6092A" w:rsidRPr="003A1A9C" w:rsidRDefault="00B6092A" w:rsidP="00612116">
            <w:pPr>
              <w:rPr>
                <w:rFonts w:asciiTheme="majorHAnsi" w:hAnsiTheme="majorHAnsi" w:cs="Times New Roman"/>
              </w:rPr>
            </w:pPr>
          </w:p>
        </w:tc>
      </w:tr>
      <w:tr w:rsidR="00B6092A" w:rsidRPr="003A1A9C" w:rsidTr="00612116">
        <w:tc>
          <w:tcPr>
            <w:tcW w:w="1008" w:type="dxa"/>
            <w:shd w:val="clear" w:color="auto" w:fill="auto"/>
          </w:tcPr>
          <w:p w:rsidR="00B6092A" w:rsidRPr="003A1A9C" w:rsidRDefault="00B6092A" w:rsidP="00612116">
            <w:pPr>
              <w:rPr>
                <w:rFonts w:asciiTheme="majorHAnsi" w:hAnsiTheme="majorHAnsi" w:cs="Times New Roman"/>
              </w:rPr>
            </w:pPr>
            <w:r>
              <w:rPr>
                <w:rFonts w:asciiTheme="majorHAnsi" w:hAnsiTheme="majorHAnsi" w:cs="Times New Roman"/>
              </w:rPr>
              <w:t>8</w:t>
            </w:r>
          </w:p>
        </w:tc>
        <w:tc>
          <w:tcPr>
            <w:tcW w:w="1313" w:type="dxa"/>
            <w:shd w:val="clear" w:color="auto" w:fill="auto"/>
          </w:tcPr>
          <w:p w:rsidR="00B6092A" w:rsidRPr="003A1A9C" w:rsidRDefault="00C807D2" w:rsidP="00C807D2">
            <w:pPr>
              <w:rPr>
                <w:rFonts w:asciiTheme="majorHAnsi" w:hAnsiTheme="majorHAnsi" w:cs="Times New Roman"/>
              </w:rPr>
            </w:pPr>
            <w:r>
              <w:rPr>
                <w:rFonts w:asciiTheme="majorHAnsi" w:hAnsiTheme="majorHAnsi" w:cs="Times New Roman"/>
              </w:rPr>
              <w:t>TS</w:t>
            </w:r>
          </w:p>
        </w:tc>
        <w:tc>
          <w:tcPr>
            <w:tcW w:w="1959" w:type="dxa"/>
            <w:shd w:val="clear" w:color="auto" w:fill="auto"/>
          </w:tcPr>
          <w:p w:rsidR="00B6092A" w:rsidRPr="003A1A9C" w:rsidRDefault="00C807D2" w:rsidP="00C807D2">
            <w:pPr>
              <w:rPr>
                <w:rFonts w:asciiTheme="majorHAnsi" w:hAnsiTheme="majorHAnsi" w:cs="Times New Roman"/>
              </w:rPr>
            </w:pPr>
            <w:r>
              <w:rPr>
                <w:rFonts w:asciiTheme="majorHAnsi" w:hAnsiTheme="majorHAnsi" w:cs="Times New Roman"/>
              </w:rPr>
              <w:t>Date Operation End</w:t>
            </w:r>
          </w:p>
        </w:tc>
        <w:tc>
          <w:tcPr>
            <w:tcW w:w="4321" w:type="dxa"/>
            <w:shd w:val="clear" w:color="auto" w:fill="auto"/>
          </w:tcPr>
          <w:p w:rsidR="00B6092A" w:rsidRPr="00B6092A" w:rsidRDefault="00B6092A" w:rsidP="00612116">
            <w:pPr>
              <w:rPr>
                <w:rFonts w:asciiTheme="majorHAnsi" w:hAnsiTheme="majorHAnsi" w:cs="Times New Roman"/>
              </w:rPr>
            </w:pPr>
            <w:r w:rsidRPr="00B6092A">
              <w:rPr>
                <w:rFonts w:asciiTheme="majorHAnsi" w:hAnsiTheme="majorHAnsi" w:cs="Times New Roman"/>
                <w:bCs/>
                <w:iCs/>
              </w:rPr>
              <w:t>201210010901-0500</w:t>
            </w:r>
          </w:p>
        </w:tc>
        <w:tc>
          <w:tcPr>
            <w:tcW w:w="975" w:type="dxa"/>
            <w:shd w:val="clear" w:color="auto" w:fill="auto"/>
          </w:tcPr>
          <w:p w:rsidR="00B6092A" w:rsidRPr="003A1A9C" w:rsidRDefault="00B6092A" w:rsidP="00612116">
            <w:pPr>
              <w:rPr>
                <w:rFonts w:asciiTheme="majorHAnsi" w:hAnsiTheme="majorHAnsi" w:cs="Times New Roman"/>
              </w:rPr>
            </w:pPr>
          </w:p>
        </w:tc>
      </w:tr>
    </w:tbl>
    <w:p w:rsidR="00B6092A" w:rsidRPr="00B6092A" w:rsidRDefault="00B6092A" w:rsidP="00B6092A">
      <w:pPr>
        <w:rPr>
          <w:rFonts w:asciiTheme="majorHAnsi" w:hAnsiTheme="majorHAnsi" w:cs="Times New Roman"/>
          <w:b/>
          <w:bCs/>
          <w:i/>
          <w:iCs/>
          <w:sz w:val="32"/>
          <w:szCs w:val="32"/>
        </w:rPr>
      </w:pPr>
    </w:p>
    <w:p w:rsidR="00DA5CF6" w:rsidRPr="006269D2" w:rsidRDefault="006269D2" w:rsidP="001A6E95">
      <w:pPr>
        <w:pStyle w:val="Style2"/>
      </w:pPr>
      <w:bookmarkStart w:id="153" w:name="_Toc364755512"/>
      <w:r>
        <w:t xml:space="preserve">OBR Segment </w:t>
      </w:r>
      <w:r w:rsidR="000A5F9B">
        <w:t>–</w:t>
      </w:r>
      <w:r>
        <w:t xml:space="preserve"> </w:t>
      </w:r>
      <w:r w:rsidR="00866B18">
        <w:t xml:space="preserve">Observation Request – </w:t>
      </w:r>
      <w:r>
        <w:t>V</w:t>
      </w:r>
      <w:r w:rsidR="000A5F9B">
        <w:t>ital</w:t>
      </w:r>
      <w:r w:rsidR="00866B18">
        <w:t>s</w:t>
      </w:r>
      <w:bookmarkEnd w:id="1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DA5CF6" w:rsidRPr="003A1A9C" w:rsidTr="00996D62">
        <w:tc>
          <w:tcPr>
            <w:tcW w:w="1008"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rsidR="00DA5CF6" w:rsidRPr="003A1A9C" w:rsidRDefault="00253B25" w:rsidP="00996D62">
            <w:pPr>
              <w:rPr>
                <w:rFonts w:asciiTheme="majorHAnsi" w:hAnsiTheme="majorHAnsi" w:cs="Times New Roman"/>
              </w:rPr>
            </w:pPr>
            <w:r>
              <w:rPr>
                <w:rFonts w:asciiTheme="majorHAnsi" w:hAnsiTheme="majorHAnsi" w:cs="Times New Roman"/>
              </w:rPr>
              <w:t>1</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rsidR="00DA5CF6" w:rsidRPr="003A1A9C" w:rsidRDefault="00DA5CF6" w:rsidP="00996D62">
            <w:pPr>
              <w:rPr>
                <w:rFonts w:asciiTheme="majorHAnsi" w:hAnsiTheme="majorHAnsi" w:cs="Times New Roman"/>
              </w:rPr>
            </w:pP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rsidR="00DA5CF6" w:rsidRPr="003A1A9C" w:rsidRDefault="00DA5CF6" w:rsidP="00996D62">
            <w:pPr>
              <w:rPr>
                <w:rFonts w:asciiTheme="majorHAnsi" w:hAnsiTheme="majorHAnsi" w:cs="Times New Roman"/>
              </w:rPr>
            </w:pPr>
            <w:r w:rsidRPr="001F48B4">
              <w:rPr>
                <w:rFonts w:asciiTheme="majorHAnsi" w:hAnsiTheme="majorHAnsi"/>
              </w:rPr>
              <w:t>963^500_120.5</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rsidR="00DA5CF6" w:rsidRPr="003A1A9C" w:rsidRDefault="00DA5CF6" w:rsidP="00996D62">
            <w:pPr>
              <w:rPr>
                <w:rFonts w:asciiTheme="majorHAnsi" w:hAnsiTheme="majorHAnsi" w:cs="Times New Roman"/>
              </w:rPr>
            </w:pPr>
            <w:r w:rsidRPr="001F48B4">
              <w:rPr>
                <w:rFonts w:asciiTheme="majorHAnsi" w:hAnsiTheme="majorHAnsi"/>
              </w:rPr>
              <w:t>0^WEIGHT^99VA120.51</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7</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rsidR="00DA5CF6" w:rsidRPr="00F00325" w:rsidRDefault="00DA5CF6" w:rsidP="00996D62">
            <w:pPr>
              <w:rPr>
                <w:rFonts w:asciiTheme="majorHAnsi" w:hAnsiTheme="majorHAnsi" w:cs="Times New Roman"/>
              </w:rPr>
            </w:pPr>
            <w:r w:rsidRPr="00F00325">
              <w:rPr>
                <w:rFonts w:asciiTheme="majorHAnsi" w:hAnsiTheme="majorHAnsi" w:cs="Times New Roman"/>
              </w:rPr>
              <w:t>200007130951-0500</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8</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Observation End Date/Time</w:t>
            </w:r>
          </w:p>
        </w:tc>
        <w:tc>
          <w:tcPr>
            <w:tcW w:w="4321" w:type="dxa"/>
            <w:shd w:val="clear" w:color="auto" w:fill="auto"/>
          </w:tcPr>
          <w:p w:rsidR="00DA5CF6" w:rsidRPr="00F00325" w:rsidRDefault="00DA5CF6" w:rsidP="00996D62">
            <w:pPr>
              <w:rPr>
                <w:rFonts w:asciiTheme="majorHAnsi" w:hAnsiTheme="majorHAnsi" w:cs="Times New Roman"/>
              </w:rPr>
            </w:pPr>
            <w:r w:rsidRPr="00F00325">
              <w:rPr>
                <w:rFonts w:asciiTheme="majorHAnsi" w:hAnsiTheme="majorHAnsi" w:cs="Times New Roman"/>
              </w:rPr>
              <w:t>200007130951-0500</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22</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Results Rpt/Status Ch</w:t>
            </w:r>
            <w:r>
              <w:rPr>
                <w:rFonts w:asciiTheme="majorHAnsi" w:hAnsiTheme="majorHAnsi" w:cs="Times New Roman"/>
              </w:rPr>
              <w:t>ange</w:t>
            </w:r>
            <w:r w:rsidRPr="003A1A9C">
              <w:rPr>
                <w:rFonts w:asciiTheme="majorHAnsi" w:hAnsiTheme="majorHAnsi" w:cs="Times New Roman"/>
              </w:rPr>
              <w:t xml:space="preserve"> - Date</w:t>
            </w:r>
          </w:p>
        </w:tc>
        <w:tc>
          <w:tcPr>
            <w:tcW w:w="4321" w:type="dxa"/>
            <w:shd w:val="clear" w:color="auto" w:fill="auto"/>
          </w:tcPr>
          <w:p w:rsidR="00DA5CF6" w:rsidRPr="00F00325" w:rsidRDefault="00DA5CF6" w:rsidP="00996D62">
            <w:pPr>
              <w:rPr>
                <w:rFonts w:asciiTheme="majorHAnsi" w:hAnsiTheme="majorHAnsi" w:cs="Times New Roman"/>
              </w:rPr>
            </w:pPr>
            <w:r w:rsidRPr="00F00325">
              <w:rPr>
                <w:rFonts w:asciiTheme="majorHAnsi" w:hAnsiTheme="majorHAnsi" w:cs="Times New Roman"/>
              </w:rPr>
              <w:t>200007130951-0500</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A67753" w:rsidP="00996D62">
            <w:pPr>
              <w:rPr>
                <w:rFonts w:asciiTheme="majorHAnsi" w:hAnsiTheme="majorHAnsi" w:cs="Times New Roman"/>
              </w:rPr>
            </w:pPr>
            <w:r>
              <w:rPr>
                <w:rFonts w:asciiTheme="majorHAnsi" w:hAnsiTheme="majorHAnsi" w:cs="Times New Roman"/>
              </w:rPr>
              <w:t xml:space="preserve"> </w:t>
            </w:r>
            <w:r w:rsidR="00DA5CF6">
              <w:rPr>
                <w:rFonts w:asciiTheme="majorHAnsi" w:hAnsiTheme="majorHAnsi" w:cs="Times New Roman"/>
              </w:rPr>
              <w:t>25</w:t>
            </w:r>
          </w:p>
        </w:tc>
        <w:tc>
          <w:tcPr>
            <w:tcW w:w="1313"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ID</w:t>
            </w:r>
          </w:p>
        </w:tc>
        <w:tc>
          <w:tcPr>
            <w:tcW w:w="1959"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Result Status</w:t>
            </w:r>
          </w:p>
        </w:tc>
        <w:tc>
          <w:tcPr>
            <w:tcW w:w="4321" w:type="dxa"/>
            <w:shd w:val="clear" w:color="auto" w:fill="auto"/>
          </w:tcPr>
          <w:p w:rsidR="00DA5CF6" w:rsidRPr="00F00325" w:rsidRDefault="00DA5CF6" w:rsidP="00996D62">
            <w:pPr>
              <w:pStyle w:val="NoSpacing"/>
              <w:rPr>
                <w:rFonts w:asciiTheme="majorHAnsi" w:hAnsiTheme="majorHAnsi" w:cs="Times New Roman"/>
              </w:rPr>
            </w:pPr>
            <w:r>
              <w:rPr>
                <w:rFonts w:asciiTheme="majorHAnsi" w:hAnsiTheme="majorHAnsi" w:cs="Times New Roman"/>
              </w:rPr>
              <w:t>F</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34</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Technician</w:t>
            </w:r>
          </w:p>
        </w:tc>
        <w:tc>
          <w:tcPr>
            <w:tcW w:w="4321" w:type="dxa"/>
            <w:shd w:val="clear" w:color="auto" w:fill="auto"/>
          </w:tcPr>
          <w:p w:rsidR="00DA5CF6" w:rsidRDefault="00DA5CF6" w:rsidP="005D75EE">
            <w:pPr>
              <w:pStyle w:val="NoSpacing"/>
              <w:rPr>
                <w:rFonts w:asciiTheme="majorHAnsi" w:hAnsiTheme="majorHAnsi"/>
              </w:rPr>
            </w:pPr>
            <w:r w:rsidRPr="001F48B4">
              <w:rPr>
                <w:rFonts w:asciiTheme="majorHAnsi" w:hAnsiTheme="majorHAnsi"/>
              </w:rPr>
              <w:t>10000000032^CPRSPHYSICIAN^ONE^^^DR^MD^VistA200</w:t>
            </w:r>
          </w:p>
          <w:p w:rsidR="005D75EE" w:rsidRPr="00F00325" w:rsidRDefault="005D75EE" w:rsidP="005D75EE">
            <w:pPr>
              <w:pStyle w:val="NoSpacing"/>
              <w:rPr>
                <w:rFonts w:asciiTheme="majorHAnsi" w:hAnsiTheme="majorHAnsi" w:cs="Times New Roman"/>
              </w:rPr>
            </w:pPr>
          </w:p>
        </w:tc>
        <w:tc>
          <w:tcPr>
            <w:tcW w:w="975" w:type="dxa"/>
            <w:shd w:val="clear" w:color="auto" w:fill="auto"/>
          </w:tcPr>
          <w:p w:rsidR="00DA5CF6" w:rsidRPr="003A1A9C" w:rsidRDefault="00DA5CF6" w:rsidP="00996D62">
            <w:pPr>
              <w:rPr>
                <w:rFonts w:asciiTheme="majorHAnsi" w:hAnsiTheme="majorHAnsi" w:cs="Times New Roman"/>
              </w:rPr>
            </w:pPr>
          </w:p>
        </w:tc>
      </w:tr>
    </w:tbl>
    <w:p w:rsidR="00866B18" w:rsidRDefault="00866B18" w:rsidP="00DA5CF6">
      <w:pPr>
        <w:pStyle w:val="NoSpacing"/>
        <w:rPr>
          <w:rFonts w:asciiTheme="majorHAnsi" w:hAnsiTheme="majorHAnsi" w:cs="Times New Roman"/>
          <w:b/>
          <w:bCs/>
          <w:iCs/>
          <w:sz w:val="32"/>
          <w:szCs w:val="32"/>
        </w:rPr>
      </w:pPr>
    </w:p>
    <w:p w:rsidR="00866B18" w:rsidRPr="001F48B4" w:rsidRDefault="00866B18" w:rsidP="00DA5CF6">
      <w:pPr>
        <w:pStyle w:val="NoSpacing"/>
        <w:rPr>
          <w:rFonts w:asciiTheme="majorHAnsi" w:hAnsiTheme="majorHAnsi"/>
        </w:rPr>
      </w:pPr>
    </w:p>
    <w:p w:rsidR="00DA5CF6" w:rsidRPr="00866B18" w:rsidRDefault="006269D2" w:rsidP="00866B18">
      <w:pPr>
        <w:pStyle w:val="Style2"/>
        <w:rPr>
          <w:highlight w:val="yellow"/>
        </w:rPr>
      </w:pPr>
      <w:bookmarkStart w:id="154" w:name="_Toc364755513"/>
      <w:r>
        <w:t>OB</w:t>
      </w:r>
      <w:r w:rsidR="00866B18">
        <w:t>R</w:t>
      </w:r>
      <w:r>
        <w:t xml:space="preserve"> Segment </w:t>
      </w:r>
      <w:r w:rsidR="000A5F9B">
        <w:t>–</w:t>
      </w:r>
      <w:r>
        <w:t xml:space="preserve"> </w:t>
      </w:r>
      <w:r w:rsidR="00866B18">
        <w:t>Observation Request</w:t>
      </w:r>
      <w:r w:rsidR="00866B18" w:rsidRPr="006269D2">
        <w:t xml:space="preserve"> </w:t>
      </w:r>
      <w:r w:rsidR="00866B18">
        <w:t xml:space="preserve">– </w:t>
      </w:r>
      <w:r w:rsidRPr="006269D2">
        <w:t>V</w:t>
      </w:r>
      <w:r w:rsidR="000A5F9B">
        <w:t xml:space="preserve">itals </w:t>
      </w:r>
      <w:r w:rsidRPr="006269D2">
        <w:t>ACK</w:t>
      </w:r>
      <w:bookmarkEnd w:id="154"/>
      <w:r w:rsidRPr="006269D2">
        <w:t xml:space="preserve"> </w:t>
      </w:r>
      <w:r w:rsidR="00DA5CF6" w:rsidRPr="006269D2">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DA5CF6" w:rsidRPr="003A1A9C" w:rsidTr="00996D62">
        <w:tc>
          <w:tcPr>
            <w:tcW w:w="1008"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rsidR="00DA5CF6" w:rsidRPr="003A1A9C" w:rsidRDefault="00DA5CF6" w:rsidP="00996D62">
            <w:pPr>
              <w:rPr>
                <w:rFonts w:asciiTheme="majorHAnsi" w:hAnsiTheme="majorHAnsi" w:cs="Times New Roman"/>
                <w:b/>
              </w:rPr>
            </w:pPr>
            <w:r w:rsidRPr="003A1A9C">
              <w:rPr>
                <w:rFonts w:asciiTheme="majorHAnsi" w:hAnsiTheme="majorHAnsi" w:cs="Times New Roman"/>
                <w:b/>
              </w:rPr>
              <w:t>Notes</w:t>
            </w: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rsidR="00DA5CF6" w:rsidRPr="003A1A9C" w:rsidRDefault="000E63D5" w:rsidP="00996D62">
            <w:pPr>
              <w:rPr>
                <w:rFonts w:asciiTheme="majorHAnsi" w:hAnsiTheme="majorHAnsi" w:cs="Times New Roman"/>
              </w:rPr>
            </w:pPr>
            <w:r>
              <w:rPr>
                <w:rFonts w:asciiTheme="majorHAnsi" w:hAnsiTheme="majorHAnsi" w:cs="Times New Roman"/>
              </w:rPr>
              <w:t>1</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rsidR="00DA5CF6" w:rsidRPr="003A1A9C" w:rsidRDefault="00DA5CF6" w:rsidP="00996D62">
            <w:pPr>
              <w:rPr>
                <w:rFonts w:asciiTheme="majorHAnsi" w:hAnsiTheme="majorHAnsi" w:cs="Times New Roman"/>
              </w:rPr>
            </w:pP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rsidR="00DA5CF6" w:rsidRPr="00093AF4" w:rsidRDefault="00DA5CF6" w:rsidP="00996D62">
            <w:pPr>
              <w:rPr>
                <w:rFonts w:asciiTheme="majorHAnsi" w:hAnsiTheme="majorHAnsi" w:cs="Times New Roman"/>
              </w:rPr>
            </w:pPr>
            <w:r w:rsidRPr="00093AF4">
              <w:rPr>
                <w:rFonts w:asciiTheme="majorHAnsi" w:hAnsiTheme="majorHAnsi" w:cs="Arial"/>
              </w:rPr>
              <w:t>200007130951-0500</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rsidR="00DA5CF6" w:rsidRPr="00093AF4" w:rsidRDefault="00DA5CF6" w:rsidP="00996D62">
            <w:pPr>
              <w:rPr>
                <w:rFonts w:asciiTheme="majorHAnsi" w:hAnsiTheme="majorHAnsi" w:cs="Times New Roman"/>
              </w:rPr>
            </w:pPr>
            <w:r w:rsidRPr="00093AF4">
              <w:rPr>
                <w:rFonts w:asciiTheme="majorHAnsi" w:hAnsiTheme="majorHAnsi" w:cs="Arial"/>
              </w:rPr>
              <w:t>^VITAL SIGN</w:t>
            </w:r>
          </w:p>
        </w:tc>
        <w:tc>
          <w:tcPr>
            <w:tcW w:w="975" w:type="dxa"/>
            <w:shd w:val="clear" w:color="auto" w:fill="auto"/>
          </w:tcPr>
          <w:p w:rsidR="00DA5CF6" w:rsidRPr="003A1A9C" w:rsidRDefault="00DA5CF6" w:rsidP="00996D62">
            <w:pPr>
              <w:rPr>
                <w:rFonts w:asciiTheme="majorHAnsi" w:hAnsiTheme="majorHAnsi" w:cs="Times New Roman"/>
              </w:rPr>
            </w:pPr>
          </w:p>
        </w:tc>
      </w:tr>
      <w:tr w:rsidR="00DA5CF6" w:rsidRPr="003A1A9C" w:rsidTr="00996D62">
        <w:tc>
          <w:tcPr>
            <w:tcW w:w="1008" w:type="dxa"/>
            <w:shd w:val="clear" w:color="auto" w:fill="auto"/>
          </w:tcPr>
          <w:p w:rsidR="00DA5CF6" w:rsidRPr="003A1A9C" w:rsidRDefault="00DA5CF6" w:rsidP="00996D62">
            <w:pPr>
              <w:rPr>
                <w:rFonts w:asciiTheme="majorHAnsi" w:hAnsiTheme="majorHAnsi" w:cs="Times New Roman"/>
              </w:rPr>
            </w:pPr>
            <w:r>
              <w:rPr>
                <w:rFonts w:asciiTheme="majorHAnsi" w:hAnsiTheme="majorHAnsi" w:cs="Times New Roman"/>
              </w:rPr>
              <w:t>8</w:t>
            </w:r>
          </w:p>
        </w:tc>
        <w:tc>
          <w:tcPr>
            <w:tcW w:w="1313"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rsidR="00DA5CF6" w:rsidRPr="003A1A9C" w:rsidRDefault="00DA5CF6" w:rsidP="00996D62">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rsidR="00DA5CF6" w:rsidRPr="00093AF4" w:rsidRDefault="00DA5CF6" w:rsidP="00996D62">
            <w:pPr>
              <w:rPr>
                <w:rFonts w:asciiTheme="majorHAnsi" w:hAnsiTheme="majorHAnsi" w:cs="Times New Roman"/>
              </w:rPr>
            </w:pPr>
            <w:r w:rsidRPr="00093AF4">
              <w:rPr>
                <w:rFonts w:asciiTheme="majorHAnsi" w:hAnsiTheme="majorHAnsi" w:cs="Times New Roman"/>
              </w:rPr>
              <w:t>200007130951-0500</w:t>
            </w:r>
          </w:p>
        </w:tc>
        <w:tc>
          <w:tcPr>
            <w:tcW w:w="975" w:type="dxa"/>
            <w:shd w:val="clear" w:color="auto" w:fill="auto"/>
          </w:tcPr>
          <w:p w:rsidR="00DA5CF6" w:rsidRPr="003A1A9C" w:rsidRDefault="00DA5CF6" w:rsidP="00996D62">
            <w:pPr>
              <w:rPr>
                <w:rFonts w:asciiTheme="majorHAnsi" w:hAnsiTheme="majorHAnsi" w:cs="Times New Roman"/>
              </w:rPr>
            </w:pPr>
          </w:p>
        </w:tc>
      </w:tr>
    </w:tbl>
    <w:p w:rsidR="00DA5CF6" w:rsidRDefault="00DA5CF6" w:rsidP="00DA5CF6">
      <w:pPr>
        <w:rPr>
          <w:rFonts w:asciiTheme="majorHAnsi" w:hAnsiTheme="majorHAnsi" w:cs="Times New Roman"/>
          <w:b/>
          <w:bCs/>
          <w:i/>
          <w:iCs/>
          <w:highlight w:val="yellow"/>
        </w:rPr>
      </w:pPr>
    </w:p>
    <w:p w:rsidR="00DA5CF6" w:rsidRPr="006269D2" w:rsidRDefault="00DA5CF6" w:rsidP="00DA5CF6">
      <w:pPr>
        <w:rPr>
          <w:rFonts w:asciiTheme="majorHAnsi" w:hAnsiTheme="majorHAnsi" w:cs="Times New Roman"/>
          <w:b/>
          <w:bCs/>
          <w:i/>
          <w:iCs/>
          <w:highlight w:val="yellow"/>
        </w:rPr>
      </w:pPr>
    </w:p>
    <w:p w:rsidR="00DA5CF6" w:rsidRPr="006269D2" w:rsidRDefault="006269D2" w:rsidP="001A6E95">
      <w:pPr>
        <w:pStyle w:val="Style2"/>
      </w:pPr>
      <w:bookmarkStart w:id="155" w:name="_Toc364755514"/>
      <w:r>
        <w:t xml:space="preserve">OBX </w:t>
      </w:r>
      <w:r w:rsidR="00866B18">
        <w:t xml:space="preserve">Segment </w:t>
      </w:r>
      <w:r w:rsidR="000A5F9B">
        <w:t>–</w:t>
      </w:r>
      <w:r>
        <w:t xml:space="preserve"> </w:t>
      </w:r>
      <w:r w:rsidR="00866B18">
        <w:t>Observation Segment</w:t>
      </w:r>
      <w:r w:rsidR="00866B18" w:rsidRPr="006269D2">
        <w:t xml:space="preserve"> </w:t>
      </w:r>
      <w:r w:rsidR="00866B18">
        <w:t xml:space="preserve">– </w:t>
      </w:r>
      <w:r w:rsidR="007A7312" w:rsidRPr="006269D2">
        <w:t>S</w:t>
      </w:r>
      <w:r w:rsidR="000A5F9B">
        <w:t>urgery</w:t>
      </w:r>
      <w:bookmarkEnd w:id="155"/>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84"/>
        <w:gridCol w:w="742"/>
        <w:gridCol w:w="1562"/>
        <w:gridCol w:w="5726"/>
        <w:gridCol w:w="934"/>
      </w:tblGrid>
      <w:tr w:rsidR="00DA5CF6" w:rsidRPr="003A1A9C" w:rsidTr="00996D62">
        <w:tc>
          <w:tcPr>
            <w:tcW w:w="684"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SEQ</w:t>
            </w:r>
          </w:p>
        </w:tc>
        <w:tc>
          <w:tcPr>
            <w:tcW w:w="742"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DT</w:t>
            </w:r>
          </w:p>
        </w:tc>
        <w:tc>
          <w:tcPr>
            <w:tcW w:w="1562"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Element Name</w:t>
            </w:r>
          </w:p>
        </w:tc>
        <w:tc>
          <w:tcPr>
            <w:tcW w:w="5726"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Example</w:t>
            </w:r>
          </w:p>
        </w:tc>
        <w:tc>
          <w:tcPr>
            <w:tcW w:w="934" w:type="dxa"/>
            <w:shd w:val="clear" w:color="auto" w:fill="BFBFBF" w:themeFill="background1" w:themeFillShade="BF"/>
          </w:tcPr>
          <w:p w:rsidR="00DA5CF6" w:rsidRPr="003A1A9C" w:rsidRDefault="00DA5CF6" w:rsidP="00996D62">
            <w:pPr>
              <w:rPr>
                <w:rFonts w:asciiTheme="majorHAnsi" w:hAnsiTheme="majorHAnsi" w:cs="Times New Roman"/>
                <w:b/>
                <w:bCs/>
                <w:i/>
                <w:iCs/>
              </w:rPr>
            </w:pPr>
            <w:r w:rsidRPr="003A1A9C">
              <w:rPr>
                <w:rFonts w:asciiTheme="majorHAnsi" w:hAnsiTheme="majorHAnsi" w:cs="Times New Roman"/>
                <w:b/>
                <w:bCs/>
                <w:i/>
                <w:iCs/>
              </w:rPr>
              <w:t>Notes</w:t>
            </w:r>
          </w:p>
        </w:tc>
      </w:tr>
      <w:tr w:rsidR="00DA5CF6" w:rsidRPr="003A1A9C"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SI</w:t>
            </w:r>
          </w:p>
        </w:tc>
        <w:tc>
          <w:tcPr>
            <w:tcW w:w="156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Set ID</w:t>
            </w:r>
          </w:p>
        </w:tc>
        <w:tc>
          <w:tcPr>
            <w:tcW w:w="572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934" w:type="dxa"/>
          </w:tcPr>
          <w:p w:rsidR="00DA5CF6" w:rsidRPr="003A1A9C" w:rsidRDefault="00DA5CF6" w:rsidP="00996D62">
            <w:pPr>
              <w:rPr>
                <w:rFonts w:asciiTheme="majorHAnsi" w:hAnsiTheme="majorHAnsi" w:cs="Times New Roman"/>
                <w:b/>
                <w:bCs/>
                <w:i/>
                <w:iCs/>
              </w:rPr>
            </w:pPr>
          </w:p>
        </w:tc>
      </w:tr>
      <w:tr w:rsidR="00DA5CF6" w:rsidRPr="00FF68C5"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2</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56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Value Type</w:t>
            </w:r>
          </w:p>
        </w:tc>
        <w:tc>
          <w:tcPr>
            <w:tcW w:w="5726" w:type="dxa"/>
          </w:tcPr>
          <w:p w:rsidR="00DA5CF6" w:rsidRPr="00FF68C5" w:rsidRDefault="00DA5CF6" w:rsidP="00996D62">
            <w:pPr>
              <w:rPr>
                <w:rFonts w:asciiTheme="majorHAnsi" w:hAnsiTheme="majorHAnsi" w:cs="Times New Roman"/>
                <w:bCs/>
                <w:iCs/>
              </w:rPr>
            </w:pPr>
            <w:r>
              <w:rPr>
                <w:rFonts w:asciiTheme="majorHAnsi" w:hAnsiTheme="majorHAnsi" w:cs="Times New Roman"/>
                <w:bCs/>
                <w:iCs/>
              </w:rPr>
              <w:t>TS</w:t>
            </w:r>
          </w:p>
        </w:tc>
        <w:tc>
          <w:tcPr>
            <w:tcW w:w="934" w:type="dxa"/>
          </w:tcPr>
          <w:p w:rsidR="00DA5CF6" w:rsidRPr="00FF68C5" w:rsidRDefault="00DA5CF6" w:rsidP="00996D62">
            <w:pPr>
              <w:rPr>
                <w:rFonts w:asciiTheme="majorHAnsi" w:hAnsiTheme="majorHAnsi" w:cs="Times New Roman"/>
                <w:bCs/>
                <w:iCs/>
              </w:rPr>
            </w:pPr>
          </w:p>
        </w:tc>
      </w:tr>
      <w:tr w:rsidR="00DA5CF6" w:rsidRPr="00FF68C5"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3</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56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Identifier</w:t>
            </w:r>
          </w:p>
        </w:tc>
        <w:tc>
          <w:tcPr>
            <w:tcW w:w="5726" w:type="dxa"/>
          </w:tcPr>
          <w:p w:rsidR="00DA5CF6" w:rsidRPr="00B44CF1" w:rsidRDefault="00DA5CF6" w:rsidP="00996D62">
            <w:pPr>
              <w:rPr>
                <w:rFonts w:asciiTheme="majorHAnsi" w:hAnsiTheme="majorHAnsi" w:cs="Times New Roman"/>
                <w:bCs/>
                <w:iCs/>
              </w:rPr>
            </w:pPr>
            <w:r w:rsidRPr="00B44CF1">
              <w:rPr>
                <w:rFonts w:asciiTheme="majorHAnsi" w:hAnsiTheme="majorHAnsi" w:cs="Times New Roman"/>
                <w:bCs/>
                <w:iCs/>
              </w:rPr>
              <w:t>^TIME PATIENT IN HOLDING AREA^L</w:t>
            </w:r>
          </w:p>
        </w:tc>
        <w:tc>
          <w:tcPr>
            <w:tcW w:w="934" w:type="dxa"/>
          </w:tcPr>
          <w:p w:rsidR="00DA5CF6" w:rsidRPr="00FF68C5" w:rsidRDefault="00DA5CF6" w:rsidP="00996D62">
            <w:pPr>
              <w:rPr>
                <w:rFonts w:asciiTheme="majorHAnsi" w:hAnsiTheme="majorHAnsi" w:cs="Times New Roman"/>
                <w:bCs/>
                <w:iCs/>
              </w:rPr>
            </w:pPr>
          </w:p>
        </w:tc>
      </w:tr>
      <w:tr w:rsidR="00DA5CF6" w:rsidRPr="00FF68C5"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5</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NM</w:t>
            </w:r>
          </w:p>
        </w:tc>
        <w:tc>
          <w:tcPr>
            <w:tcW w:w="156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Value</w:t>
            </w:r>
          </w:p>
        </w:tc>
        <w:tc>
          <w:tcPr>
            <w:tcW w:w="5726" w:type="dxa"/>
          </w:tcPr>
          <w:p w:rsidR="00DA5CF6" w:rsidRPr="00B44CF1" w:rsidRDefault="00DA5CF6" w:rsidP="00996D62">
            <w:pPr>
              <w:rPr>
                <w:rFonts w:asciiTheme="majorHAnsi" w:hAnsiTheme="majorHAnsi" w:cs="Times New Roman"/>
                <w:bCs/>
                <w:iCs/>
              </w:rPr>
            </w:pPr>
            <w:r w:rsidRPr="00B44CF1">
              <w:rPr>
                <w:rFonts w:asciiTheme="majorHAnsi" w:hAnsiTheme="majorHAnsi" w:cs="Times New Roman"/>
                <w:bCs/>
                <w:iCs/>
              </w:rPr>
              <w:t>201209270700-0500</w:t>
            </w:r>
          </w:p>
        </w:tc>
        <w:tc>
          <w:tcPr>
            <w:tcW w:w="934" w:type="dxa"/>
          </w:tcPr>
          <w:p w:rsidR="00DA5CF6" w:rsidRPr="00FF68C5" w:rsidRDefault="00DA5CF6" w:rsidP="00996D62">
            <w:pPr>
              <w:rPr>
                <w:rFonts w:asciiTheme="majorHAnsi" w:hAnsiTheme="majorHAnsi" w:cs="Times New Roman"/>
                <w:bCs/>
                <w:iCs/>
              </w:rPr>
            </w:pPr>
          </w:p>
        </w:tc>
      </w:tr>
      <w:tr w:rsidR="00DA5CF6" w:rsidRPr="00FF68C5" w:rsidTr="00996D62">
        <w:tc>
          <w:tcPr>
            <w:tcW w:w="684" w:type="dxa"/>
          </w:tcPr>
          <w:p w:rsidR="00DA5CF6" w:rsidRPr="00FF68C5" w:rsidRDefault="00DA5CF6" w:rsidP="00996D62">
            <w:pPr>
              <w:rPr>
                <w:rFonts w:asciiTheme="majorHAnsi" w:hAnsiTheme="majorHAnsi" w:cs="Times New Roman"/>
                <w:bCs/>
                <w:iCs/>
              </w:rPr>
            </w:pPr>
            <w:r>
              <w:rPr>
                <w:rFonts w:asciiTheme="majorHAnsi" w:hAnsiTheme="majorHAnsi" w:cs="Times New Roman"/>
                <w:bCs/>
                <w:iCs/>
              </w:rPr>
              <w:t>11</w:t>
            </w:r>
          </w:p>
        </w:tc>
        <w:tc>
          <w:tcPr>
            <w:tcW w:w="742" w:type="dxa"/>
          </w:tcPr>
          <w:p w:rsidR="00DA5CF6" w:rsidRPr="00FF68C5" w:rsidRDefault="00DA5CF6" w:rsidP="00996D62">
            <w:pPr>
              <w:rPr>
                <w:rFonts w:asciiTheme="majorHAnsi" w:hAnsiTheme="majorHAnsi" w:cs="Times New Roman"/>
                <w:bCs/>
                <w:iCs/>
              </w:rPr>
            </w:pPr>
            <w:r>
              <w:rPr>
                <w:rFonts w:asciiTheme="majorHAnsi" w:hAnsiTheme="majorHAnsi" w:cs="Times New Roman"/>
                <w:bCs/>
                <w:iCs/>
              </w:rPr>
              <w:t>ID</w:t>
            </w:r>
          </w:p>
        </w:tc>
        <w:tc>
          <w:tcPr>
            <w:tcW w:w="1562" w:type="dxa"/>
          </w:tcPr>
          <w:p w:rsidR="00DA5CF6" w:rsidRPr="00FF68C5" w:rsidRDefault="00DA5CF6" w:rsidP="00996D62">
            <w:pPr>
              <w:rPr>
                <w:rFonts w:asciiTheme="majorHAnsi" w:hAnsiTheme="majorHAnsi" w:cs="Times New Roman"/>
                <w:bCs/>
                <w:iCs/>
              </w:rPr>
            </w:pPr>
            <w:r>
              <w:rPr>
                <w:rFonts w:asciiTheme="majorHAnsi" w:hAnsiTheme="majorHAnsi" w:cs="Times New Roman"/>
                <w:bCs/>
                <w:iCs/>
              </w:rPr>
              <w:t>Observation Result Status</w:t>
            </w:r>
          </w:p>
        </w:tc>
        <w:tc>
          <w:tcPr>
            <w:tcW w:w="5726" w:type="dxa"/>
          </w:tcPr>
          <w:p w:rsidR="00DA5CF6" w:rsidRPr="00B44CF1" w:rsidRDefault="00DA5CF6" w:rsidP="00996D62">
            <w:pPr>
              <w:rPr>
                <w:rFonts w:asciiTheme="majorHAnsi" w:hAnsiTheme="majorHAnsi" w:cs="Times New Roman"/>
                <w:bCs/>
                <w:iCs/>
              </w:rPr>
            </w:pPr>
            <w:r>
              <w:rPr>
                <w:rFonts w:asciiTheme="majorHAnsi" w:hAnsiTheme="majorHAnsi" w:cs="Times New Roman"/>
                <w:bCs/>
                <w:iCs/>
              </w:rPr>
              <w:t>F</w:t>
            </w:r>
          </w:p>
        </w:tc>
        <w:tc>
          <w:tcPr>
            <w:tcW w:w="934" w:type="dxa"/>
          </w:tcPr>
          <w:p w:rsidR="00DA5CF6" w:rsidRPr="00FF68C5" w:rsidRDefault="00DA5CF6" w:rsidP="00996D62">
            <w:pPr>
              <w:rPr>
                <w:rFonts w:asciiTheme="majorHAnsi" w:hAnsiTheme="majorHAnsi" w:cs="Times New Roman"/>
                <w:bCs/>
                <w:iCs/>
              </w:rPr>
            </w:pPr>
          </w:p>
        </w:tc>
      </w:tr>
    </w:tbl>
    <w:p w:rsidR="00866B18" w:rsidRDefault="00866B18" w:rsidP="00DA5CF6">
      <w:pPr>
        <w:rPr>
          <w:rFonts w:asciiTheme="majorHAnsi" w:hAnsiTheme="majorHAnsi" w:cs="Times New Roman"/>
          <w:b/>
          <w:bCs/>
          <w:iCs/>
          <w:sz w:val="32"/>
          <w:szCs w:val="32"/>
        </w:rPr>
      </w:pPr>
    </w:p>
    <w:p w:rsidR="00DA5CF6" w:rsidRPr="00866B18" w:rsidRDefault="00866B18" w:rsidP="00866B18">
      <w:pPr>
        <w:pStyle w:val="Style2"/>
      </w:pPr>
      <w:bookmarkStart w:id="156" w:name="_Toc364755515"/>
      <w:r>
        <w:t>OBX Segment – Observation Segment –</w:t>
      </w:r>
      <w:r w:rsidR="006269D2">
        <w:t xml:space="preserve"> </w:t>
      </w:r>
      <w:r w:rsidR="007A7312" w:rsidRPr="007A7312">
        <w:t>Vitals</w:t>
      </w:r>
      <w:bookmarkEnd w:id="156"/>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84"/>
        <w:gridCol w:w="742"/>
        <w:gridCol w:w="1428"/>
        <w:gridCol w:w="5860"/>
        <w:gridCol w:w="934"/>
      </w:tblGrid>
      <w:tr w:rsidR="00DA5CF6" w:rsidRPr="003A1A9C" w:rsidTr="00996D62">
        <w:tc>
          <w:tcPr>
            <w:tcW w:w="684"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SEQ</w:t>
            </w:r>
          </w:p>
        </w:tc>
        <w:tc>
          <w:tcPr>
            <w:tcW w:w="742"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DT</w:t>
            </w:r>
          </w:p>
        </w:tc>
        <w:tc>
          <w:tcPr>
            <w:tcW w:w="1428"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Element Name</w:t>
            </w:r>
          </w:p>
        </w:tc>
        <w:tc>
          <w:tcPr>
            <w:tcW w:w="5860"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Example</w:t>
            </w:r>
          </w:p>
        </w:tc>
        <w:tc>
          <w:tcPr>
            <w:tcW w:w="934" w:type="dxa"/>
            <w:shd w:val="clear" w:color="auto" w:fill="BFBFBF" w:themeFill="background1" w:themeFillShade="BF"/>
          </w:tcPr>
          <w:p w:rsidR="00DA5CF6" w:rsidRPr="003A1A9C" w:rsidRDefault="00DA5CF6" w:rsidP="00996D62">
            <w:pPr>
              <w:rPr>
                <w:rFonts w:asciiTheme="majorHAnsi" w:hAnsiTheme="majorHAnsi" w:cs="Times New Roman"/>
                <w:b/>
                <w:bCs/>
                <w:i/>
                <w:iCs/>
              </w:rPr>
            </w:pPr>
            <w:r w:rsidRPr="003A1A9C">
              <w:rPr>
                <w:rFonts w:asciiTheme="majorHAnsi" w:hAnsiTheme="majorHAnsi" w:cs="Times New Roman"/>
                <w:b/>
                <w:bCs/>
                <w:i/>
                <w:iCs/>
              </w:rPr>
              <w:t>Notes</w:t>
            </w:r>
          </w:p>
        </w:tc>
      </w:tr>
      <w:tr w:rsidR="00DA5CF6" w:rsidRPr="003A1A9C"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SI</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Set ID</w:t>
            </w:r>
          </w:p>
        </w:tc>
        <w:tc>
          <w:tcPr>
            <w:tcW w:w="5860"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934" w:type="dxa"/>
          </w:tcPr>
          <w:p w:rsidR="00DA5CF6" w:rsidRPr="003A1A9C" w:rsidRDefault="00DA5CF6" w:rsidP="00996D62">
            <w:pPr>
              <w:rPr>
                <w:rFonts w:asciiTheme="majorHAnsi" w:hAnsiTheme="majorHAnsi" w:cs="Times New Roman"/>
                <w:b/>
                <w:bCs/>
                <w:i/>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2</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Value Type</w:t>
            </w:r>
          </w:p>
        </w:tc>
        <w:tc>
          <w:tcPr>
            <w:tcW w:w="5860" w:type="dxa"/>
          </w:tcPr>
          <w:p w:rsidR="00DA5CF6" w:rsidRPr="00FF68C5" w:rsidRDefault="00DA5CF6" w:rsidP="00996D62">
            <w:pPr>
              <w:rPr>
                <w:rFonts w:asciiTheme="majorHAnsi" w:hAnsiTheme="majorHAnsi" w:cs="Times New Roman"/>
                <w:bCs/>
                <w:iCs/>
              </w:rPr>
            </w:pPr>
            <w:r>
              <w:rPr>
                <w:rFonts w:asciiTheme="majorHAnsi" w:hAnsiTheme="majorHAnsi" w:cs="Times New Roman"/>
                <w:bCs/>
                <w:iCs/>
              </w:rPr>
              <w:t>ST</w:t>
            </w:r>
          </w:p>
        </w:tc>
        <w:tc>
          <w:tcPr>
            <w:tcW w:w="934" w:type="dxa"/>
          </w:tcPr>
          <w:p w:rsidR="00DA5CF6" w:rsidRPr="00FF68C5" w:rsidRDefault="00DA5CF6" w:rsidP="00996D62">
            <w:pPr>
              <w:rPr>
                <w:rFonts w:asciiTheme="majorHAnsi" w:hAnsiTheme="majorHAnsi" w:cs="Times New Roman"/>
                <w:bCs/>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3</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Identifier</w:t>
            </w:r>
          </w:p>
        </w:tc>
        <w:tc>
          <w:tcPr>
            <w:tcW w:w="5860" w:type="dxa"/>
          </w:tcPr>
          <w:p w:rsidR="00DA5CF6" w:rsidRPr="00FF68C5" w:rsidRDefault="00DA5CF6" w:rsidP="00996D62">
            <w:pPr>
              <w:rPr>
                <w:rFonts w:asciiTheme="majorHAnsi" w:hAnsiTheme="majorHAnsi" w:cs="Times New Roman"/>
                <w:bCs/>
                <w:iCs/>
              </w:rPr>
            </w:pPr>
            <w:r w:rsidRPr="001F48B4">
              <w:rPr>
                <w:rFonts w:asciiTheme="majorHAnsi" w:hAnsiTheme="majorHAnsi"/>
              </w:rPr>
              <w:t>0^WEIGHT^99VA120.51</w:t>
            </w:r>
          </w:p>
        </w:tc>
        <w:tc>
          <w:tcPr>
            <w:tcW w:w="934" w:type="dxa"/>
          </w:tcPr>
          <w:p w:rsidR="00DA5CF6" w:rsidRPr="00FF68C5" w:rsidRDefault="00DA5CF6" w:rsidP="00996D62">
            <w:pPr>
              <w:rPr>
                <w:rFonts w:asciiTheme="majorHAnsi" w:hAnsiTheme="majorHAnsi" w:cs="Times New Roman"/>
                <w:bCs/>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4</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ST</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Sub-Id</w:t>
            </w:r>
          </w:p>
        </w:tc>
        <w:tc>
          <w:tcPr>
            <w:tcW w:w="5860" w:type="dxa"/>
          </w:tcPr>
          <w:p w:rsidR="00DA5CF6" w:rsidRPr="00FF68C5" w:rsidRDefault="00DA5CF6" w:rsidP="00996D62">
            <w:pPr>
              <w:rPr>
                <w:rFonts w:asciiTheme="majorHAnsi" w:hAnsiTheme="majorHAnsi" w:cs="Times New Roman"/>
                <w:bCs/>
                <w:iCs/>
              </w:rPr>
            </w:pPr>
          </w:p>
        </w:tc>
        <w:tc>
          <w:tcPr>
            <w:tcW w:w="934" w:type="dxa"/>
          </w:tcPr>
          <w:p w:rsidR="00DA5CF6" w:rsidRPr="00FF68C5" w:rsidRDefault="00DA5CF6" w:rsidP="00996D62">
            <w:pPr>
              <w:rPr>
                <w:rFonts w:asciiTheme="majorHAnsi" w:hAnsiTheme="majorHAnsi" w:cs="Times New Roman"/>
                <w:bCs/>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5</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NM</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Value</w:t>
            </w:r>
          </w:p>
        </w:tc>
        <w:tc>
          <w:tcPr>
            <w:tcW w:w="5860" w:type="dxa"/>
          </w:tcPr>
          <w:p w:rsidR="00DA5CF6" w:rsidRPr="00FF68C5" w:rsidRDefault="00DA5CF6" w:rsidP="00996D62">
            <w:pPr>
              <w:rPr>
                <w:rFonts w:asciiTheme="majorHAnsi" w:hAnsiTheme="majorHAnsi" w:cs="Times New Roman"/>
                <w:bCs/>
                <w:iCs/>
              </w:rPr>
            </w:pPr>
            <w:r w:rsidRPr="001F48B4">
              <w:rPr>
                <w:rFonts w:asciiTheme="majorHAnsi" w:hAnsiTheme="majorHAnsi"/>
              </w:rPr>
              <w:t>200</w:t>
            </w:r>
          </w:p>
        </w:tc>
        <w:tc>
          <w:tcPr>
            <w:tcW w:w="934" w:type="dxa"/>
          </w:tcPr>
          <w:p w:rsidR="00DA5CF6" w:rsidRPr="00FF68C5" w:rsidRDefault="00DA5CF6" w:rsidP="00996D62">
            <w:pPr>
              <w:rPr>
                <w:rFonts w:asciiTheme="majorHAnsi" w:hAnsiTheme="majorHAnsi" w:cs="Times New Roman"/>
                <w:bCs/>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6</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Units</w:t>
            </w:r>
          </w:p>
        </w:tc>
        <w:tc>
          <w:tcPr>
            <w:tcW w:w="5860" w:type="dxa"/>
          </w:tcPr>
          <w:p w:rsidR="00DA5CF6" w:rsidRPr="00FF68C5" w:rsidRDefault="00DA5CF6" w:rsidP="00996D62">
            <w:pPr>
              <w:rPr>
                <w:rFonts w:asciiTheme="majorHAnsi" w:hAnsiTheme="majorHAnsi" w:cs="Times New Roman"/>
                <w:bCs/>
                <w:iCs/>
              </w:rPr>
            </w:pPr>
            <w:proofErr w:type="spellStart"/>
            <w:r w:rsidRPr="001F48B4">
              <w:rPr>
                <w:rFonts w:asciiTheme="majorHAnsi" w:hAnsiTheme="majorHAnsi"/>
              </w:rPr>
              <w:t>lb^lb^L</w:t>
            </w:r>
            <w:proofErr w:type="spellEnd"/>
          </w:p>
        </w:tc>
        <w:tc>
          <w:tcPr>
            <w:tcW w:w="934" w:type="dxa"/>
          </w:tcPr>
          <w:p w:rsidR="00DA5CF6" w:rsidRPr="00FF68C5" w:rsidRDefault="00DA5CF6" w:rsidP="00996D62">
            <w:pPr>
              <w:rPr>
                <w:rFonts w:asciiTheme="majorHAnsi" w:hAnsiTheme="majorHAnsi" w:cs="Times New Roman"/>
                <w:bCs/>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7</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ST</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References Range</w:t>
            </w:r>
          </w:p>
        </w:tc>
        <w:tc>
          <w:tcPr>
            <w:tcW w:w="5860" w:type="dxa"/>
          </w:tcPr>
          <w:p w:rsidR="00DA5CF6" w:rsidRPr="00FF68C5" w:rsidRDefault="00DA5CF6" w:rsidP="00996D62">
            <w:pPr>
              <w:rPr>
                <w:rFonts w:asciiTheme="majorHAnsi" w:hAnsiTheme="majorHAnsi" w:cs="Times New Roman"/>
                <w:bCs/>
                <w:iCs/>
              </w:rPr>
            </w:pPr>
          </w:p>
        </w:tc>
        <w:tc>
          <w:tcPr>
            <w:tcW w:w="934" w:type="dxa"/>
          </w:tcPr>
          <w:p w:rsidR="00DA5CF6" w:rsidRPr="00FF68C5" w:rsidRDefault="00DA5CF6" w:rsidP="00996D62">
            <w:pPr>
              <w:rPr>
                <w:rFonts w:asciiTheme="majorHAnsi" w:hAnsiTheme="majorHAnsi" w:cs="Times New Roman"/>
                <w:bCs/>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8</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Abnormal Flags</w:t>
            </w:r>
          </w:p>
        </w:tc>
        <w:tc>
          <w:tcPr>
            <w:tcW w:w="5860" w:type="dxa"/>
          </w:tcPr>
          <w:p w:rsidR="00DA5CF6" w:rsidRPr="00FF68C5" w:rsidRDefault="00DA5CF6" w:rsidP="00996D62">
            <w:pPr>
              <w:rPr>
                <w:rFonts w:asciiTheme="majorHAnsi" w:hAnsiTheme="majorHAnsi" w:cs="Times New Roman"/>
                <w:bCs/>
                <w:iCs/>
              </w:rPr>
            </w:pPr>
          </w:p>
        </w:tc>
        <w:tc>
          <w:tcPr>
            <w:tcW w:w="934" w:type="dxa"/>
          </w:tcPr>
          <w:p w:rsidR="00DA5CF6" w:rsidRPr="00FF68C5" w:rsidRDefault="00DA5CF6" w:rsidP="00996D62">
            <w:pPr>
              <w:rPr>
                <w:rFonts w:asciiTheme="majorHAnsi" w:hAnsiTheme="majorHAnsi" w:cs="Times New Roman"/>
                <w:bCs/>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11</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Result Status</w:t>
            </w:r>
          </w:p>
        </w:tc>
        <w:tc>
          <w:tcPr>
            <w:tcW w:w="5860" w:type="dxa"/>
          </w:tcPr>
          <w:p w:rsidR="00DA5CF6" w:rsidRPr="00FF68C5" w:rsidRDefault="00DA5CF6" w:rsidP="00996D62">
            <w:pPr>
              <w:rPr>
                <w:rFonts w:asciiTheme="majorHAnsi" w:hAnsiTheme="majorHAnsi" w:cs="Times New Roman"/>
                <w:bCs/>
                <w:iCs/>
              </w:rPr>
            </w:pPr>
            <w:r w:rsidRPr="001F48B4">
              <w:rPr>
                <w:rFonts w:asciiTheme="majorHAnsi" w:hAnsiTheme="majorHAnsi"/>
              </w:rPr>
              <w:t>F</w:t>
            </w:r>
          </w:p>
        </w:tc>
        <w:tc>
          <w:tcPr>
            <w:tcW w:w="934" w:type="dxa"/>
          </w:tcPr>
          <w:p w:rsidR="00DA5CF6" w:rsidRPr="00AD20D6" w:rsidRDefault="00DA5CF6" w:rsidP="00996D62">
            <w:pPr>
              <w:rPr>
                <w:rFonts w:asciiTheme="majorHAnsi" w:hAnsiTheme="majorHAnsi" w:cs="Times New Roman"/>
                <w:b/>
                <w:bCs/>
                <w:i/>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14</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TS</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Date/Time of the Observation</w:t>
            </w:r>
          </w:p>
        </w:tc>
        <w:tc>
          <w:tcPr>
            <w:tcW w:w="5860" w:type="dxa"/>
          </w:tcPr>
          <w:p w:rsidR="00DA5CF6" w:rsidRPr="00FF68C5" w:rsidRDefault="00DA5CF6" w:rsidP="00996D62">
            <w:pPr>
              <w:rPr>
                <w:rFonts w:asciiTheme="majorHAnsi" w:hAnsiTheme="majorHAnsi" w:cs="Times New Roman"/>
                <w:bCs/>
                <w:iCs/>
              </w:rPr>
            </w:pPr>
          </w:p>
        </w:tc>
        <w:tc>
          <w:tcPr>
            <w:tcW w:w="934" w:type="dxa"/>
          </w:tcPr>
          <w:p w:rsidR="00DA5CF6" w:rsidRPr="00AD20D6" w:rsidRDefault="00DA5CF6" w:rsidP="00996D62">
            <w:pPr>
              <w:rPr>
                <w:rFonts w:asciiTheme="majorHAnsi" w:hAnsiTheme="majorHAnsi" w:cs="Times New Roman"/>
                <w:b/>
                <w:bCs/>
                <w:i/>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15</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Producer's ID</w:t>
            </w:r>
          </w:p>
        </w:tc>
        <w:tc>
          <w:tcPr>
            <w:tcW w:w="5860" w:type="dxa"/>
          </w:tcPr>
          <w:p w:rsidR="00DA5CF6" w:rsidRPr="00FF68C5" w:rsidRDefault="00DA5CF6" w:rsidP="00996D62">
            <w:pPr>
              <w:rPr>
                <w:rFonts w:asciiTheme="majorHAnsi" w:hAnsiTheme="majorHAnsi" w:cs="Times New Roman"/>
                <w:bCs/>
                <w:iCs/>
              </w:rPr>
            </w:pPr>
          </w:p>
        </w:tc>
        <w:tc>
          <w:tcPr>
            <w:tcW w:w="934" w:type="dxa"/>
          </w:tcPr>
          <w:p w:rsidR="00DA5CF6" w:rsidRPr="00AD20D6" w:rsidRDefault="00DA5CF6" w:rsidP="00996D62">
            <w:pPr>
              <w:rPr>
                <w:rFonts w:asciiTheme="majorHAnsi" w:hAnsiTheme="majorHAnsi" w:cs="Times New Roman"/>
                <w:b/>
                <w:bCs/>
                <w:i/>
                <w:iCs/>
              </w:rPr>
            </w:pPr>
          </w:p>
        </w:tc>
      </w:tr>
      <w:tr w:rsidR="00DA5CF6" w:rsidRPr="00AD20D6" w:rsidTr="00996D62">
        <w:tc>
          <w:tcPr>
            <w:tcW w:w="684"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16</w:t>
            </w:r>
          </w:p>
        </w:tc>
        <w:tc>
          <w:tcPr>
            <w:tcW w:w="742"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XCN</w:t>
            </w:r>
          </w:p>
        </w:tc>
        <w:tc>
          <w:tcPr>
            <w:tcW w:w="1428"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Responsible Observer</w:t>
            </w:r>
          </w:p>
        </w:tc>
        <w:tc>
          <w:tcPr>
            <w:tcW w:w="5860" w:type="dxa"/>
          </w:tcPr>
          <w:p w:rsidR="00DA5CF6" w:rsidRPr="00AA1A60" w:rsidRDefault="00DA5CF6" w:rsidP="00996D62">
            <w:pPr>
              <w:pStyle w:val="NoSpacing"/>
              <w:rPr>
                <w:rFonts w:asciiTheme="majorHAnsi" w:hAnsiTheme="majorHAnsi"/>
              </w:rPr>
            </w:pPr>
            <w:r w:rsidRPr="001F48B4">
              <w:rPr>
                <w:rFonts w:asciiTheme="majorHAnsi" w:hAnsiTheme="majorHAnsi"/>
              </w:rPr>
              <w:t>10000000032^CPR</w:t>
            </w:r>
            <w:r>
              <w:rPr>
                <w:rFonts w:asciiTheme="majorHAnsi" w:hAnsiTheme="majorHAnsi"/>
              </w:rPr>
              <w:t>SPHYSICIAN^ONE^^^DR^MD^VistA200</w:t>
            </w:r>
          </w:p>
        </w:tc>
        <w:tc>
          <w:tcPr>
            <w:tcW w:w="934" w:type="dxa"/>
          </w:tcPr>
          <w:p w:rsidR="00DA5CF6" w:rsidRPr="00AD20D6" w:rsidRDefault="00DA5CF6" w:rsidP="00996D62">
            <w:pPr>
              <w:rPr>
                <w:rFonts w:asciiTheme="majorHAnsi" w:hAnsiTheme="majorHAnsi" w:cs="Times New Roman"/>
                <w:b/>
                <w:bCs/>
                <w:i/>
                <w:iCs/>
              </w:rPr>
            </w:pPr>
          </w:p>
        </w:tc>
      </w:tr>
    </w:tbl>
    <w:p w:rsidR="00DA5CF6" w:rsidRDefault="00DA5CF6" w:rsidP="00DA5CF6">
      <w:pPr>
        <w:rPr>
          <w:rFonts w:asciiTheme="majorHAnsi" w:hAnsiTheme="majorHAnsi" w:cs="Times New Roman"/>
          <w:b/>
          <w:bCs/>
          <w:i/>
          <w:iCs/>
          <w:sz w:val="32"/>
          <w:szCs w:val="32"/>
        </w:rPr>
      </w:pPr>
    </w:p>
    <w:p w:rsidR="00DA5CF6" w:rsidRPr="00866B18" w:rsidRDefault="00866B18" w:rsidP="00866B18">
      <w:pPr>
        <w:pStyle w:val="Style2"/>
      </w:pPr>
      <w:bookmarkStart w:id="157" w:name="_Toc364755516"/>
      <w:r>
        <w:t xml:space="preserve">OBX Segment – Observation Segment – </w:t>
      </w:r>
      <w:r w:rsidR="007A7312">
        <w:t xml:space="preserve">Vitals </w:t>
      </w:r>
      <w:r>
        <w:t>ACK</w:t>
      </w:r>
      <w:bookmarkEnd w:id="1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1078"/>
        <w:gridCol w:w="1427"/>
        <w:gridCol w:w="5643"/>
        <w:gridCol w:w="771"/>
      </w:tblGrid>
      <w:tr w:rsidR="00DA5CF6" w:rsidRPr="00AD20D6" w:rsidTr="00996D62">
        <w:tc>
          <w:tcPr>
            <w:tcW w:w="657"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SEQ</w:t>
            </w:r>
          </w:p>
        </w:tc>
        <w:tc>
          <w:tcPr>
            <w:tcW w:w="1078"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DT</w:t>
            </w:r>
          </w:p>
        </w:tc>
        <w:tc>
          <w:tcPr>
            <w:tcW w:w="1427"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Element Name</w:t>
            </w:r>
          </w:p>
        </w:tc>
        <w:tc>
          <w:tcPr>
            <w:tcW w:w="5643"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Example</w:t>
            </w:r>
          </w:p>
        </w:tc>
        <w:tc>
          <w:tcPr>
            <w:tcW w:w="771" w:type="dxa"/>
            <w:shd w:val="clear" w:color="auto" w:fill="D9D9D9" w:themeFill="background1" w:themeFillShade="D9"/>
          </w:tcPr>
          <w:p w:rsidR="00DA5CF6" w:rsidRPr="00AD20D6" w:rsidRDefault="00DA5CF6" w:rsidP="00996D62">
            <w:pPr>
              <w:rPr>
                <w:rFonts w:asciiTheme="majorHAnsi" w:hAnsiTheme="majorHAnsi" w:cs="Times New Roman"/>
                <w:b/>
                <w:bCs/>
                <w:i/>
                <w:iCs/>
              </w:rPr>
            </w:pPr>
            <w:r w:rsidRPr="00AD20D6">
              <w:rPr>
                <w:rFonts w:asciiTheme="majorHAnsi" w:hAnsiTheme="majorHAnsi" w:cs="Times New Roman"/>
                <w:b/>
                <w:bCs/>
                <w:i/>
                <w:iCs/>
              </w:rPr>
              <w:t>Notes</w:t>
            </w: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SI</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Set ID</w:t>
            </w:r>
          </w:p>
        </w:tc>
        <w:tc>
          <w:tcPr>
            <w:tcW w:w="5643" w:type="dxa"/>
            <w:shd w:val="clear" w:color="auto" w:fill="auto"/>
          </w:tcPr>
          <w:p w:rsidR="00DA5CF6" w:rsidRPr="00FF68C5" w:rsidRDefault="00866B18" w:rsidP="00996D62">
            <w:pPr>
              <w:rPr>
                <w:rFonts w:asciiTheme="majorHAnsi" w:hAnsiTheme="majorHAnsi" w:cs="Times New Roman"/>
                <w:bCs/>
                <w:iCs/>
              </w:rPr>
            </w:pPr>
            <w:r>
              <w:rPr>
                <w:rFonts w:asciiTheme="majorHAnsi" w:hAnsiTheme="majorHAnsi" w:cs="Times New Roman"/>
                <w:bCs/>
                <w:iCs/>
              </w:rPr>
              <w:t>1</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2</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Value Type</w:t>
            </w:r>
          </w:p>
        </w:tc>
        <w:tc>
          <w:tcPr>
            <w:tcW w:w="5643" w:type="dxa"/>
            <w:shd w:val="clear" w:color="auto" w:fill="auto"/>
          </w:tcPr>
          <w:p w:rsidR="00DA5CF6" w:rsidRPr="00FF68C5" w:rsidRDefault="00DA5CF6" w:rsidP="00996D62">
            <w:pPr>
              <w:rPr>
                <w:rFonts w:asciiTheme="majorHAnsi" w:hAnsiTheme="majorHAnsi" w:cs="Times New Roman"/>
                <w:bCs/>
                <w:iCs/>
              </w:rPr>
            </w:pPr>
            <w:r>
              <w:rPr>
                <w:rFonts w:asciiTheme="majorHAnsi" w:hAnsiTheme="majorHAnsi" w:cs="Times New Roman"/>
                <w:bCs/>
                <w:iCs/>
              </w:rPr>
              <w:t>ST</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3</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Identifier</w:t>
            </w:r>
          </w:p>
        </w:tc>
        <w:tc>
          <w:tcPr>
            <w:tcW w:w="5643" w:type="dxa"/>
            <w:shd w:val="clear" w:color="auto" w:fill="auto"/>
          </w:tcPr>
          <w:p w:rsidR="00DA5CF6" w:rsidRPr="00FF68C5" w:rsidRDefault="00DA5CF6" w:rsidP="00996D62">
            <w:pPr>
              <w:rPr>
                <w:rFonts w:asciiTheme="majorHAnsi" w:hAnsiTheme="majorHAnsi" w:cs="Times New Roman"/>
                <w:bCs/>
                <w:iCs/>
              </w:rPr>
            </w:pPr>
            <w:r w:rsidRPr="00647135">
              <w:rPr>
                <w:rFonts w:ascii="Arial" w:hAnsi="Arial" w:cs="Arial"/>
                <w:sz w:val="20"/>
                <w:szCs w:val="20"/>
              </w:rPr>
              <w:t>B</w:t>
            </w:r>
            <w:r>
              <w:rPr>
                <w:rFonts w:ascii="Arial" w:hAnsi="Arial" w:cs="Arial"/>
                <w:sz w:val="20"/>
                <w:szCs w:val="20"/>
              </w:rPr>
              <w:t>PS^SYSTOLIC BLOOD PRESSURE^^^^</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5</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NM</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Value</w:t>
            </w:r>
          </w:p>
        </w:tc>
        <w:tc>
          <w:tcPr>
            <w:tcW w:w="5643" w:type="dxa"/>
            <w:shd w:val="clear" w:color="auto" w:fill="auto"/>
          </w:tcPr>
          <w:p w:rsidR="00DA5CF6" w:rsidRPr="00FF68C5" w:rsidRDefault="00DA5CF6" w:rsidP="00996D62">
            <w:pPr>
              <w:rPr>
                <w:rFonts w:asciiTheme="majorHAnsi" w:hAnsiTheme="majorHAnsi" w:cs="Times New Roman"/>
                <w:bCs/>
                <w:iCs/>
              </w:rPr>
            </w:pPr>
            <w:r>
              <w:rPr>
                <w:rFonts w:asciiTheme="majorHAnsi" w:hAnsiTheme="majorHAnsi" w:cs="Times New Roman"/>
                <w:bCs/>
                <w:iCs/>
              </w:rPr>
              <w:t>80</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Pr>
                <w:rFonts w:asciiTheme="majorHAnsi" w:hAnsiTheme="majorHAnsi" w:cs="Times New Roman"/>
                <w:bCs/>
                <w:iCs/>
              </w:rPr>
              <w:t>6</w:t>
            </w:r>
          </w:p>
        </w:tc>
        <w:tc>
          <w:tcPr>
            <w:tcW w:w="1078" w:type="dxa"/>
            <w:shd w:val="clear" w:color="auto" w:fill="auto"/>
          </w:tcPr>
          <w:p w:rsidR="00DA5CF6" w:rsidRPr="00FF68C5" w:rsidRDefault="00DA5CF6" w:rsidP="00996D62">
            <w:pPr>
              <w:rPr>
                <w:rFonts w:asciiTheme="majorHAnsi" w:hAnsiTheme="majorHAnsi" w:cs="Times New Roman"/>
                <w:bCs/>
                <w:iCs/>
              </w:rPr>
            </w:pPr>
            <w:r>
              <w:rPr>
                <w:rFonts w:asciiTheme="majorHAnsi" w:hAnsiTheme="majorHAnsi" w:cs="Times New Roman"/>
                <w:bCs/>
                <w:iCs/>
              </w:rPr>
              <w:t>CR</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 xml:space="preserve">Observation </w:t>
            </w:r>
            <w:r>
              <w:rPr>
                <w:rFonts w:asciiTheme="majorHAnsi" w:hAnsiTheme="majorHAnsi" w:cs="Times New Roman"/>
                <w:bCs/>
                <w:iCs/>
              </w:rPr>
              <w:t xml:space="preserve">Units </w:t>
            </w:r>
          </w:p>
        </w:tc>
        <w:tc>
          <w:tcPr>
            <w:tcW w:w="5643" w:type="dxa"/>
            <w:shd w:val="clear" w:color="auto" w:fill="auto"/>
          </w:tcPr>
          <w:p w:rsidR="00DA5CF6" w:rsidRPr="00FF68C5" w:rsidRDefault="00DA5CF6" w:rsidP="00996D62">
            <w:pPr>
              <w:rPr>
                <w:rFonts w:asciiTheme="majorHAnsi" w:hAnsiTheme="majorHAnsi" w:cs="Times New Roman"/>
                <w:bCs/>
                <w:iCs/>
              </w:rPr>
            </w:pPr>
            <w:r w:rsidRPr="00647135">
              <w:rPr>
                <w:rFonts w:ascii="Arial" w:hAnsi="Arial" w:cs="Arial"/>
                <w:sz w:val="20"/>
                <w:szCs w:val="20"/>
              </w:rPr>
              <w:t>mm (hg</w:t>
            </w:r>
            <w:r>
              <w:rPr>
                <w:rFonts w:ascii="Arial" w:hAnsi="Arial" w:cs="Arial"/>
                <w:sz w:val="20"/>
                <w:szCs w:val="20"/>
              </w:rPr>
              <w:t>)</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Pr>
                <w:rFonts w:asciiTheme="majorHAnsi" w:hAnsiTheme="majorHAnsi" w:cs="Times New Roman"/>
                <w:bCs/>
                <w:iCs/>
              </w:rPr>
              <w:t>14</w:t>
            </w:r>
          </w:p>
        </w:tc>
        <w:tc>
          <w:tcPr>
            <w:tcW w:w="1078" w:type="dxa"/>
            <w:shd w:val="clear" w:color="auto" w:fill="auto"/>
          </w:tcPr>
          <w:p w:rsidR="00DA5CF6" w:rsidRPr="00FF68C5" w:rsidRDefault="00DA5CF6" w:rsidP="00996D62">
            <w:pPr>
              <w:rPr>
                <w:rFonts w:asciiTheme="majorHAnsi" w:hAnsiTheme="majorHAnsi" w:cs="Times New Roman"/>
                <w:bCs/>
                <w:iCs/>
              </w:rPr>
            </w:pPr>
            <w:r>
              <w:rPr>
                <w:rFonts w:asciiTheme="majorHAnsi" w:hAnsiTheme="majorHAnsi" w:cs="Times New Roman"/>
                <w:bCs/>
                <w:iCs/>
              </w:rPr>
              <w:t>TS</w:t>
            </w:r>
          </w:p>
        </w:tc>
        <w:tc>
          <w:tcPr>
            <w:tcW w:w="1427" w:type="dxa"/>
            <w:shd w:val="clear" w:color="auto" w:fill="auto"/>
          </w:tcPr>
          <w:p w:rsidR="00DA5CF6" w:rsidRPr="00FF68C5" w:rsidRDefault="00DA5CF6" w:rsidP="00996D62">
            <w:pPr>
              <w:rPr>
                <w:rFonts w:asciiTheme="majorHAnsi" w:hAnsiTheme="majorHAnsi" w:cs="Times New Roman"/>
                <w:bCs/>
                <w:iCs/>
              </w:rPr>
            </w:pPr>
            <w:r>
              <w:rPr>
                <w:rFonts w:asciiTheme="majorHAnsi" w:hAnsiTheme="majorHAnsi" w:cs="Times New Roman"/>
                <w:bCs/>
                <w:iCs/>
              </w:rPr>
              <w:t xml:space="preserve"> </w:t>
            </w:r>
            <w:r w:rsidRPr="00FF68C5">
              <w:rPr>
                <w:rFonts w:asciiTheme="majorHAnsi" w:hAnsiTheme="majorHAnsi" w:cs="Times New Roman"/>
                <w:bCs/>
                <w:iCs/>
              </w:rPr>
              <w:t xml:space="preserve">Observation </w:t>
            </w:r>
            <w:r>
              <w:rPr>
                <w:rFonts w:asciiTheme="majorHAnsi" w:hAnsiTheme="majorHAnsi" w:cs="Times New Roman"/>
                <w:bCs/>
                <w:iCs/>
              </w:rPr>
              <w:t>Date/Time</w:t>
            </w:r>
          </w:p>
        </w:tc>
        <w:tc>
          <w:tcPr>
            <w:tcW w:w="5643" w:type="dxa"/>
            <w:shd w:val="clear" w:color="auto" w:fill="auto"/>
          </w:tcPr>
          <w:p w:rsidR="00DA5CF6" w:rsidRPr="00FF68C5" w:rsidRDefault="00DA5CF6" w:rsidP="00996D62">
            <w:pPr>
              <w:rPr>
                <w:rFonts w:asciiTheme="majorHAnsi" w:hAnsiTheme="majorHAnsi" w:cs="Times New Roman"/>
                <w:bCs/>
                <w:iCs/>
              </w:rPr>
            </w:pPr>
            <w:r w:rsidRPr="00AD5566">
              <w:rPr>
                <w:rFonts w:asciiTheme="majorHAnsi" w:hAnsiTheme="majorHAnsi" w:cs="Times New Roman"/>
              </w:rPr>
              <w:t>20040617155717-0500</w:t>
            </w:r>
          </w:p>
        </w:tc>
        <w:tc>
          <w:tcPr>
            <w:tcW w:w="771" w:type="dxa"/>
            <w:shd w:val="clear" w:color="auto" w:fill="auto"/>
          </w:tcPr>
          <w:p w:rsidR="00DA5CF6" w:rsidRPr="00AD20D6" w:rsidRDefault="00DA5CF6" w:rsidP="00996D62">
            <w:pPr>
              <w:rPr>
                <w:rFonts w:asciiTheme="majorHAnsi" w:hAnsiTheme="majorHAnsi" w:cs="Times New Roman"/>
                <w:b/>
                <w:bCs/>
                <w:i/>
                <w:iCs/>
              </w:rPr>
            </w:pPr>
          </w:p>
        </w:tc>
      </w:tr>
    </w:tbl>
    <w:p w:rsidR="00DA5CF6" w:rsidRDefault="00DA5CF6" w:rsidP="00DA5CF6">
      <w:pPr>
        <w:rPr>
          <w:rFonts w:ascii="Cambria" w:hAnsi="Cambria"/>
          <w:highlight w:val="yellow"/>
        </w:rPr>
      </w:pPr>
    </w:p>
    <w:p w:rsidR="00DA5CF6" w:rsidRPr="00603737" w:rsidRDefault="00DA5CF6" w:rsidP="001A6E95">
      <w:pPr>
        <w:pStyle w:val="Style2"/>
      </w:pPr>
      <w:bookmarkStart w:id="158" w:name="_Toc364755517"/>
      <w:r w:rsidRPr="00603737">
        <w:t>OBX Segment</w:t>
      </w:r>
      <w:r w:rsidR="00866B18">
        <w:t xml:space="preserve"> – Observation Segment –</w:t>
      </w:r>
      <w:r w:rsidR="006269D2">
        <w:t xml:space="preserve"> Lab</w:t>
      </w:r>
      <w:bookmarkEnd w:id="158"/>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29"/>
        <w:gridCol w:w="91"/>
        <w:gridCol w:w="731"/>
        <w:gridCol w:w="1454"/>
        <w:gridCol w:w="5608"/>
        <w:gridCol w:w="1035"/>
      </w:tblGrid>
      <w:tr w:rsidR="00DA5CF6" w:rsidRPr="003A1A9C" w:rsidTr="00996D62">
        <w:tc>
          <w:tcPr>
            <w:tcW w:w="920" w:type="dxa"/>
            <w:gridSpan w:val="2"/>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SEQ</w:t>
            </w:r>
          </w:p>
        </w:tc>
        <w:tc>
          <w:tcPr>
            <w:tcW w:w="792"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DT</w:t>
            </w:r>
          </w:p>
        </w:tc>
        <w:tc>
          <w:tcPr>
            <w:tcW w:w="1516"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Element Name</w:t>
            </w:r>
          </w:p>
        </w:tc>
        <w:tc>
          <w:tcPr>
            <w:tcW w:w="5249"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Example</w:t>
            </w:r>
          </w:p>
        </w:tc>
        <w:tc>
          <w:tcPr>
            <w:tcW w:w="1171" w:type="dxa"/>
            <w:shd w:val="clear" w:color="auto" w:fill="BFBFBF" w:themeFill="background1" w:themeFillShade="BF"/>
          </w:tcPr>
          <w:p w:rsidR="00DA5CF6" w:rsidRPr="003A1A9C" w:rsidRDefault="00DA5CF6" w:rsidP="00996D62">
            <w:pPr>
              <w:rPr>
                <w:rFonts w:asciiTheme="majorHAnsi" w:hAnsiTheme="majorHAnsi" w:cs="Times New Roman"/>
                <w:b/>
                <w:bCs/>
                <w:i/>
                <w:iCs/>
              </w:rPr>
            </w:pPr>
            <w:r w:rsidRPr="003A1A9C">
              <w:rPr>
                <w:rFonts w:asciiTheme="majorHAnsi" w:hAnsiTheme="majorHAnsi" w:cs="Times New Roman"/>
                <w:b/>
                <w:bCs/>
                <w:i/>
                <w:iCs/>
              </w:rPr>
              <w:t>Notes</w:t>
            </w:r>
          </w:p>
        </w:tc>
      </w:tr>
      <w:tr w:rsidR="00DA5CF6" w:rsidRPr="003A1A9C"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SI</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Set ID</w:t>
            </w:r>
          </w:p>
        </w:tc>
        <w:tc>
          <w:tcPr>
            <w:tcW w:w="5249"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1171" w:type="dxa"/>
          </w:tcPr>
          <w:p w:rsidR="00DA5CF6" w:rsidRPr="003A1A9C" w:rsidRDefault="00DA5CF6" w:rsidP="00996D62">
            <w:pPr>
              <w:rPr>
                <w:rFonts w:asciiTheme="majorHAnsi" w:hAnsiTheme="majorHAnsi" w:cs="Times New Roman"/>
                <w:b/>
                <w:bCs/>
                <w:i/>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2</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Value Type</w:t>
            </w:r>
          </w:p>
        </w:tc>
        <w:tc>
          <w:tcPr>
            <w:tcW w:w="5249"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NM</w:t>
            </w:r>
          </w:p>
        </w:tc>
        <w:tc>
          <w:tcPr>
            <w:tcW w:w="1171" w:type="dxa"/>
          </w:tcPr>
          <w:p w:rsidR="00DA5CF6" w:rsidRPr="00FF68C5" w:rsidRDefault="00DA5CF6" w:rsidP="00996D62">
            <w:pPr>
              <w:rPr>
                <w:rFonts w:asciiTheme="majorHAnsi" w:hAnsiTheme="majorHAnsi" w:cs="Times New Roman"/>
                <w:bCs/>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3</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Identifier</w:t>
            </w:r>
          </w:p>
        </w:tc>
        <w:tc>
          <w:tcPr>
            <w:tcW w:w="5249" w:type="dxa"/>
          </w:tcPr>
          <w:p w:rsidR="002C07D9" w:rsidRDefault="002C07D9" w:rsidP="00996D62">
            <w:pPr>
              <w:rPr>
                <w:rFonts w:asciiTheme="majorHAnsi" w:hAnsiTheme="majorHAnsi" w:cs="Times New Roman"/>
                <w:bCs/>
                <w:iCs/>
              </w:rPr>
            </w:pPr>
            <w:r w:rsidRPr="002C07D9">
              <w:rPr>
                <w:rFonts w:asciiTheme="majorHAnsi" w:hAnsiTheme="majorHAnsi" w:cs="Times New Roman"/>
                <w:bCs/>
                <w:iCs/>
              </w:rPr>
              <w:t>717-9^HEMOGLOBIN:ACNC:PT:BLD:ORD^LN^4685470^^</w:t>
            </w:r>
          </w:p>
          <w:p w:rsidR="00DA5CF6" w:rsidRPr="00FF68C5" w:rsidRDefault="002C07D9" w:rsidP="00996D62">
            <w:pPr>
              <w:rPr>
                <w:rFonts w:asciiTheme="majorHAnsi" w:hAnsiTheme="majorHAnsi" w:cs="Times New Roman"/>
                <w:bCs/>
                <w:iCs/>
              </w:rPr>
            </w:pPr>
            <w:r w:rsidRPr="002C07D9">
              <w:rPr>
                <w:rFonts w:asciiTheme="majorHAnsi" w:hAnsiTheme="majorHAnsi" w:cs="Times New Roman"/>
                <w:bCs/>
                <w:iCs/>
              </w:rPr>
              <w:t>99VA95.3^2.14^2.14^HGB</w:t>
            </w:r>
          </w:p>
        </w:tc>
        <w:tc>
          <w:tcPr>
            <w:tcW w:w="1171" w:type="dxa"/>
          </w:tcPr>
          <w:p w:rsidR="00DA5CF6" w:rsidRPr="00FF68C5" w:rsidRDefault="00DA5CF6" w:rsidP="00996D62">
            <w:pPr>
              <w:rPr>
                <w:rFonts w:asciiTheme="majorHAnsi" w:hAnsiTheme="majorHAnsi" w:cs="Times New Roman"/>
                <w:bCs/>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4</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ST</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Sub-Id</w:t>
            </w:r>
          </w:p>
        </w:tc>
        <w:tc>
          <w:tcPr>
            <w:tcW w:w="5249" w:type="dxa"/>
          </w:tcPr>
          <w:p w:rsidR="00D017C0" w:rsidRDefault="002C07D9">
            <w:pPr>
              <w:rPr>
                <w:rFonts w:asciiTheme="majorHAnsi" w:hAnsiTheme="majorHAnsi" w:cs="Times New Roman"/>
                <w:bCs/>
                <w:iCs/>
              </w:rPr>
            </w:pPr>
            <w:r w:rsidRPr="00FF68C5">
              <w:rPr>
                <w:rFonts w:asciiTheme="majorHAnsi" w:hAnsiTheme="majorHAnsi" w:cs="Times New Roman"/>
                <w:bCs/>
                <w:iCs/>
              </w:rPr>
              <w:t>CH38</w:t>
            </w:r>
            <w:r>
              <w:rPr>
                <w:rFonts w:asciiTheme="majorHAnsi" w:hAnsiTheme="majorHAnsi" w:cs="Times New Roman"/>
                <w:bCs/>
                <w:iCs/>
              </w:rPr>
              <w:t>6</w:t>
            </w:r>
          </w:p>
        </w:tc>
        <w:tc>
          <w:tcPr>
            <w:tcW w:w="1171" w:type="dxa"/>
          </w:tcPr>
          <w:p w:rsidR="00DA5CF6" w:rsidRPr="00FF68C5" w:rsidRDefault="00DA5CF6" w:rsidP="00996D62">
            <w:pPr>
              <w:rPr>
                <w:rFonts w:asciiTheme="majorHAnsi" w:hAnsiTheme="majorHAnsi" w:cs="Times New Roman"/>
                <w:bCs/>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5</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NM</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Value</w:t>
            </w:r>
          </w:p>
        </w:tc>
        <w:tc>
          <w:tcPr>
            <w:tcW w:w="5249" w:type="dxa"/>
          </w:tcPr>
          <w:p w:rsidR="00DA5CF6" w:rsidRPr="00FF68C5" w:rsidRDefault="002C07D9" w:rsidP="00996D62">
            <w:pPr>
              <w:rPr>
                <w:rFonts w:asciiTheme="majorHAnsi" w:hAnsiTheme="majorHAnsi" w:cs="Times New Roman"/>
                <w:bCs/>
                <w:iCs/>
              </w:rPr>
            </w:pPr>
            <w:r>
              <w:rPr>
                <w:rFonts w:asciiTheme="majorHAnsi" w:hAnsiTheme="majorHAnsi" w:cs="Times New Roman"/>
                <w:bCs/>
                <w:iCs/>
              </w:rPr>
              <w:t>15</w:t>
            </w:r>
          </w:p>
        </w:tc>
        <w:tc>
          <w:tcPr>
            <w:tcW w:w="117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normal</w:t>
            </w: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6</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Units</w:t>
            </w:r>
          </w:p>
        </w:tc>
        <w:tc>
          <w:tcPr>
            <w:tcW w:w="5249" w:type="dxa"/>
          </w:tcPr>
          <w:p w:rsidR="00DA5CF6" w:rsidRPr="00FF68C5" w:rsidRDefault="002C07D9" w:rsidP="00996D62">
            <w:pPr>
              <w:rPr>
                <w:rFonts w:asciiTheme="majorHAnsi" w:hAnsiTheme="majorHAnsi" w:cs="Times New Roman"/>
                <w:bCs/>
                <w:iCs/>
              </w:rPr>
            </w:pPr>
            <w:r w:rsidRPr="002C07D9">
              <w:rPr>
                <w:rFonts w:asciiTheme="majorHAnsi" w:hAnsiTheme="majorHAnsi" w:cs="Times New Roman"/>
                <w:bCs/>
                <w:iCs/>
              </w:rPr>
              <w:t>g/</w:t>
            </w:r>
            <w:proofErr w:type="spellStart"/>
            <w:r w:rsidRPr="002C07D9">
              <w:rPr>
                <w:rFonts w:asciiTheme="majorHAnsi" w:hAnsiTheme="majorHAnsi" w:cs="Times New Roman"/>
                <w:bCs/>
                <w:iCs/>
              </w:rPr>
              <w:t>dL^g</w:t>
            </w:r>
            <w:proofErr w:type="spellEnd"/>
            <w:r w:rsidRPr="002C07D9">
              <w:rPr>
                <w:rFonts w:asciiTheme="majorHAnsi" w:hAnsiTheme="majorHAnsi" w:cs="Times New Roman"/>
                <w:bCs/>
                <w:iCs/>
              </w:rPr>
              <w:t>/</w:t>
            </w:r>
            <w:proofErr w:type="spellStart"/>
            <w:r w:rsidRPr="002C07D9">
              <w:rPr>
                <w:rFonts w:asciiTheme="majorHAnsi" w:hAnsiTheme="majorHAnsi" w:cs="Times New Roman"/>
                <w:bCs/>
                <w:iCs/>
              </w:rPr>
              <w:t>dL^L</w:t>
            </w:r>
            <w:proofErr w:type="spellEnd"/>
          </w:p>
        </w:tc>
        <w:tc>
          <w:tcPr>
            <w:tcW w:w="1171" w:type="dxa"/>
          </w:tcPr>
          <w:p w:rsidR="00DA5CF6" w:rsidRPr="00FF68C5" w:rsidRDefault="00DA5CF6" w:rsidP="00996D62">
            <w:pPr>
              <w:rPr>
                <w:rFonts w:asciiTheme="majorHAnsi" w:hAnsiTheme="majorHAnsi" w:cs="Times New Roman"/>
                <w:bCs/>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7</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ST</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References Range</w:t>
            </w:r>
          </w:p>
        </w:tc>
        <w:tc>
          <w:tcPr>
            <w:tcW w:w="5249" w:type="dxa"/>
          </w:tcPr>
          <w:p w:rsidR="00DA5CF6" w:rsidRPr="00FF68C5" w:rsidRDefault="002C07D9" w:rsidP="00996D62">
            <w:pPr>
              <w:rPr>
                <w:rFonts w:asciiTheme="majorHAnsi" w:hAnsiTheme="majorHAnsi" w:cs="Times New Roman"/>
                <w:bCs/>
                <w:iCs/>
              </w:rPr>
            </w:pPr>
            <w:r>
              <w:rPr>
                <w:rFonts w:asciiTheme="majorHAnsi" w:hAnsiTheme="majorHAnsi" w:cs="Times New Roman"/>
                <w:bCs/>
                <w:iCs/>
              </w:rPr>
              <w:t>14-18</w:t>
            </w:r>
          </w:p>
        </w:tc>
        <w:tc>
          <w:tcPr>
            <w:tcW w:w="1171" w:type="dxa"/>
          </w:tcPr>
          <w:p w:rsidR="00DA5CF6" w:rsidRPr="00FF68C5" w:rsidRDefault="00DA5CF6" w:rsidP="00996D62">
            <w:pPr>
              <w:rPr>
                <w:rFonts w:asciiTheme="majorHAnsi" w:hAnsiTheme="majorHAnsi" w:cs="Times New Roman"/>
                <w:bCs/>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8</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Abnormal Flags</w:t>
            </w:r>
          </w:p>
        </w:tc>
        <w:tc>
          <w:tcPr>
            <w:tcW w:w="5249" w:type="dxa"/>
          </w:tcPr>
          <w:p w:rsidR="00DA5CF6" w:rsidRPr="00FF68C5" w:rsidRDefault="00DA5CF6" w:rsidP="00996D62">
            <w:pPr>
              <w:rPr>
                <w:rFonts w:asciiTheme="majorHAnsi" w:hAnsiTheme="majorHAnsi" w:cs="Times New Roman"/>
                <w:bCs/>
                <w:iCs/>
              </w:rPr>
            </w:pPr>
          </w:p>
        </w:tc>
        <w:tc>
          <w:tcPr>
            <w:tcW w:w="1171" w:type="dxa"/>
          </w:tcPr>
          <w:p w:rsidR="00DA5CF6" w:rsidRPr="00FF68C5" w:rsidRDefault="00DA5CF6" w:rsidP="00996D62">
            <w:pPr>
              <w:rPr>
                <w:rFonts w:asciiTheme="majorHAnsi" w:hAnsiTheme="majorHAnsi" w:cs="Times New Roman"/>
                <w:bCs/>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11</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Result Status</w:t>
            </w:r>
          </w:p>
        </w:tc>
        <w:tc>
          <w:tcPr>
            <w:tcW w:w="5249"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F</w:t>
            </w:r>
          </w:p>
        </w:tc>
        <w:tc>
          <w:tcPr>
            <w:tcW w:w="1171" w:type="dxa"/>
          </w:tcPr>
          <w:p w:rsidR="00DA5CF6" w:rsidRPr="00AD20D6" w:rsidRDefault="00DA5CF6" w:rsidP="00996D62">
            <w:pPr>
              <w:rPr>
                <w:rFonts w:asciiTheme="majorHAnsi" w:hAnsiTheme="majorHAnsi" w:cs="Times New Roman"/>
                <w:b/>
                <w:bCs/>
                <w:i/>
                <w:iCs/>
              </w:rPr>
            </w:pPr>
          </w:p>
        </w:tc>
      </w:tr>
      <w:tr w:rsidR="002C07D9" w:rsidRPr="00AD20D6" w:rsidTr="00996D62">
        <w:tc>
          <w:tcPr>
            <w:tcW w:w="791"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13</w:t>
            </w:r>
          </w:p>
        </w:tc>
        <w:tc>
          <w:tcPr>
            <w:tcW w:w="921" w:type="dxa"/>
            <w:gridSpan w:val="2"/>
          </w:tcPr>
          <w:p w:rsidR="002C07D9" w:rsidRPr="00FF68C5" w:rsidRDefault="002C07D9" w:rsidP="00996D62">
            <w:pPr>
              <w:rPr>
                <w:rFonts w:asciiTheme="majorHAnsi" w:hAnsiTheme="majorHAnsi" w:cs="Times New Roman"/>
                <w:bCs/>
                <w:iCs/>
              </w:rPr>
            </w:pPr>
          </w:p>
        </w:tc>
        <w:tc>
          <w:tcPr>
            <w:tcW w:w="1516"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User Defined Access Checks</w:t>
            </w:r>
          </w:p>
        </w:tc>
        <w:tc>
          <w:tcPr>
            <w:tcW w:w="5249" w:type="dxa"/>
          </w:tcPr>
          <w:p w:rsidR="002C07D9" w:rsidRPr="00FF68C5" w:rsidRDefault="002C07D9" w:rsidP="00996D62">
            <w:pPr>
              <w:rPr>
                <w:rFonts w:asciiTheme="majorHAnsi" w:hAnsiTheme="majorHAnsi" w:cs="Times New Roman"/>
                <w:bCs/>
                <w:iCs/>
              </w:rPr>
            </w:pPr>
          </w:p>
        </w:tc>
        <w:tc>
          <w:tcPr>
            <w:tcW w:w="1171" w:type="dxa"/>
          </w:tcPr>
          <w:p w:rsidR="002C07D9" w:rsidRPr="00AD20D6" w:rsidRDefault="002C07D9" w:rsidP="00996D62">
            <w:pPr>
              <w:rPr>
                <w:rFonts w:asciiTheme="majorHAnsi" w:hAnsiTheme="majorHAnsi" w:cs="Times New Roman"/>
                <w:b/>
                <w:bCs/>
                <w:i/>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14</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TS</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Date/Time of the Observation</w:t>
            </w:r>
          </w:p>
        </w:tc>
        <w:tc>
          <w:tcPr>
            <w:tcW w:w="5249" w:type="dxa"/>
          </w:tcPr>
          <w:p w:rsidR="00DA5CF6" w:rsidRPr="00FF68C5" w:rsidRDefault="002C07D9" w:rsidP="00996D62">
            <w:pPr>
              <w:rPr>
                <w:rFonts w:asciiTheme="majorHAnsi" w:hAnsiTheme="majorHAnsi" w:cs="Times New Roman"/>
                <w:bCs/>
                <w:iCs/>
              </w:rPr>
            </w:pPr>
            <w:r w:rsidRPr="002C07D9">
              <w:rPr>
                <w:rFonts w:asciiTheme="majorHAnsi" w:hAnsiTheme="majorHAnsi" w:cs="Times New Roman"/>
                <w:bCs/>
                <w:iCs/>
              </w:rPr>
              <w:t>20130710095716-0500</w:t>
            </w:r>
          </w:p>
        </w:tc>
        <w:tc>
          <w:tcPr>
            <w:tcW w:w="1171" w:type="dxa"/>
          </w:tcPr>
          <w:p w:rsidR="00DA5CF6" w:rsidRPr="00AD20D6" w:rsidRDefault="00DA5CF6" w:rsidP="00996D62">
            <w:pPr>
              <w:rPr>
                <w:rFonts w:asciiTheme="majorHAnsi" w:hAnsiTheme="majorHAnsi" w:cs="Times New Roman"/>
                <w:b/>
                <w:bCs/>
                <w:i/>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15</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Producer's ID</w:t>
            </w:r>
          </w:p>
        </w:tc>
        <w:tc>
          <w:tcPr>
            <w:tcW w:w="5249"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500^TROY^99VA4</w:t>
            </w:r>
          </w:p>
        </w:tc>
        <w:tc>
          <w:tcPr>
            <w:tcW w:w="1171" w:type="dxa"/>
          </w:tcPr>
          <w:p w:rsidR="00DA5CF6" w:rsidRPr="00AD20D6" w:rsidRDefault="00DA5CF6" w:rsidP="00996D62">
            <w:pPr>
              <w:rPr>
                <w:rFonts w:asciiTheme="majorHAnsi" w:hAnsiTheme="majorHAnsi" w:cs="Times New Roman"/>
                <w:b/>
                <w:bCs/>
                <w:i/>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16</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XCN</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Responsible Observer</w:t>
            </w:r>
          </w:p>
        </w:tc>
        <w:tc>
          <w:tcPr>
            <w:tcW w:w="5249" w:type="dxa"/>
          </w:tcPr>
          <w:p w:rsidR="00DA5CF6" w:rsidRPr="00FF68C5" w:rsidRDefault="002C07D9" w:rsidP="00996D62">
            <w:pPr>
              <w:rPr>
                <w:rFonts w:asciiTheme="majorHAnsi" w:hAnsiTheme="majorHAnsi" w:cs="Times New Roman"/>
                <w:bCs/>
                <w:iCs/>
              </w:rPr>
            </w:pPr>
            <w:r w:rsidRPr="002C07D9">
              <w:rPr>
                <w:rFonts w:asciiTheme="majorHAnsi" w:hAnsiTheme="majorHAnsi" w:cs="Times New Roman"/>
                <w:bCs/>
                <w:iCs/>
              </w:rPr>
              <w:t>10000000034-VA500^ROISTAFF^CHIEF^O^^^^99VA4</w:t>
            </w:r>
          </w:p>
        </w:tc>
        <w:tc>
          <w:tcPr>
            <w:tcW w:w="1171" w:type="dxa"/>
          </w:tcPr>
          <w:p w:rsidR="00DA5CF6" w:rsidRPr="00AD20D6" w:rsidRDefault="00DA5CF6" w:rsidP="00996D62">
            <w:pPr>
              <w:rPr>
                <w:rFonts w:asciiTheme="majorHAnsi" w:hAnsiTheme="majorHAnsi" w:cs="Times New Roman"/>
                <w:b/>
                <w:bCs/>
                <w:i/>
                <w:iCs/>
              </w:rPr>
            </w:pPr>
          </w:p>
        </w:tc>
      </w:tr>
      <w:tr w:rsidR="00DA5CF6" w:rsidRPr="00AD20D6" w:rsidTr="00996D62">
        <w:tc>
          <w:tcPr>
            <w:tcW w:w="791"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17</w:t>
            </w:r>
          </w:p>
        </w:tc>
        <w:tc>
          <w:tcPr>
            <w:tcW w:w="921" w:type="dxa"/>
            <w:gridSpan w:val="2"/>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516"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Method</w:t>
            </w:r>
          </w:p>
        </w:tc>
        <w:tc>
          <w:tcPr>
            <w:tcW w:w="5249" w:type="dxa"/>
          </w:tcPr>
          <w:p w:rsidR="00DA5CF6" w:rsidRPr="00FF68C5" w:rsidRDefault="002C07D9" w:rsidP="00996D62">
            <w:pPr>
              <w:rPr>
                <w:rFonts w:asciiTheme="majorHAnsi" w:hAnsiTheme="majorHAnsi" w:cs="Times New Roman"/>
                <w:bCs/>
                <w:iCs/>
              </w:rPr>
            </w:pPr>
            <w:r w:rsidRPr="002C07D9">
              <w:rPr>
                <w:rFonts w:asciiTheme="majorHAnsi" w:hAnsiTheme="majorHAnsi" w:cs="Times New Roman"/>
                <w:bCs/>
                <w:iCs/>
              </w:rPr>
              <w:t>.4191^STKS^99VA64.2~83020.0000^Hemoglobin^99VA64</w:t>
            </w:r>
          </w:p>
        </w:tc>
        <w:tc>
          <w:tcPr>
            <w:tcW w:w="1171" w:type="dxa"/>
          </w:tcPr>
          <w:p w:rsidR="00DA5CF6" w:rsidRPr="00AD20D6" w:rsidRDefault="00DA5CF6" w:rsidP="00996D62">
            <w:pPr>
              <w:rPr>
                <w:rFonts w:asciiTheme="majorHAnsi" w:hAnsiTheme="majorHAnsi" w:cs="Times New Roman"/>
                <w:b/>
                <w:bCs/>
                <w:i/>
                <w:iCs/>
              </w:rPr>
            </w:pPr>
          </w:p>
        </w:tc>
      </w:tr>
      <w:tr w:rsidR="002C07D9" w:rsidRPr="00AD20D6" w:rsidTr="00996D62">
        <w:tc>
          <w:tcPr>
            <w:tcW w:w="791"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18</w:t>
            </w:r>
          </w:p>
        </w:tc>
        <w:tc>
          <w:tcPr>
            <w:tcW w:w="921" w:type="dxa"/>
            <w:gridSpan w:val="2"/>
          </w:tcPr>
          <w:p w:rsidR="002C07D9" w:rsidRPr="00FF68C5" w:rsidRDefault="002C07D9" w:rsidP="00996D62">
            <w:pPr>
              <w:rPr>
                <w:rFonts w:asciiTheme="majorHAnsi" w:hAnsiTheme="majorHAnsi" w:cs="Times New Roman"/>
                <w:bCs/>
                <w:iCs/>
              </w:rPr>
            </w:pPr>
          </w:p>
        </w:tc>
        <w:tc>
          <w:tcPr>
            <w:tcW w:w="1516"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Equipment Entity Identifier Field</w:t>
            </w:r>
          </w:p>
        </w:tc>
        <w:tc>
          <w:tcPr>
            <w:tcW w:w="5249" w:type="dxa"/>
          </w:tcPr>
          <w:p w:rsidR="002C07D9" w:rsidRPr="002C07D9" w:rsidRDefault="002C07D9" w:rsidP="00996D62">
            <w:pPr>
              <w:rPr>
                <w:rFonts w:asciiTheme="majorHAnsi" w:hAnsiTheme="majorHAnsi" w:cs="Times New Roman"/>
                <w:bCs/>
                <w:iCs/>
              </w:rPr>
            </w:pPr>
          </w:p>
        </w:tc>
        <w:tc>
          <w:tcPr>
            <w:tcW w:w="1171" w:type="dxa"/>
          </w:tcPr>
          <w:p w:rsidR="002C07D9" w:rsidRPr="00AD20D6" w:rsidRDefault="002C07D9" w:rsidP="00996D62">
            <w:pPr>
              <w:rPr>
                <w:rFonts w:asciiTheme="majorHAnsi" w:hAnsiTheme="majorHAnsi" w:cs="Times New Roman"/>
                <w:b/>
                <w:bCs/>
                <w:i/>
                <w:iCs/>
              </w:rPr>
            </w:pPr>
          </w:p>
        </w:tc>
      </w:tr>
      <w:tr w:rsidR="002C07D9" w:rsidRPr="00AD20D6" w:rsidTr="00996D62">
        <w:tc>
          <w:tcPr>
            <w:tcW w:w="791"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19</w:t>
            </w:r>
          </w:p>
        </w:tc>
        <w:tc>
          <w:tcPr>
            <w:tcW w:w="921" w:type="dxa"/>
            <w:gridSpan w:val="2"/>
          </w:tcPr>
          <w:p w:rsidR="002C07D9" w:rsidRPr="00FF68C5" w:rsidRDefault="007321A4" w:rsidP="00996D62">
            <w:pPr>
              <w:rPr>
                <w:rFonts w:asciiTheme="majorHAnsi" w:hAnsiTheme="majorHAnsi" w:cs="Times New Roman"/>
                <w:bCs/>
                <w:iCs/>
              </w:rPr>
            </w:pPr>
            <w:r>
              <w:rPr>
                <w:rFonts w:asciiTheme="majorHAnsi" w:hAnsiTheme="majorHAnsi" w:cs="Times New Roman"/>
                <w:bCs/>
                <w:iCs/>
              </w:rPr>
              <w:t>DT</w:t>
            </w:r>
          </w:p>
        </w:tc>
        <w:tc>
          <w:tcPr>
            <w:tcW w:w="1516"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Date/time of the Analysis</w:t>
            </w:r>
          </w:p>
        </w:tc>
        <w:tc>
          <w:tcPr>
            <w:tcW w:w="5249" w:type="dxa"/>
          </w:tcPr>
          <w:p w:rsidR="002C07D9" w:rsidRPr="002C07D9" w:rsidRDefault="00534626" w:rsidP="00996D62">
            <w:pPr>
              <w:rPr>
                <w:rFonts w:asciiTheme="majorHAnsi" w:hAnsiTheme="majorHAnsi" w:cs="Times New Roman"/>
                <w:bCs/>
                <w:iCs/>
              </w:rPr>
            </w:pPr>
            <w:r>
              <w:rPr>
                <w:rFonts w:asciiTheme="majorHAnsi" w:hAnsiTheme="majorHAnsi" w:cs="Times New Roman"/>
                <w:bCs/>
                <w:iCs/>
              </w:rPr>
              <w:t>20130710095736-0500</w:t>
            </w:r>
          </w:p>
        </w:tc>
        <w:tc>
          <w:tcPr>
            <w:tcW w:w="1171" w:type="dxa"/>
          </w:tcPr>
          <w:p w:rsidR="002C07D9" w:rsidRPr="00AD20D6" w:rsidRDefault="002C07D9" w:rsidP="00996D62">
            <w:pPr>
              <w:rPr>
                <w:rFonts w:asciiTheme="majorHAnsi" w:hAnsiTheme="majorHAnsi" w:cs="Times New Roman"/>
                <w:b/>
                <w:bCs/>
                <w:i/>
                <w:iCs/>
              </w:rPr>
            </w:pPr>
          </w:p>
        </w:tc>
      </w:tr>
      <w:tr w:rsidR="002C07D9" w:rsidRPr="00AD20D6" w:rsidTr="00996D62">
        <w:tc>
          <w:tcPr>
            <w:tcW w:w="791"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23</w:t>
            </w:r>
          </w:p>
        </w:tc>
        <w:tc>
          <w:tcPr>
            <w:tcW w:w="921" w:type="dxa"/>
            <w:gridSpan w:val="2"/>
          </w:tcPr>
          <w:p w:rsidR="002C07D9" w:rsidRPr="00FF68C5" w:rsidRDefault="007321A4" w:rsidP="00996D62">
            <w:pPr>
              <w:rPr>
                <w:rFonts w:asciiTheme="majorHAnsi" w:hAnsiTheme="majorHAnsi" w:cs="Times New Roman"/>
                <w:bCs/>
                <w:iCs/>
              </w:rPr>
            </w:pPr>
            <w:r>
              <w:rPr>
                <w:rFonts w:asciiTheme="majorHAnsi" w:hAnsiTheme="majorHAnsi" w:cs="Times New Roman"/>
                <w:bCs/>
                <w:iCs/>
              </w:rPr>
              <w:t>ST</w:t>
            </w:r>
          </w:p>
        </w:tc>
        <w:tc>
          <w:tcPr>
            <w:tcW w:w="1516" w:type="dxa"/>
          </w:tcPr>
          <w:p w:rsidR="002C07D9" w:rsidRPr="00FF68C5" w:rsidRDefault="00534626" w:rsidP="00996D62">
            <w:pPr>
              <w:rPr>
                <w:rFonts w:asciiTheme="majorHAnsi" w:hAnsiTheme="majorHAnsi" w:cs="Times New Roman"/>
                <w:bCs/>
                <w:iCs/>
              </w:rPr>
            </w:pPr>
            <w:r>
              <w:rPr>
                <w:rFonts w:asciiTheme="majorHAnsi" w:hAnsiTheme="majorHAnsi" w:cs="Times New Roman"/>
                <w:bCs/>
                <w:iCs/>
              </w:rPr>
              <w:t>Performing Organization Name</w:t>
            </w:r>
          </w:p>
        </w:tc>
        <w:tc>
          <w:tcPr>
            <w:tcW w:w="5249" w:type="dxa"/>
          </w:tcPr>
          <w:p w:rsidR="002C07D9" w:rsidRPr="002C07D9" w:rsidRDefault="00534626" w:rsidP="00996D62">
            <w:pPr>
              <w:rPr>
                <w:rFonts w:asciiTheme="majorHAnsi" w:hAnsiTheme="majorHAnsi" w:cs="Times New Roman"/>
                <w:bCs/>
                <w:iCs/>
              </w:rPr>
            </w:pPr>
            <w:r w:rsidRPr="00534626">
              <w:rPr>
                <w:rFonts w:asciiTheme="majorHAnsi" w:hAnsiTheme="majorHAnsi" w:cs="Times New Roman"/>
                <w:bCs/>
                <w:iCs/>
              </w:rPr>
              <w:t>TROY^L^500^^^USVHA^FI^^A^500</w:t>
            </w:r>
          </w:p>
        </w:tc>
        <w:tc>
          <w:tcPr>
            <w:tcW w:w="1171" w:type="dxa"/>
          </w:tcPr>
          <w:p w:rsidR="002C07D9" w:rsidRPr="00AD20D6" w:rsidRDefault="002C07D9" w:rsidP="00996D62">
            <w:pPr>
              <w:rPr>
                <w:rFonts w:asciiTheme="majorHAnsi" w:hAnsiTheme="majorHAnsi" w:cs="Times New Roman"/>
                <w:b/>
                <w:bCs/>
                <w:i/>
                <w:iCs/>
              </w:rPr>
            </w:pPr>
          </w:p>
        </w:tc>
      </w:tr>
      <w:tr w:rsidR="002C07D9" w:rsidRPr="00AD20D6" w:rsidTr="00996D62">
        <w:tc>
          <w:tcPr>
            <w:tcW w:w="791" w:type="dxa"/>
          </w:tcPr>
          <w:p w:rsidR="002C07D9" w:rsidRPr="00FF68C5" w:rsidRDefault="00534626" w:rsidP="00996D62">
            <w:pPr>
              <w:rPr>
                <w:rFonts w:asciiTheme="majorHAnsi" w:hAnsiTheme="majorHAnsi" w:cs="Times New Roman"/>
                <w:bCs/>
                <w:iCs/>
              </w:rPr>
            </w:pPr>
            <w:r>
              <w:rPr>
                <w:rFonts w:asciiTheme="majorHAnsi" w:hAnsiTheme="majorHAnsi" w:cs="Times New Roman"/>
                <w:bCs/>
                <w:iCs/>
              </w:rPr>
              <w:t>24</w:t>
            </w:r>
          </w:p>
        </w:tc>
        <w:tc>
          <w:tcPr>
            <w:tcW w:w="921" w:type="dxa"/>
            <w:gridSpan w:val="2"/>
          </w:tcPr>
          <w:p w:rsidR="002C07D9" w:rsidRPr="00FF68C5" w:rsidRDefault="007321A4" w:rsidP="00996D62">
            <w:pPr>
              <w:rPr>
                <w:rFonts w:asciiTheme="majorHAnsi" w:hAnsiTheme="majorHAnsi" w:cs="Times New Roman"/>
                <w:bCs/>
                <w:iCs/>
              </w:rPr>
            </w:pPr>
            <w:r>
              <w:rPr>
                <w:rFonts w:asciiTheme="majorHAnsi" w:hAnsiTheme="majorHAnsi" w:cs="Times New Roman"/>
                <w:bCs/>
                <w:iCs/>
              </w:rPr>
              <w:t>AD</w:t>
            </w:r>
          </w:p>
        </w:tc>
        <w:tc>
          <w:tcPr>
            <w:tcW w:w="1516" w:type="dxa"/>
          </w:tcPr>
          <w:p w:rsidR="002C07D9" w:rsidRPr="00FF68C5" w:rsidRDefault="00534626" w:rsidP="00996D62">
            <w:pPr>
              <w:rPr>
                <w:rFonts w:asciiTheme="majorHAnsi" w:hAnsiTheme="majorHAnsi" w:cs="Times New Roman"/>
                <w:bCs/>
                <w:iCs/>
              </w:rPr>
            </w:pPr>
            <w:r>
              <w:rPr>
                <w:rFonts w:asciiTheme="majorHAnsi" w:hAnsiTheme="majorHAnsi" w:cs="Times New Roman"/>
                <w:bCs/>
                <w:iCs/>
              </w:rPr>
              <w:t>Performing Organization Address</w:t>
            </w:r>
          </w:p>
        </w:tc>
        <w:tc>
          <w:tcPr>
            <w:tcW w:w="5249" w:type="dxa"/>
          </w:tcPr>
          <w:p w:rsidR="002C07D9" w:rsidRPr="002C07D9" w:rsidRDefault="00534626" w:rsidP="00996D62">
            <w:pPr>
              <w:rPr>
                <w:rFonts w:asciiTheme="majorHAnsi" w:hAnsiTheme="majorHAnsi" w:cs="Times New Roman"/>
                <w:bCs/>
                <w:iCs/>
              </w:rPr>
            </w:pPr>
            <w:r w:rsidRPr="00534626">
              <w:rPr>
                <w:rFonts w:asciiTheme="majorHAnsi" w:hAnsiTheme="majorHAnsi" w:cs="Times New Roman"/>
                <w:bCs/>
                <w:iCs/>
              </w:rPr>
              <w:t>VA MEDICAL CENTER^1 3RD sT.^ALBANY^NY^12180-0097^USA</w:t>
            </w:r>
          </w:p>
        </w:tc>
        <w:tc>
          <w:tcPr>
            <w:tcW w:w="1171" w:type="dxa"/>
          </w:tcPr>
          <w:p w:rsidR="002C07D9" w:rsidRPr="00AD20D6" w:rsidRDefault="002C07D9" w:rsidP="00996D62">
            <w:pPr>
              <w:rPr>
                <w:rFonts w:asciiTheme="majorHAnsi" w:hAnsiTheme="majorHAnsi" w:cs="Times New Roman"/>
                <w:b/>
                <w:bCs/>
                <w:i/>
                <w:iCs/>
              </w:rPr>
            </w:pPr>
          </w:p>
        </w:tc>
      </w:tr>
      <w:tr w:rsidR="002C07D9" w:rsidRPr="00AD20D6" w:rsidTr="00996D62">
        <w:tc>
          <w:tcPr>
            <w:tcW w:w="791"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18</w:t>
            </w:r>
          </w:p>
        </w:tc>
        <w:tc>
          <w:tcPr>
            <w:tcW w:w="921" w:type="dxa"/>
            <w:gridSpan w:val="2"/>
          </w:tcPr>
          <w:p w:rsidR="002C07D9" w:rsidRPr="00FF68C5" w:rsidRDefault="002C07D9" w:rsidP="00996D62">
            <w:pPr>
              <w:rPr>
                <w:rFonts w:asciiTheme="majorHAnsi" w:hAnsiTheme="majorHAnsi" w:cs="Times New Roman"/>
                <w:bCs/>
                <w:iCs/>
              </w:rPr>
            </w:pPr>
          </w:p>
        </w:tc>
        <w:tc>
          <w:tcPr>
            <w:tcW w:w="1516" w:type="dxa"/>
          </w:tcPr>
          <w:p w:rsidR="002C07D9" w:rsidRPr="00FF68C5" w:rsidRDefault="002C07D9" w:rsidP="00996D62">
            <w:pPr>
              <w:rPr>
                <w:rFonts w:asciiTheme="majorHAnsi" w:hAnsiTheme="majorHAnsi" w:cs="Times New Roman"/>
                <w:bCs/>
                <w:iCs/>
              </w:rPr>
            </w:pPr>
            <w:r>
              <w:rPr>
                <w:rFonts w:asciiTheme="majorHAnsi" w:hAnsiTheme="majorHAnsi" w:cs="Times New Roman"/>
                <w:bCs/>
                <w:iCs/>
              </w:rPr>
              <w:t>Equipment Entity Identifier Field</w:t>
            </w:r>
          </w:p>
        </w:tc>
        <w:tc>
          <w:tcPr>
            <w:tcW w:w="5249" w:type="dxa"/>
          </w:tcPr>
          <w:p w:rsidR="002C07D9" w:rsidRPr="002C07D9" w:rsidRDefault="002C07D9" w:rsidP="00996D62">
            <w:pPr>
              <w:rPr>
                <w:rFonts w:asciiTheme="majorHAnsi" w:hAnsiTheme="majorHAnsi" w:cs="Times New Roman"/>
                <w:bCs/>
                <w:iCs/>
              </w:rPr>
            </w:pPr>
          </w:p>
        </w:tc>
        <w:tc>
          <w:tcPr>
            <w:tcW w:w="1171" w:type="dxa"/>
          </w:tcPr>
          <w:p w:rsidR="002C07D9" w:rsidRPr="00AD20D6" w:rsidRDefault="002C07D9" w:rsidP="00996D62">
            <w:pPr>
              <w:rPr>
                <w:rFonts w:asciiTheme="majorHAnsi" w:hAnsiTheme="majorHAnsi" w:cs="Times New Roman"/>
                <w:b/>
                <w:bCs/>
                <w:i/>
                <w:iCs/>
              </w:rPr>
            </w:pPr>
          </w:p>
        </w:tc>
      </w:tr>
    </w:tbl>
    <w:p w:rsidR="00DA5CF6" w:rsidRPr="00112CD9" w:rsidRDefault="00DA5CF6" w:rsidP="00DA5CF6">
      <w:pPr>
        <w:rPr>
          <w:rFonts w:asciiTheme="majorHAnsi" w:hAnsiTheme="majorHAnsi" w:cs="Times New Roman"/>
          <w:b/>
          <w:bCs/>
          <w:iCs/>
          <w:sz w:val="32"/>
          <w:szCs w:val="32"/>
        </w:rPr>
      </w:pPr>
    </w:p>
    <w:p w:rsidR="00DA5CF6" w:rsidRPr="007A7312" w:rsidRDefault="006269D2" w:rsidP="001A6E95">
      <w:pPr>
        <w:pStyle w:val="Style2"/>
      </w:pPr>
      <w:bookmarkStart w:id="159" w:name="_Toc302046797"/>
      <w:bookmarkStart w:id="160" w:name="_Toc364755518"/>
      <w:r>
        <w:t xml:space="preserve">OBX Segment – </w:t>
      </w:r>
      <w:r w:rsidR="00276FD8">
        <w:t>Observation Segment</w:t>
      </w:r>
      <w:r w:rsidR="00276FD8" w:rsidRPr="007A7312">
        <w:t xml:space="preserve"> </w:t>
      </w:r>
      <w:r w:rsidR="00276FD8">
        <w:t xml:space="preserve">– </w:t>
      </w:r>
      <w:r w:rsidR="00DA5CF6" w:rsidRPr="007A7312">
        <w:t>Radiology</w:t>
      </w:r>
      <w:r>
        <w:t xml:space="preserve"> </w:t>
      </w:r>
      <w:r w:rsidR="00DA5CF6" w:rsidRPr="007A7312">
        <w:t>(coded)</w:t>
      </w:r>
      <w:bookmarkEnd w:id="159"/>
      <w:bookmarkEnd w:id="1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1078"/>
        <w:gridCol w:w="1427"/>
        <w:gridCol w:w="5643"/>
        <w:gridCol w:w="771"/>
      </w:tblGrid>
      <w:tr w:rsidR="00DA5CF6" w:rsidRPr="00AD20D6" w:rsidTr="00996D62">
        <w:tc>
          <w:tcPr>
            <w:tcW w:w="657"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SEQ</w:t>
            </w:r>
          </w:p>
        </w:tc>
        <w:tc>
          <w:tcPr>
            <w:tcW w:w="1078"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DT</w:t>
            </w:r>
          </w:p>
        </w:tc>
        <w:tc>
          <w:tcPr>
            <w:tcW w:w="1427"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Element Name</w:t>
            </w:r>
          </w:p>
        </w:tc>
        <w:tc>
          <w:tcPr>
            <w:tcW w:w="5643" w:type="dxa"/>
            <w:shd w:val="clear" w:color="auto" w:fill="D9D9D9" w:themeFill="background1" w:themeFillShade="D9"/>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Example</w:t>
            </w:r>
          </w:p>
        </w:tc>
        <w:tc>
          <w:tcPr>
            <w:tcW w:w="771" w:type="dxa"/>
            <w:shd w:val="clear" w:color="auto" w:fill="D9D9D9" w:themeFill="background1" w:themeFillShade="D9"/>
          </w:tcPr>
          <w:p w:rsidR="00DA5CF6" w:rsidRPr="00AD20D6" w:rsidRDefault="00DA5CF6" w:rsidP="00996D62">
            <w:pPr>
              <w:rPr>
                <w:rFonts w:asciiTheme="majorHAnsi" w:hAnsiTheme="majorHAnsi" w:cs="Times New Roman"/>
                <w:b/>
                <w:bCs/>
                <w:i/>
                <w:iCs/>
              </w:rPr>
            </w:pPr>
            <w:r w:rsidRPr="00AD20D6">
              <w:rPr>
                <w:rFonts w:asciiTheme="majorHAnsi" w:hAnsiTheme="majorHAnsi" w:cs="Times New Roman"/>
                <w:b/>
                <w:bCs/>
                <w:i/>
                <w:iCs/>
              </w:rPr>
              <w:t>Notes</w:t>
            </w: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SI</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Set ID</w:t>
            </w:r>
          </w:p>
        </w:tc>
        <w:tc>
          <w:tcPr>
            <w:tcW w:w="5643" w:type="dxa"/>
            <w:shd w:val="clear" w:color="auto" w:fill="auto"/>
          </w:tcPr>
          <w:p w:rsidR="00DA5CF6" w:rsidRPr="00FF68C5" w:rsidRDefault="000E63D5" w:rsidP="00996D62">
            <w:pPr>
              <w:rPr>
                <w:rFonts w:asciiTheme="majorHAnsi" w:hAnsiTheme="majorHAnsi" w:cs="Times New Roman"/>
                <w:bCs/>
                <w:iCs/>
              </w:rPr>
            </w:pPr>
            <w:r>
              <w:rPr>
                <w:rFonts w:asciiTheme="majorHAnsi" w:hAnsiTheme="majorHAnsi" w:cs="Times New Roman"/>
                <w:bCs/>
                <w:iCs/>
              </w:rPr>
              <w:t>1</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2</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Value Type</w:t>
            </w:r>
          </w:p>
        </w:tc>
        <w:tc>
          <w:tcPr>
            <w:tcW w:w="5643"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3</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Identifier</w:t>
            </w:r>
          </w:p>
        </w:tc>
        <w:tc>
          <w:tcPr>
            <w:tcW w:w="5643"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P^PROCEDURE^L</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5</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NM</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Value</w:t>
            </w:r>
          </w:p>
        </w:tc>
        <w:tc>
          <w:tcPr>
            <w:tcW w:w="5643"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58^CHEST 2 VIEWS PA&amp;LAT [02]^L</w:t>
            </w:r>
          </w:p>
        </w:tc>
        <w:tc>
          <w:tcPr>
            <w:tcW w:w="771" w:type="dxa"/>
            <w:shd w:val="clear" w:color="auto" w:fill="auto"/>
          </w:tcPr>
          <w:p w:rsidR="00DA5CF6" w:rsidRPr="00AD20D6" w:rsidRDefault="00DA5CF6" w:rsidP="00996D62">
            <w:pPr>
              <w:rPr>
                <w:rFonts w:asciiTheme="majorHAnsi" w:hAnsiTheme="majorHAnsi" w:cs="Times New Roman"/>
                <w:b/>
                <w:bCs/>
                <w:i/>
                <w:iCs/>
              </w:rPr>
            </w:pPr>
          </w:p>
        </w:tc>
      </w:tr>
      <w:tr w:rsidR="00DA5CF6" w:rsidRPr="00AD20D6" w:rsidTr="00996D62">
        <w:tc>
          <w:tcPr>
            <w:tcW w:w="65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11</w:t>
            </w:r>
          </w:p>
        </w:tc>
        <w:tc>
          <w:tcPr>
            <w:tcW w:w="1078"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427"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Result Status</w:t>
            </w:r>
          </w:p>
        </w:tc>
        <w:tc>
          <w:tcPr>
            <w:tcW w:w="5643" w:type="dxa"/>
            <w:shd w:val="clear" w:color="auto" w:fill="auto"/>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F</w:t>
            </w:r>
          </w:p>
        </w:tc>
        <w:tc>
          <w:tcPr>
            <w:tcW w:w="771" w:type="dxa"/>
            <w:shd w:val="clear" w:color="auto" w:fill="auto"/>
          </w:tcPr>
          <w:p w:rsidR="00DA5CF6" w:rsidRPr="00AD20D6" w:rsidRDefault="00DA5CF6" w:rsidP="00996D62">
            <w:pPr>
              <w:rPr>
                <w:rFonts w:asciiTheme="majorHAnsi" w:hAnsiTheme="majorHAnsi" w:cs="Times New Roman"/>
                <w:b/>
                <w:bCs/>
                <w:i/>
                <w:iCs/>
              </w:rPr>
            </w:pPr>
          </w:p>
        </w:tc>
      </w:tr>
    </w:tbl>
    <w:p w:rsidR="006269D2" w:rsidRDefault="006269D2" w:rsidP="00DA5CF6">
      <w:pPr>
        <w:rPr>
          <w:rFonts w:asciiTheme="majorHAnsi" w:hAnsiTheme="majorHAnsi" w:cs="Times New Roman"/>
          <w:b/>
          <w:bCs/>
          <w:i/>
          <w:iCs/>
          <w:sz w:val="32"/>
          <w:szCs w:val="32"/>
        </w:rPr>
      </w:pPr>
      <w:bookmarkStart w:id="161" w:name="_Toc302046798"/>
    </w:p>
    <w:p w:rsidR="00DA5CF6" w:rsidRPr="007A7312" w:rsidRDefault="00276FD8" w:rsidP="001A6E95">
      <w:pPr>
        <w:pStyle w:val="Style2"/>
      </w:pPr>
      <w:bookmarkStart w:id="162" w:name="_Toc364755519"/>
      <w:r>
        <w:t>OBX Segment – Observation Segment –</w:t>
      </w:r>
      <w:r w:rsidR="006269D2">
        <w:t xml:space="preserve"> </w:t>
      </w:r>
      <w:r w:rsidR="00DA5CF6" w:rsidRPr="007A7312">
        <w:t>Radiology (Text)</w:t>
      </w:r>
      <w:bookmarkEnd w:id="161"/>
      <w:bookmarkEnd w:id="1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1083"/>
        <w:gridCol w:w="1390"/>
        <w:gridCol w:w="5675"/>
        <w:gridCol w:w="771"/>
      </w:tblGrid>
      <w:tr w:rsidR="00DA5CF6" w:rsidRPr="003A1A9C" w:rsidTr="00996D62">
        <w:tc>
          <w:tcPr>
            <w:tcW w:w="657"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SEQ</w:t>
            </w:r>
          </w:p>
        </w:tc>
        <w:tc>
          <w:tcPr>
            <w:tcW w:w="1083"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DT</w:t>
            </w:r>
          </w:p>
        </w:tc>
        <w:tc>
          <w:tcPr>
            <w:tcW w:w="1390"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Element Name</w:t>
            </w:r>
          </w:p>
        </w:tc>
        <w:tc>
          <w:tcPr>
            <w:tcW w:w="5675" w:type="dxa"/>
            <w:shd w:val="clear" w:color="auto" w:fill="BFBFBF" w:themeFill="background1" w:themeFillShade="BF"/>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Example</w:t>
            </w:r>
          </w:p>
        </w:tc>
        <w:tc>
          <w:tcPr>
            <w:tcW w:w="771" w:type="dxa"/>
            <w:shd w:val="clear" w:color="auto" w:fill="BFBFBF" w:themeFill="background1" w:themeFillShade="BF"/>
          </w:tcPr>
          <w:p w:rsidR="00DA5CF6" w:rsidRPr="003A1A9C" w:rsidRDefault="00DA5CF6" w:rsidP="00996D62">
            <w:pPr>
              <w:rPr>
                <w:rFonts w:asciiTheme="majorHAnsi" w:hAnsiTheme="majorHAnsi" w:cs="Times New Roman"/>
                <w:b/>
                <w:bCs/>
                <w:i/>
                <w:iCs/>
              </w:rPr>
            </w:pPr>
            <w:r w:rsidRPr="003A1A9C">
              <w:rPr>
                <w:rFonts w:asciiTheme="majorHAnsi" w:hAnsiTheme="majorHAnsi" w:cs="Times New Roman"/>
                <w:b/>
                <w:bCs/>
                <w:i/>
                <w:iCs/>
              </w:rPr>
              <w:t>Notes</w:t>
            </w:r>
          </w:p>
        </w:tc>
      </w:tr>
      <w:tr w:rsidR="00DA5CF6" w:rsidRPr="003A1A9C" w:rsidTr="00996D62">
        <w:tc>
          <w:tcPr>
            <w:tcW w:w="657" w:type="dxa"/>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1</w:t>
            </w:r>
          </w:p>
        </w:tc>
        <w:tc>
          <w:tcPr>
            <w:tcW w:w="1083"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SI</w:t>
            </w:r>
          </w:p>
        </w:tc>
        <w:tc>
          <w:tcPr>
            <w:tcW w:w="1390"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Set ID</w:t>
            </w:r>
          </w:p>
        </w:tc>
        <w:tc>
          <w:tcPr>
            <w:tcW w:w="5675" w:type="dxa"/>
          </w:tcPr>
          <w:p w:rsidR="00DA5CF6" w:rsidRPr="00FF68C5" w:rsidRDefault="000E63D5" w:rsidP="00996D62">
            <w:pPr>
              <w:rPr>
                <w:rFonts w:asciiTheme="majorHAnsi" w:hAnsiTheme="majorHAnsi" w:cs="Times New Roman"/>
                <w:bCs/>
                <w:iCs/>
              </w:rPr>
            </w:pPr>
            <w:r>
              <w:rPr>
                <w:rFonts w:asciiTheme="majorHAnsi" w:hAnsiTheme="majorHAnsi" w:cs="Times New Roman"/>
                <w:bCs/>
                <w:iCs/>
              </w:rPr>
              <w:t>1</w:t>
            </w:r>
          </w:p>
        </w:tc>
        <w:tc>
          <w:tcPr>
            <w:tcW w:w="771" w:type="dxa"/>
          </w:tcPr>
          <w:p w:rsidR="00DA5CF6" w:rsidRPr="003A1A9C" w:rsidRDefault="00DA5CF6" w:rsidP="00996D62">
            <w:pPr>
              <w:rPr>
                <w:rFonts w:asciiTheme="majorHAnsi" w:hAnsiTheme="majorHAnsi" w:cs="Times New Roman"/>
                <w:b/>
                <w:bCs/>
                <w:i/>
                <w:iCs/>
              </w:rPr>
            </w:pPr>
          </w:p>
        </w:tc>
      </w:tr>
      <w:tr w:rsidR="00DA5CF6" w:rsidRPr="003A1A9C" w:rsidTr="00996D62">
        <w:tc>
          <w:tcPr>
            <w:tcW w:w="657" w:type="dxa"/>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2</w:t>
            </w:r>
          </w:p>
        </w:tc>
        <w:tc>
          <w:tcPr>
            <w:tcW w:w="1083"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390"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Value Type</w:t>
            </w:r>
          </w:p>
        </w:tc>
        <w:tc>
          <w:tcPr>
            <w:tcW w:w="5675"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TX</w:t>
            </w:r>
          </w:p>
        </w:tc>
        <w:tc>
          <w:tcPr>
            <w:tcW w:w="771" w:type="dxa"/>
          </w:tcPr>
          <w:p w:rsidR="00DA5CF6" w:rsidRPr="003A1A9C" w:rsidRDefault="00DA5CF6" w:rsidP="00996D62">
            <w:pPr>
              <w:rPr>
                <w:rFonts w:asciiTheme="majorHAnsi" w:hAnsiTheme="majorHAnsi" w:cs="Times New Roman"/>
                <w:b/>
                <w:bCs/>
                <w:i/>
                <w:iCs/>
              </w:rPr>
            </w:pPr>
          </w:p>
        </w:tc>
      </w:tr>
      <w:tr w:rsidR="00DA5CF6" w:rsidRPr="003A1A9C" w:rsidTr="00996D62">
        <w:tc>
          <w:tcPr>
            <w:tcW w:w="657" w:type="dxa"/>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3</w:t>
            </w:r>
          </w:p>
        </w:tc>
        <w:tc>
          <w:tcPr>
            <w:tcW w:w="1083"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CE</w:t>
            </w:r>
          </w:p>
        </w:tc>
        <w:tc>
          <w:tcPr>
            <w:tcW w:w="1390"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Identifier</w:t>
            </w:r>
          </w:p>
        </w:tc>
        <w:tc>
          <w:tcPr>
            <w:tcW w:w="5675"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I^IMPRESSION^L</w:t>
            </w:r>
          </w:p>
        </w:tc>
        <w:tc>
          <w:tcPr>
            <w:tcW w:w="771" w:type="dxa"/>
          </w:tcPr>
          <w:p w:rsidR="00DA5CF6" w:rsidRPr="003A1A9C" w:rsidRDefault="00DA5CF6" w:rsidP="00996D62">
            <w:pPr>
              <w:rPr>
                <w:rFonts w:asciiTheme="majorHAnsi" w:hAnsiTheme="majorHAnsi" w:cs="Times New Roman"/>
                <w:b/>
                <w:bCs/>
                <w:i/>
                <w:iCs/>
              </w:rPr>
            </w:pPr>
          </w:p>
        </w:tc>
      </w:tr>
      <w:tr w:rsidR="00DA5CF6" w:rsidRPr="003A1A9C" w:rsidTr="00996D62">
        <w:tc>
          <w:tcPr>
            <w:tcW w:w="657" w:type="dxa"/>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5</w:t>
            </w:r>
          </w:p>
        </w:tc>
        <w:tc>
          <w:tcPr>
            <w:tcW w:w="1083"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NM</w:t>
            </w:r>
          </w:p>
        </w:tc>
        <w:tc>
          <w:tcPr>
            <w:tcW w:w="1390"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Value</w:t>
            </w:r>
          </w:p>
        </w:tc>
        <w:tc>
          <w:tcPr>
            <w:tcW w:w="5675"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 xml:space="preserve">IMPRESSION IS THAT THIS IS A NORMAL CHEST.  </w:t>
            </w:r>
          </w:p>
        </w:tc>
        <w:tc>
          <w:tcPr>
            <w:tcW w:w="771" w:type="dxa"/>
          </w:tcPr>
          <w:p w:rsidR="00DA5CF6" w:rsidRPr="003A1A9C" w:rsidRDefault="00DA5CF6" w:rsidP="00996D62">
            <w:pPr>
              <w:rPr>
                <w:rFonts w:asciiTheme="majorHAnsi" w:hAnsiTheme="majorHAnsi" w:cs="Times New Roman"/>
                <w:b/>
                <w:bCs/>
                <w:i/>
                <w:iCs/>
              </w:rPr>
            </w:pPr>
          </w:p>
        </w:tc>
      </w:tr>
      <w:tr w:rsidR="00DA5CF6" w:rsidRPr="003A1A9C" w:rsidTr="00996D62">
        <w:tc>
          <w:tcPr>
            <w:tcW w:w="657" w:type="dxa"/>
          </w:tcPr>
          <w:p w:rsidR="00DA5CF6" w:rsidRPr="00FF68C5" w:rsidRDefault="00DA5CF6" w:rsidP="00996D62">
            <w:pPr>
              <w:rPr>
                <w:rFonts w:asciiTheme="majorHAnsi" w:hAnsiTheme="majorHAnsi" w:cs="Times New Roman"/>
                <w:b/>
                <w:bCs/>
                <w:iCs/>
              </w:rPr>
            </w:pPr>
            <w:r w:rsidRPr="00FF68C5">
              <w:rPr>
                <w:rFonts w:asciiTheme="majorHAnsi" w:hAnsiTheme="majorHAnsi" w:cs="Times New Roman"/>
                <w:b/>
                <w:bCs/>
                <w:iCs/>
              </w:rPr>
              <w:t>11</w:t>
            </w:r>
          </w:p>
        </w:tc>
        <w:tc>
          <w:tcPr>
            <w:tcW w:w="1083"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ID</w:t>
            </w:r>
          </w:p>
        </w:tc>
        <w:tc>
          <w:tcPr>
            <w:tcW w:w="1390"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Observation Result Status</w:t>
            </w:r>
          </w:p>
        </w:tc>
        <w:tc>
          <w:tcPr>
            <w:tcW w:w="5675" w:type="dxa"/>
          </w:tcPr>
          <w:p w:rsidR="00DA5CF6" w:rsidRPr="00FF68C5" w:rsidRDefault="00DA5CF6" w:rsidP="00996D62">
            <w:pPr>
              <w:rPr>
                <w:rFonts w:asciiTheme="majorHAnsi" w:hAnsiTheme="majorHAnsi" w:cs="Times New Roman"/>
                <w:bCs/>
                <w:iCs/>
              </w:rPr>
            </w:pPr>
            <w:r w:rsidRPr="00FF68C5">
              <w:rPr>
                <w:rFonts w:asciiTheme="majorHAnsi" w:hAnsiTheme="majorHAnsi" w:cs="Times New Roman"/>
                <w:bCs/>
                <w:iCs/>
              </w:rPr>
              <w:t>F</w:t>
            </w:r>
          </w:p>
        </w:tc>
        <w:tc>
          <w:tcPr>
            <w:tcW w:w="771" w:type="dxa"/>
          </w:tcPr>
          <w:p w:rsidR="00DA5CF6" w:rsidRPr="003A1A9C" w:rsidRDefault="00DA5CF6" w:rsidP="00996D62">
            <w:pPr>
              <w:rPr>
                <w:rFonts w:asciiTheme="majorHAnsi" w:hAnsiTheme="majorHAnsi" w:cs="Times New Roman"/>
                <w:b/>
                <w:bCs/>
                <w:i/>
                <w:iCs/>
              </w:rPr>
            </w:pPr>
          </w:p>
        </w:tc>
      </w:tr>
    </w:tbl>
    <w:p w:rsidR="00DA5CF6" w:rsidRPr="003A1A9C" w:rsidRDefault="00DA5CF6" w:rsidP="00DA5CF6">
      <w:pPr>
        <w:rPr>
          <w:rFonts w:asciiTheme="majorHAnsi" w:hAnsiTheme="majorHAnsi" w:cs="Times New Roman"/>
          <w:b/>
          <w:bCs/>
          <w:i/>
          <w:iCs/>
        </w:rPr>
      </w:pPr>
    </w:p>
    <w:p w:rsidR="00DA5CF6" w:rsidRDefault="00DA5CF6" w:rsidP="00DA5CF6">
      <w:pPr>
        <w:rPr>
          <w:rFonts w:asciiTheme="majorHAnsi" w:hAnsiTheme="majorHAnsi" w:cs="Times New Roman"/>
          <w:b/>
          <w:bCs/>
          <w:i/>
          <w:iCs/>
        </w:rPr>
      </w:pPr>
    </w:p>
    <w:p w:rsidR="00FE197A" w:rsidRPr="00FE197A" w:rsidRDefault="00FE197A" w:rsidP="001A6E95">
      <w:pPr>
        <w:pStyle w:val="Style2"/>
      </w:pPr>
      <w:bookmarkStart w:id="163" w:name="_Toc302046807"/>
      <w:bookmarkStart w:id="164" w:name="_Toc364755520"/>
      <w:r w:rsidRPr="00FE197A">
        <w:t>ODS Segment</w:t>
      </w:r>
      <w:bookmarkEnd w:id="163"/>
      <w:r w:rsidR="00276FD8">
        <w:t xml:space="preserve"> – Dietary Orders, Supplements, and Preferences</w:t>
      </w:r>
      <w:bookmarkEnd w:id="164"/>
    </w:p>
    <w:tbl>
      <w:tblPr>
        <w:tblW w:w="9918" w:type="dxa"/>
        <w:tblLook w:val="01E0" w:firstRow="1" w:lastRow="1" w:firstColumn="1" w:lastColumn="1" w:noHBand="0" w:noVBand="0"/>
      </w:tblPr>
      <w:tblGrid>
        <w:gridCol w:w="855"/>
        <w:gridCol w:w="726"/>
        <w:gridCol w:w="1632"/>
        <w:gridCol w:w="4892"/>
        <w:gridCol w:w="1813"/>
      </w:tblGrid>
      <w:tr w:rsidR="00FE197A" w:rsidRPr="003A1A9C" w:rsidTr="0061164C">
        <w:tc>
          <w:tcPr>
            <w:tcW w:w="85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72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1632"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4892"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1813"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61164C">
        <w:tc>
          <w:tcPr>
            <w:tcW w:w="855" w:type="dxa"/>
            <w:tcBorders>
              <w:top w:val="single" w:sz="6" w:space="0" w:color="auto"/>
              <w:left w:val="single" w:sz="4"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726"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ID</w:t>
            </w:r>
          </w:p>
        </w:tc>
        <w:tc>
          <w:tcPr>
            <w:tcW w:w="1632"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Type</w:t>
            </w:r>
          </w:p>
        </w:tc>
        <w:tc>
          <w:tcPr>
            <w:tcW w:w="4892"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ZT</w:t>
            </w:r>
          </w:p>
        </w:tc>
        <w:tc>
          <w:tcPr>
            <w:tcW w:w="1813" w:type="dxa"/>
            <w:tcBorders>
              <w:top w:val="single" w:sz="6" w:space="0" w:color="auto"/>
              <w:left w:val="single" w:sz="6" w:space="0" w:color="auto"/>
              <w:bottom w:val="single" w:sz="6" w:space="0" w:color="auto"/>
              <w:right w:val="single" w:sz="4" w:space="0" w:color="auto"/>
            </w:tcBorders>
          </w:tcPr>
          <w:p w:rsidR="00FE197A" w:rsidRPr="00FF68C5" w:rsidRDefault="00FE197A" w:rsidP="0061164C">
            <w:pPr>
              <w:rPr>
                <w:rFonts w:asciiTheme="majorHAnsi" w:hAnsiTheme="majorHAnsi" w:cs="Times New Roman"/>
                <w:bCs/>
                <w:iCs/>
              </w:rPr>
            </w:pPr>
            <w:r w:rsidRPr="00131F99">
              <w:rPr>
                <w:rFonts w:asciiTheme="majorHAnsi" w:hAnsiTheme="majorHAnsi" w:cs="Times New Roman"/>
                <w:bCs/>
                <w:iCs/>
              </w:rPr>
              <w:t>See ODS -1 Code specification Table down</w:t>
            </w:r>
            <w:r>
              <w:rPr>
                <w:rFonts w:asciiTheme="majorHAnsi" w:hAnsiTheme="majorHAnsi" w:cs="Times New Roman"/>
                <w:bCs/>
                <w:iCs/>
              </w:rPr>
              <w:t xml:space="preserve"> below</w:t>
            </w:r>
          </w:p>
        </w:tc>
      </w:tr>
      <w:tr w:rsidR="00FE197A" w:rsidRPr="003A1A9C" w:rsidTr="0061164C">
        <w:tc>
          <w:tcPr>
            <w:tcW w:w="855" w:type="dxa"/>
            <w:tcBorders>
              <w:top w:val="single" w:sz="6" w:space="0" w:color="auto"/>
              <w:left w:val="single" w:sz="4"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726"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1632"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Service Period</w:t>
            </w:r>
          </w:p>
        </w:tc>
        <w:tc>
          <w:tcPr>
            <w:tcW w:w="4892"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p>
        </w:tc>
        <w:tc>
          <w:tcPr>
            <w:tcW w:w="1813" w:type="dxa"/>
            <w:tcBorders>
              <w:top w:val="single" w:sz="6" w:space="0" w:color="auto"/>
              <w:left w:val="single" w:sz="6" w:space="0" w:color="auto"/>
              <w:bottom w:val="single" w:sz="6" w:space="0" w:color="auto"/>
              <w:right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Optional - When blank, the modifier applies to all services</w:t>
            </w:r>
          </w:p>
        </w:tc>
      </w:tr>
      <w:tr w:rsidR="00FE197A" w:rsidRPr="003A1A9C" w:rsidTr="0061164C">
        <w:tc>
          <w:tcPr>
            <w:tcW w:w="855" w:type="dxa"/>
            <w:tcBorders>
              <w:top w:val="single" w:sz="6" w:space="0" w:color="auto"/>
              <w:left w:val="single" w:sz="4"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3</w:t>
            </w:r>
          </w:p>
        </w:tc>
        <w:tc>
          <w:tcPr>
            <w:tcW w:w="726"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1632"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Diet, Supplement, or Preference</w:t>
            </w:r>
          </w:p>
        </w:tc>
        <w:tc>
          <w:tcPr>
            <w:tcW w:w="4892"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^^^1^REGULAR^99FHD</w:t>
            </w:r>
          </w:p>
        </w:tc>
        <w:tc>
          <w:tcPr>
            <w:tcW w:w="1813" w:type="dxa"/>
            <w:tcBorders>
              <w:top w:val="single" w:sz="6" w:space="0" w:color="auto"/>
              <w:left w:val="single" w:sz="6" w:space="0" w:color="auto"/>
              <w:bottom w:val="single" w:sz="6" w:space="0" w:color="auto"/>
              <w:right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Required. ODS2.3.4 = Diet Number</w:t>
            </w:r>
          </w:p>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ODS2.3.5= Diet Name</w:t>
            </w:r>
          </w:p>
        </w:tc>
      </w:tr>
      <w:tr w:rsidR="00FE197A" w:rsidRPr="003A1A9C" w:rsidTr="0061164C">
        <w:tc>
          <w:tcPr>
            <w:tcW w:w="855" w:type="dxa"/>
            <w:tcBorders>
              <w:top w:val="single" w:sz="6" w:space="0" w:color="auto"/>
              <w:left w:val="single" w:sz="4" w:space="0" w:color="auto"/>
              <w:bottom w:val="single" w:sz="4"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4</w:t>
            </w:r>
          </w:p>
        </w:tc>
        <w:tc>
          <w:tcPr>
            <w:tcW w:w="726" w:type="dxa"/>
            <w:tcBorders>
              <w:top w:val="single" w:sz="6" w:space="0" w:color="auto"/>
              <w:left w:val="single" w:sz="6" w:space="0" w:color="auto"/>
              <w:bottom w:val="single" w:sz="4"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ST</w:t>
            </w:r>
          </w:p>
        </w:tc>
        <w:tc>
          <w:tcPr>
            <w:tcW w:w="1632" w:type="dxa"/>
            <w:tcBorders>
              <w:top w:val="single" w:sz="6" w:space="0" w:color="auto"/>
              <w:left w:val="single" w:sz="6" w:space="0" w:color="auto"/>
              <w:bottom w:val="single" w:sz="4"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Text Instruction</w:t>
            </w:r>
          </w:p>
        </w:tc>
        <w:tc>
          <w:tcPr>
            <w:tcW w:w="4892" w:type="dxa"/>
            <w:tcBorders>
              <w:top w:val="single" w:sz="6" w:space="0" w:color="auto"/>
              <w:left w:val="single" w:sz="6" w:space="0" w:color="auto"/>
              <w:bottom w:val="single" w:sz="4" w:space="0" w:color="auto"/>
              <w:right w:val="single" w:sz="6" w:space="0" w:color="auto"/>
            </w:tcBorders>
          </w:tcPr>
          <w:p w:rsidR="00FE197A" w:rsidRPr="00FF68C5" w:rsidRDefault="00FE197A" w:rsidP="0061164C">
            <w:pPr>
              <w:rPr>
                <w:rFonts w:asciiTheme="majorHAnsi" w:hAnsiTheme="majorHAnsi" w:cs="Times New Roman"/>
                <w:bCs/>
                <w:iCs/>
              </w:rPr>
            </w:pPr>
          </w:p>
        </w:tc>
        <w:tc>
          <w:tcPr>
            <w:tcW w:w="1813" w:type="dxa"/>
            <w:tcBorders>
              <w:top w:val="single" w:sz="6" w:space="0" w:color="auto"/>
              <w:left w:val="single" w:sz="6" w:space="0" w:color="auto"/>
              <w:bottom w:val="single" w:sz="4" w:space="0" w:color="auto"/>
              <w:right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Not Required</w:t>
            </w:r>
          </w:p>
        </w:tc>
      </w:tr>
    </w:tbl>
    <w:p w:rsidR="00FE197A" w:rsidRDefault="00FE197A" w:rsidP="00FE197A">
      <w:pPr>
        <w:rPr>
          <w:rFonts w:asciiTheme="majorHAnsi" w:hAnsiTheme="majorHAnsi" w:cs="Times New Roman"/>
          <w:b/>
          <w:bCs/>
          <w:i/>
          <w:iCs/>
        </w:rPr>
      </w:pPr>
    </w:p>
    <w:p w:rsidR="00FE197A" w:rsidRPr="00112CD9" w:rsidRDefault="00FE197A" w:rsidP="00276FD8">
      <w:pPr>
        <w:jc w:val="center"/>
        <w:rPr>
          <w:rFonts w:asciiTheme="majorHAnsi" w:hAnsiTheme="majorHAnsi" w:cs="Times New Roman"/>
          <w:b/>
          <w:bCs/>
          <w:i/>
          <w:iCs/>
          <w:sz w:val="24"/>
          <w:szCs w:val="24"/>
        </w:rPr>
      </w:pPr>
      <w:r w:rsidRPr="00112CD9">
        <w:rPr>
          <w:rFonts w:asciiTheme="majorHAnsi" w:hAnsiTheme="majorHAnsi" w:cs="Times New Roman"/>
          <w:b/>
          <w:bCs/>
          <w:i/>
          <w:iCs/>
          <w:sz w:val="24"/>
          <w:szCs w:val="24"/>
        </w:rPr>
        <w:t>ODS-1 - Diet Code Specification Type</w:t>
      </w:r>
      <w:bookmarkStart w:id="165" w:name="HL70159"/>
      <w:bookmarkEnd w:id="165"/>
    </w:p>
    <w:p w:rsidR="00FE197A" w:rsidRPr="00276FD8" w:rsidRDefault="00FE197A" w:rsidP="00FE197A">
      <w:pPr>
        <w:rPr>
          <w:rFonts w:asciiTheme="majorHAnsi" w:hAnsiTheme="majorHAnsi" w:cs="Times New Roman"/>
          <w:bCs/>
          <w:i/>
          <w:iCs/>
        </w:rPr>
      </w:pPr>
      <w:r w:rsidRPr="00764EC0">
        <w:rPr>
          <w:rFonts w:asciiTheme="majorHAnsi" w:hAnsiTheme="majorHAnsi" w:cs="Times New Roman"/>
          <w:bCs/>
          <w:i/>
          <w:iCs/>
        </w:rPr>
        <w:t xml:space="preserve">Definition:  This </w:t>
      </w:r>
      <w:r w:rsidR="00276FD8">
        <w:rPr>
          <w:rFonts w:asciiTheme="majorHAnsi" w:hAnsiTheme="majorHAnsi" w:cs="Times New Roman"/>
          <w:bCs/>
          <w:i/>
          <w:iCs/>
        </w:rPr>
        <w:t xml:space="preserve">field specifies type of diet.  </w:t>
      </w:r>
      <w:r w:rsidR="00D9378E" w:rsidRPr="00AF76D3">
        <w:rPr>
          <w:rFonts w:asciiTheme="majorHAnsi" w:hAnsiTheme="majorHAnsi" w:cs="Times New Roman"/>
          <w:b/>
          <w:bCs/>
          <w:i/>
          <w:iCs/>
        </w:rPr>
        <w:fldChar w:fldCharType="begin"/>
      </w:r>
      <w:r w:rsidRPr="00AF76D3">
        <w:rPr>
          <w:rFonts w:asciiTheme="majorHAnsi" w:hAnsiTheme="majorHAnsi" w:cs="Times New Roman"/>
          <w:b/>
          <w:bCs/>
          <w:i/>
          <w:iCs/>
        </w:rPr>
        <w:instrText xml:space="preserve"> XE "HL7 Table 0159 - Diet code specification type" </w:instrText>
      </w:r>
      <w:r w:rsidR="00D9378E" w:rsidRPr="00AF76D3">
        <w:rPr>
          <w:rFonts w:asciiTheme="majorHAnsi" w:hAnsiTheme="majorHAnsi" w:cs="Times New Roman"/>
          <w:b/>
          <w:bCs/>
          <w:i/>
          <w:iCs/>
        </w:rPr>
        <w:fldChar w:fldCharType="end"/>
      </w:r>
    </w:p>
    <w:tbl>
      <w:tblPr>
        <w:tblW w:w="0" w:type="auto"/>
        <w:jc w:val="center"/>
        <w:tblInd w:w="-50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49" w:type="dxa"/>
          <w:right w:w="149" w:type="dxa"/>
        </w:tblCellMar>
        <w:tblLook w:val="0000" w:firstRow="0" w:lastRow="0" w:firstColumn="0" w:lastColumn="0" w:noHBand="0" w:noVBand="0"/>
      </w:tblPr>
      <w:tblGrid>
        <w:gridCol w:w="2082"/>
        <w:gridCol w:w="5760"/>
        <w:gridCol w:w="1614"/>
      </w:tblGrid>
      <w:tr w:rsidR="00FE197A" w:rsidRPr="00FF68C5" w:rsidTr="0061164C">
        <w:trPr>
          <w:tblHeader/>
          <w:jc w:val="center"/>
        </w:trPr>
        <w:tc>
          <w:tcPr>
            <w:tcW w:w="2082" w:type="dxa"/>
            <w:tcBorders>
              <w:top w:val="double" w:sz="4" w:space="0" w:color="auto"/>
              <w:bottom w:val="nil"/>
            </w:tcBorders>
            <w:shd w:val="pct10" w:color="auto" w:fill="FFFFF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Value</w:t>
            </w:r>
          </w:p>
        </w:tc>
        <w:tc>
          <w:tcPr>
            <w:tcW w:w="5760" w:type="dxa"/>
            <w:tcBorders>
              <w:top w:val="double" w:sz="4" w:space="0" w:color="auto"/>
              <w:bottom w:val="nil"/>
            </w:tcBorders>
            <w:shd w:val="pct10" w:color="auto" w:fill="FFFFF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Description</w:t>
            </w:r>
          </w:p>
        </w:tc>
        <w:tc>
          <w:tcPr>
            <w:tcW w:w="1614" w:type="dxa"/>
            <w:tcBorders>
              <w:top w:val="double" w:sz="4" w:space="0" w:color="auto"/>
              <w:bottom w:val="nil"/>
            </w:tcBorders>
            <w:shd w:val="pct10" w:color="auto" w:fill="FFFFF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Comment</w:t>
            </w:r>
          </w:p>
        </w:tc>
      </w:tr>
      <w:tr w:rsidR="00FE197A" w:rsidRPr="00FF68C5" w:rsidTr="0061164C">
        <w:trPr>
          <w:trHeight w:val="458"/>
          <w:jc w:val="center"/>
        </w:trPr>
        <w:tc>
          <w:tcPr>
            <w:tcW w:w="2082" w:type="dxa"/>
            <w:tcBorders>
              <w:top w:val="single" w:sz="4" w:space="0" w:color="auto"/>
              <w:bottom w:val="nil"/>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ZT</w:t>
            </w:r>
          </w:p>
        </w:tc>
        <w:tc>
          <w:tcPr>
            <w:tcW w:w="5760" w:type="dxa"/>
            <w:tcBorders>
              <w:top w:val="single" w:sz="4" w:space="0" w:color="auto"/>
              <w:bottom w:val="nil"/>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Inpatient Diet/Tray service</w:t>
            </w:r>
          </w:p>
        </w:tc>
        <w:tc>
          <w:tcPr>
            <w:tcW w:w="1614" w:type="dxa"/>
            <w:tcBorders>
              <w:top w:val="single" w:sz="4" w:space="0" w:color="auto"/>
              <w:bottom w:val="nil"/>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 xml:space="preserve">VA Local Table </w:t>
            </w:r>
          </w:p>
        </w:tc>
      </w:tr>
      <w:tr w:rsidR="00FE197A" w:rsidRPr="00FF68C5" w:rsidTr="0061164C">
        <w:trPr>
          <w:jc w:val="center"/>
        </w:trPr>
        <w:tc>
          <w:tcPr>
            <w:tcW w:w="2082" w:type="dxa"/>
            <w:tcBorders>
              <w:top w:val="single" w:sz="4" w:space="0" w:color="auto"/>
              <w:bottom w:val="nil"/>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ZC</w:t>
            </w:r>
          </w:p>
        </w:tc>
        <w:tc>
          <w:tcPr>
            <w:tcW w:w="5760" w:type="dxa"/>
            <w:tcBorders>
              <w:top w:val="single" w:sz="4" w:space="0" w:color="auto"/>
              <w:bottom w:val="nil"/>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Inpatient Diet/Cafeteria</w:t>
            </w:r>
          </w:p>
        </w:tc>
        <w:tc>
          <w:tcPr>
            <w:tcW w:w="1614" w:type="dxa"/>
            <w:tcBorders>
              <w:top w:val="single" w:sz="4" w:space="0" w:color="auto"/>
              <w:bottom w:val="nil"/>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VA Local Table</w:t>
            </w:r>
          </w:p>
        </w:tc>
      </w:tr>
      <w:tr w:rsidR="00FE197A" w:rsidRPr="00FF68C5" w:rsidTr="0061164C">
        <w:trPr>
          <w:jc w:val="center"/>
        </w:trPr>
        <w:tc>
          <w:tcPr>
            <w:tcW w:w="2082"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ZD</w:t>
            </w:r>
          </w:p>
        </w:tc>
        <w:tc>
          <w:tcPr>
            <w:tcW w:w="5760"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Inpatient Diet/Dining Room</w:t>
            </w:r>
          </w:p>
        </w:tc>
        <w:tc>
          <w:tcPr>
            <w:tcW w:w="1614"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VA Local Table</w:t>
            </w:r>
          </w:p>
        </w:tc>
      </w:tr>
      <w:tr w:rsidR="00FE197A" w:rsidRPr="00FF68C5" w:rsidTr="0061164C">
        <w:trPr>
          <w:jc w:val="center"/>
        </w:trPr>
        <w:tc>
          <w:tcPr>
            <w:tcW w:w="2082"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ZE</w:t>
            </w:r>
          </w:p>
        </w:tc>
        <w:tc>
          <w:tcPr>
            <w:tcW w:w="5760"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proofErr w:type="spellStart"/>
            <w:r w:rsidRPr="00FF68C5">
              <w:rPr>
                <w:rFonts w:asciiTheme="majorHAnsi" w:hAnsiTheme="majorHAnsi" w:cs="Times New Roman"/>
                <w:bCs/>
                <w:iCs/>
              </w:rPr>
              <w:t>Tubefeeding</w:t>
            </w:r>
            <w:proofErr w:type="spellEnd"/>
          </w:p>
        </w:tc>
        <w:tc>
          <w:tcPr>
            <w:tcW w:w="1614"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VA Local Table</w:t>
            </w:r>
          </w:p>
        </w:tc>
      </w:tr>
      <w:tr w:rsidR="00FE197A" w:rsidRPr="00FF68C5" w:rsidTr="0061164C">
        <w:trPr>
          <w:jc w:val="center"/>
        </w:trPr>
        <w:tc>
          <w:tcPr>
            <w:tcW w:w="2082"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D</w:t>
            </w:r>
          </w:p>
        </w:tc>
        <w:tc>
          <w:tcPr>
            <w:tcW w:w="5760"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 xml:space="preserve">Diet </w:t>
            </w:r>
          </w:p>
        </w:tc>
        <w:tc>
          <w:tcPr>
            <w:tcW w:w="1614"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HL7 table #0159</w:t>
            </w:r>
          </w:p>
        </w:tc>
      </w:tr>
      <w:tr w:rsidR="00FE197A" w:rsidRPr="00FF68C5" w:rsidTr="0061164C">
        <w:trPr>
          <w:jc w:val="center"/>
        </w:trPr>
        <w:tc>
          <w:tcPr>
            <w:tcW w:w="2082"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w:t>
            </w:r>
          </w:p>
        </w:tc>
        <w:tc>
          <w:tcPr>
            <w:tcW w:w="5760"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Supplement</w:t>
            </w:r>
          </w:p>
        </w:tc>
        <w:tc>
          <w:tcPr>
            <w:tcW w:w="1614" w:type="dxa"/>
            <w:tcBorders>
              <w:top w:val="single" w:sz="4" w:space="0" w:color="auto"/>
              <w:bottom w:val="sing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HL7 table #0159</w:t>
            </w:r>
          </w:p>
        </w:tc>
      </w:tr>
      <w:tr w:rsidR="00FE197A" w:rsidRPr="00FF68C5" w:rsidTr="0061164C">
        <w:trPr>
          <w:jc w:val="center"/>
        </w:trPr>
        <w:tc>
          <w:tcPr>
            <w:tcW w:w="2082" w:type="dxa"/>
            <w:tcBorders>
              <w:top w:val="single" w:sz="4" w:space="0" w:color="auto"/>
              <w:bottom w:val="doub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P</w:t>
            </w:r>
          </w:p>
        </w:tc>
        <w:tc>
          <w:tcPr>
            <w:tcW w:w="5760" w:type="dxa"/>
            <w:tcBorders>
              <w:top w:val="single" w:sz="4" w:space="0" w:color="auto"/>
              <w:bottom w:val="doub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Preference</w:t>
            </w:r>
          </w:p>
        </w:tc>
        <w:tc>
          <w:tcPr>
            <w:tcW w:w="1614" w:type="dxa"/>
            <w:tcBorders>
              <w:top w:val="single" w:sz="4" w:space="0" w:color="auto"/>
              <w:bottom w:val="double" w:sz="4"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HL7 table #0159</w:t>
            </w:r>
          </w:p>
        </w:tc>
      </w:tr>
    </w:tbl>
    <w:p w:rsidR="00FE197A" w:rsidRDefault="00FE197A" w:rsidP="00FE197A">
      <w:pPr>
        <w:rPr>
          <w:rFonts w:asciiTheme="majorHAnsi" w:hAnsiTheme="majorHAnsi" w:cs="Times New Roman"/>
          <w:b/>
          <w:bCs/>
          <w:i/>
          <w:iCs/>
        </w:rPr>
      </w:pPr>
    </w:p>
    <w:p w:rsidR="00FE197A" w:rsidRPr="00112CD9" w:rsidRDefault="00FE197A" w:rsidP="00FE197A">
      <w:pPr>
        <w:rPr>
          <w:rFonts w:asciiTheme="majorHAnsi" w:hAnsiTheme="majorHAnsi" w:cs="Times New Roman"/>
          <w:b/>
          <w:bCs/>
          <w:i/>
          <w:iCs/>
          <w:sz w:val="24"/>
          <w:szCs w:val="24"/>
        </w:rPr>
      </w:pPr>
      <w:r w:rsidRPr="00112CD9">
        <w:rPr>
          <w:rFonts w:asciiTheme="majorHAnsi" w:hAnsiTheme="majorHAnsi" w:cs="Times New Roman"/>
          <w:b/>
          <w:bCs/>
          <w:i/>
          <w:iCs/>
          <w:sz w:val="24"/>
          <w:szCs w:val="24"/>
        </w:rPr>
        <w:t>ODS-2 – Service Period</w:t>
      </w:r>
    </w:p>
    <w:p w:rsidR="00FE197A" w:rsidRPr="00AF76D3" w:rsidRDefault="00FE197A" w:rsidP="00FE197A">
      <w:pPr>
        <w:rPr>
          <w:rFonts w:asciiTheme="majorHAnsi" w:hAnsiTheme="majorHAnsi" w:cs="Times New Roman"/>
          <w:b/>
          <w:bCs/>
          <w:iCs/>
        </w:rPr>
      </w:pPr>
      <w:r w:rsidRPr="00AF76D3">
        <w:rPr>
          <w:rFonts w:asciiTheme="majorHAnsi" w:hAnsiTheme="majorHAnsi" w:cs="Times New Roman"/>
          <w:bCs/>
          <w:iCs/>
        </w:rPr>
        <w:t xml:space="preserve">Definition:  </w:t>
      </w:r>
      <w:r w:rsidRPr="004C7EA8">
        <w:rPr>
          <w:rFonts w:asciiTheme="majorHAnsi" w:hAnsiTheme="majorHAnsi" w:cs="Times New Roman"/>
          <w:b/>
          <w:bCs/>
          <w:iCs/>
        </w:rPr>
        <w:t>When blank, the modifier applies to all service periods</w:t>
      </w:r>
      <w:r w:rsidRPr="00AF76D3">
        <w:rPr>
          <w:rFonts w:asciiTheme="majorHAnsi" w:hAnsiTheme="majorHAnsi" w:cs="Times New Roman"/>
          <w:bCs/>
          <w:iCs/>
        </w:rPr>
        <w:t>.  Diet orders, for example, typically apply to all service periods</w:t>
      </w:r>
      <w:r w:rsidRPr="00AF76D3">
        <w:rPr>
          <w:rFonts w:asciiTheme="majorHAnsi" w:hAnsiTheme="majorHAnsi" w:cs="Times New Roman"/>
          <w:b/>
          <w:bCs/>
          <w:iCs/>
        </w:rPr>
        <w:t xml:space="preserve">.  </w:t>
      </w:r>
    </w:p>
    <w:p w:rsidR="00FE197A" w:rsidRDefault="00FE197A" w:rsidP="00276FD8">
      <w:pPr>
        <w:pStyle w:val="Components"/>
        <w:rPr>
          <w:rFonts w:asciiTheme="majorHAnsi" w:hAnsiTheme="majorHAnsi"/>
          <w:sz w:val="22"/>
          <w:szCs w:val="22"/>
        </w:rPr>
      </w:pPr>
      <w:r w:rsidRPr="00AF76D3">
        <w:rPr>
          <w:rFonts w:asciiTheme="majorHAnsi" w:hAnsiTheme="majorHAnsi"/>
          <w:sz w:val="22"/>
          <w:szCs w:val="22"/>
        </w:rPr>
        <w:t xml:space="preserve">Components:  &lt;Identifier (ST)&gt; ^ &lt;Text (ST)&gt; ^ &lt;Name of Coding System (ID)&gt; ^ </w:t>
      </w:r>
      <w:r w:rsidRPr="00FF3D89">
        <w:rPr>
          <w:rFonts w:asciiTheme="majorHAnsi" w:hAnsiTheme="majorHAnsi"/>
          <w:b/>
          <w:sz w:val="22"/>
          <w:szCs w:val="22"/>
        </w:rPr>
        <w:t>&lt;Alternate Identifier (ST)&gt; ^ &lt;Alternate Text (ST)&gt;</w:t>
      </w:r>
      <w:r w:rsidRPr="00AF76D3">
        <w:rPr>
          <w:rFonts w:asciiTheme="majorHAnsi" w:hAnsiTheme="majorHAnsi"/>
          <w:sz w:val="22"/>
          <w:szCs w:val="22"/>
        </w:rPr>
        <w:t xml:space="preserve"> ^ &lt;Name o</w:t>
      </w:r>
      <w:r w:rsidR="00276FD8">
        <w:rPr>
          <w:rFonts w:asciiTheme="majorHAnsi" w:hAnsiTheme="majorHAnsi"/>
          <w:sz w:val="22"/>
          <w:szCs w:val="22"/>
        </w:rPr>
        <w:t>f Alternate Coding System (ID)&gt;</w:t>
      </w:r>
    </w:p>
    <w:p w:rsidR="00276FD8" w:rsidRPr="00276FD8" w:rsidRDefault="00276FD8" w:rsidP="00276FD8">
      <w:pPr>
        <w:pStyle w:val="Components"/>
        <w:rPr>
          <w:rFonts w:asciiTheme="majorHAnsi" w:hAnsiTheme="majorHAnsi"/>
          <w:sz w:val="22"/>
          <w:szCs w:val="22"/>
        </w:rPr>
      </w:pPr>
    </w:p>
    <w:p w:rsidR="00FE197A" w:rsidRPr="00112CD9" w:rsidRDefault="00FE197A" w:rsidP="00FE197A">
      <w:pPr>
        <w:ind w:left="1080"/>
        <w:rPr>
          <w:rFonts w:asciiTheme="majorHAnsi" w:hAnsiTheme="majorHAnsi" w:cs="Times New Roman"/>
          <w:b/>
          <w:bCs/>
          <w:i/>
          <w:iCs/>
          <w:sz w:val="24"/>
          <w:szCs w:val="24"/>
        </w:rPr>
      </w:pPr>
      <w:r w:rsidRPr="00112CD9">
        <w:rPr>
          <w:rFonts w:asciiTheme="majorHAnsi" w:hAnsiTheme="majorHAnsi" w:cs="Times New Roman"/>
          <w:b/>
          <w:bCs/>
          <w:i/>
          <w:iCs/>
          <w:sz w:val="24"/>
          <w:szCs w:val="24"/>
        </w:rPr>
        <w:t>ALTERNATE IDENTIFIER:</w:t>
      </w:r>
    </w:p>
    <w:p w:rsidR="00FE197A" w:rsidRPr="00993686" w:rsidRDefault="00FE197A" w:rsidP="00FE197A">
      <w:pPr>
        <w:ind w:left="1080"/>
        <w:rPr>
          <w:rFonts w:asciiTheme="majorHAnsi" w:hAnsiTheme="majorHAnsi" w:cs="Times New Roman"/>
          <w:bCs/>
          <w:i/>
          <w:iCs/>
        </w:rPr>
      </w:pPr>
      <w:r w:rsidRPr="00993686">
        <w:rPr>
          <w:rFonts w:asciiTheme="majorHAnsi" w:hAnsiTheme="majorHAnsi" w:cs="Times New Roman"/>
          <w:bCs/>
          <w:i/>
          <w:iCs/>
        </w:rPr>
        <w:t>FH-5   = NPO</w:t>
      </w:r>
    </w:p>
    <w:p w:rsidR="00FE197A" w:rsidRPr="00993686" w:rsidRDefault="00FE197A" w:rsidP="00FE197A">
      <w:pPr>
        <w:ind w:left="1080"/>
        <w:rPr>
          <w:rFonts w:asciiTheme="majorHAnsi" w:hAnsiTheme="majorHAnsi" w:cs="Times New Roman"/>
          <w:bCs/>
          <w:i/>
          <w:iCs/>
        </w:rPr>
      </w:pPr>
      <w:r w:rsidRPr="00993686">
        <w:rPr>
          <w:rFonts w:asciiTheme="majorHAnsi" w:hAnsiTheme="majorHAnsi" w:cs="Times New Roman"/>
          <w:bCs/>
          <w:i/>
          <w:iCs/>
        </w:rPr>
        <w:t>FH-6   = Additional Order</w:t>
      </w:r>
    </w:p>
    <w:p w:rsidR="00FE197A" w:rsidRDefault="00FE197A" w:rsidP="00FE197A">
      <w:pPr>
        <w:ind w:left="1080"/>
        <w:rPr>
          <w:rFonts w:asciiTheme="majorHAnsi" w:hAnsiTheme="majorHAnsi" w:cs="Times New Roman"/>
          <w:bCs/>
          <w:i/>
          <w:iCs/>
        </w:rPr>
      </w:pPr>
      <w:r w:rsidRPr="00993686">
        <w:rPr>
          <w:rFonts w:asciiTheme="majorHAnsi" w:hAnsiTheme="majorHAnsi" w:cs="Times New Roman"/>
          <w:bCs/>
          <w:i/>
          <w:iCs/>
        </w:rPr>
        <w:t>FH-X   = No Meal</w:t>
      </w:r>
    </w:p>
    <w:p w:rsidR="00FE197A" w:rsidRDefault="00FE197A" w:rsidP="00FE197A">
      <w:pPr>
        <w:ind w:left="1080"/>
        <w:rPr>
          <w:rFonts w:asciiTheme="majorHAnsi" w:hAnsiTheme="majorHAnsi" w:cs="Times New Roman"/>
          <w:bCs/>
          <w:i/>
          <w:iCs/>
        </w:rPr>
      </w:pPr>
      <w:r>
        <w:rPr>
          <w:rFonts w:asciiTheme="majorHAnsi" w:hAnsiTheme="majorHAnsi" w:cs="Times New Roman"/>
          <w:bCs/>
          <w:i/>
          <w:iCs/>
        </w:rPr>
        <w:t>If Diet type is Tube feeding, then the alternate identifier is ^&lt;Internal Diet number from VA file # 118.2&gt;-&lt;Strength&gt;^</w:t>
      </w:r>
    </w:p>
    <w:p w:rsidR="00FE197A" w:rsidRDefault="00FE197A" w:rsidP="00FE197A">
      <w:pPr>
        <w:ind w:left="1080"/>
        <w:rPr>
          <w:rFonts w:asciiTheme="majorHAnsi" w:hAnsiTheme="majorHAnsi" w:cs="Times New Roman"/>
          <w:bCs/>
          <w:i/>
          <w:iCs/>
        </w:rPr>
      </w:pPr>
      <w:r>
        <w:rPr>
          <w:rFonts w:asciiTheme="majorHAnsi" w:hAnsiTheme="majorHAnsi" w:cs="Times New Roman"/>
          <w:bCs/>
          <w:i/>
          <w:iCs/>
        </w:rPr>
        <w:t xml:space="preserve">Strength table </w:t>
      </w:r>
    </w:p>
    <w:p w:rsidR="00FE197A" w:rsidRDefault="00FE197A" w:rsidP="00276FD8">
      <w:pPr>
        <w:ind w:left="1440"/>
        <w:rPr>
          <w:rFonts w:asciiTheme="majorHAnsi" w:hAnsiTheme="majorHAnsi" w:cs="Times New Roman"/>
          <w:bCs/>
          <w:i/>
          <w:iCs/>
        </w:rPr>
      </w:pPr>
      <w:r>
        <w:rPr>
          <w:rFonts w:asciiTheme="majorHAnsi" w:hAnsiTheme="majorHAnsi" w:cs="Times New Roman"/>
          <w:bCs/>
          <w:i/>
          <w:iCs/>
        </w:rPr>
        <w:t>1 =1/4</w:t>
      </w:r>
    </w:p>
    <w:p w:rsidR="00FE197A" w:rsidRDefault="00FE197A" w:rsidP="00276FD8">
      <w:pPr>
        <w:ind w:left="1440"/>
        <w:rPr>
          <w:rFonts w:asciiTheme="majorHAnsi" w:hAnsiTheme="majorHAnsi" w:cs="Times New Roman"/>
          <w:bCs/>
          <w:i/>
          <w:iCs/>
        </w:rPr>
      </w:pPr>
      <w:r>
        <w:rPr>
          <w:rFonts w:asciiTheme="majorHAnsi" w:hAnsiTheme="majorHAnsi" w:cs="Times New Roman"/>
          <w:bCs/>
          <w:i/>
          <w:iCs/>
        </w:rPr>
        <w:t xml:space="preserve"> 2 =1/2</w:t>
      </w:r>
    </w:p>
    <w:p w:rsidR="00FE197A" w:rsidRDefault="00FE197A" w:rsidP="00276FD8">
      <w:pPr>
        <w:ind w:left="1440"/>
        <w:rPr>
          <w:rFonts w:asciiTheme="majorHAnsi" w:hAnsiTheme="majorHAnsi" w:cs="Times New Roman"/>
          <w:bCs/>
          <w:i/>
          <w:iCs/>
        </w:rPr>
      </w:pPr>
      <w:r>
        <w:rPr>
          <w:rFonts w:asciiTheme="majorHAnsi" w:hAnsiTheme="majorHAnsi" w:cs="Times New Roman"/>
          <w:bCs/>
          <w:i/>
          <w:iCs/>
        </w:rPr>
        <w:t xml:space="preserve"> 3= 3/4</w:t>
      </w:r>
    </w:p>
    <w:p w:rsidR="00FE197A" w:rsidRDefault="00FE197A" w:rsidP="00276FD8">
      <w:pPr>
        <w:ind w:left="1440"/>
        <w:rPr>
          <w:rFonts w:asciiTheme="majorHAnsi" w:hAnsiTheme="majorHAnsi" w:cs="Times New Roman"/>
          <w:bCs/>
          <w:i/>
          <w:iCs/>
        </w:rPr>
      </w:pPr>
      <w:r>
        <w:rPr>
          <w:rFonts w:asciiTheme="majorHAnsi" w:hAnsiTheme="majorHAnsi" w:cs="Times New Roman"/>
          <w:bCs/>
          <w:i/>
          <w:iCs/>
        </w:rPr>
        <w:t xml:space="preserve"> 4=Full  </w:t>
      </w:r>
    </w:p>
    <w:p w:rsidR="00FE197A" w:rsidRPr="00993686" w:rsidRDefault="00FE197A" w:rsidP="00FE197A">
      <w:pPr>
        <w:ind w:left="1080"/>
        <w:rPr>
          <w:rFonts w:asciiTheme="majorHAnsi" w:hAnsiTheme="majorHAnsi" w:cs="Times New Roman"/>
          <w:bCs/>
          <w:i/>
          <w:iCs/>
        </w:rPr>
      </w:pPr>
      <w:r>
        <w:rPr>
          <w:rFonts w:asciiTheme="majorHAnsi" w:hAnsiTheme="majorHAnsi" w:cs="Times New Roman"/>
          <w:bCs/>
          <w:i/>
          <w:iCs/>
        </w:rPr>
        <w:t xml:space="preserve">If Diet type is other than the ones mentioned </w:t>
      </w:r>
      <w:r w:rsidR="00756579">
        <w:rPr>
          <w:rFonts w:asciiTheme="majorHAnsi" w:hAnsiTheme="majorHAnsi" w:cs="Times New Roman"/>
          <w:bCs/>
          <w:i/>
          <w:iCs/>
        </w:rPr>
        <w:t>above diet</w:t>
      </w:r>
      <w:r>
        <w:rPr>
          <w:rFonts w:asciiTheme="majorHAnsi" w:hAnsiTheme="majorHAnsi" w:cs="Times New Roman"/>
          <w:bCs/>
          <w:i/>
          <w:iCs/>
        </w:rPr>
        <w:t xml:space="preserve"> alternate identifier is the </w:t>
      </w:r>
      <w:r w:rsidR="00756579">
        <w:rPr>
          <w:rFonts w:asciiTheme="majorHAnsi" w:hAnsiTheme="majorHAnsi" w:cs="Times New Roman"/>
          <w:bCs/>
          <w:i/>
          <w:iCs/>
        </w:rPr>
        <w:t>Diet Number from VA</w:t>
      </w:r>
      <w:r>
        <w:rPr>
          <w:rFonts w:asciiTheme="majorHAnsi" w:hAnsiTheme="majorHAnsi" w:cs="Times New Roman"/>
          <w:bCs/>
          <w:i/>
          <w:iCs/>
        </w:rPr>
        <w:t xml:space="preserve"> </w:t>
      </w:r>
      <w:r w:rsidRPr="00993686">
        <w:rPr>
          <w:rFonts w:asciiTheme="majorHAnsi" w:hAnsiTheme="majorHAnsi" w:cs="Times New Roman"/>
          <w:bCs/>
          <w:i/>
          <w:iCs/>
        </w:rPr>
        <w:t>file# 111</w:t>
      </w:r>
    </w:p>
    <w:p w:rsidR="00FE197A" w:rsidRDefault="00FE197A" w:rsidP="00FE197A">
      <w:pPr>
        <w:rPr>
          <w:rFonts w:asciiTheme="majorHAnsi" w:hAnsiTheme="majorHAnsi" w:cs="Times New Roman"/>
          <w:b/>
          <w:bCs/>
          <w:i/>
          <w:iCs/>
        </w:rPr>
      </w:pPr>
    </w:p>
    <w:p w:rsidR="00FE197A" w:rsidRPr="00AF76D3" w:rsidRDefault="00FE197A" w:rsidP="00FE197A">
      <w:pPr>
        <w:tabs>
          <w:tab w:val="num" w:pos="720"/>
        </w:tabs>
        <w:rPr>
          <w:rFonts w:asciiTheme="majorHAnsi" w:hAnsiTheme="majorHAnsi" w:cs="Times New Roman"/>
          <w:b/>
          <w:bCs/>
          <w:i/>
          <w:iCs/>
        </w:rPr>
      </w:pPr>
      <w:bookmarkStart w:id="166" w:name="_Toc496068746"/>
      <w:bookmarkStart w:id="167" w:name="_Toc498131157"/>
      <w:r w:rsidRPr="00AF76D3">
        <w:rPr>
          <w:rFonts w:asciiTheme="majorHAnsi" w:hAnsiTheme="majorHAnsi" w:cs="Times New Roman"/>
          <w:b/>
          <w:bCs/>
          <w:i/>
          <w:iCs/>
        </w:rPr>
        <w:t xml:space="preserve">ODS-3   Diet, Supplement, or Preference Code   </w:t>
      </w:r>
      <w:bookmarkEnd w:id="166"/>
      <w:bookmarkEnd w:id="167"/>
      <w:r w:rsidR="00D9378E" w:rsidRPr="00AF76D3">
        <w:rPr>
          <w:rFonts w:asciiTheme="majorHAnsi" w:hAnsiTheme="majorHAnsi" w:cs="Times New Roman"/>
          <w:b/>
          <w:bCs/>
          <w:i/>
          <w:iCs/>
        </w:rPr>
        <w:fldChar w:fldCharType="begin"/>
      </w:r>
      <w:r w:rsidRPr="00AF76D3">
        <w:rPr>
          <w:rFonts w:asciiTheme="majorHAnsi" w:hAnsiTheme="majorHAnsi" w:cs="Times New Roman"/>
          <w:b/>
          <w:bCs/>
          <w:i/>
          <w:iCs/>
        </w:rPr>
        <w:instrText xml:space="preserve"> XE “diet, supplement, or preference code” </w:instrText>
      </w:r>
      <w:r w:rsidR="00D9378E" w:rsidRPr="00AF76D3">
        <w:rPr>
          <w:rFonts w:asciiTheme="majorHAnsi" w:hAnsiTheme="majorHAnsi" w:cs="Times New Roman"/>
          <w:b/>
          <w:bCs/>
          <w:i/>
          <w:iCs/>
        </w:rPr>
        <w:fldChar w:fldCharType="end"/>
      </w:r>
    </w:p>
    <w:p w:rsidR="00FE197A" w:rsidRDefault="00FE197A" w:rsidP="00276FD8">
      <w:pPr>
        <w:ind w:left="720"/>
        <w:rPr>
          <w:rFonts w:asciiTheme="majorHAnsi" w:hAnsiTheme="majorHAnsi" w:cs="Times New Roman"/>
          <w:b/>
          <w:bCs/>
          <w:i/>
          <w:iCs/>
        </w:rPr>
      </w:pPr>
      <w:r w:rsidRPr="00AF76D3">
        <w:rPr>
          <w:rFonts w:asciiTheme="majorHAnsi" w:hAnsiTheme="majorHAnsi" w:cs="Times New Roman"/>
          <w:bCs/>
          <w:i/>
          <w:iCs/>
        </w:rPr>
        <w:t xml:space="preserve">Components:  &lt;Identifier (ST)&gt; ^ &lt;Text (ST)&gt; ^ &lt;Name of Coding System (ID)&gt; ^ </w:t>
      </w:r>
      <w:r w:rsidRPr="00FF3D89">
        <w:rPr>
          <w:rFonts w:asciiTheme="majorHAnsi" w:hAnsiTheme="majorHAnsi" w:cs="Times New Roman"/>
          <w:b/>
          <w:bCs/>
          <w:i/>
          <w:iCs/>
        </w:rPr>
        <w:t>&lt;Alternate Identifier (ST)&gt; ^ &lt;Alternate Text (ST)&gt; ^ &lt;Name o</w:t>
      </w:r>
      <w:bookmarkStart w:id="168" w:name="_Toc496068747"/>
      <w:bookmarkStart w:id="169" w:name="_Toc498131158"/>
      <w:r w:rsidR="00276FD8">
        <w:rPr>
          <w:rFonts w:asciiTheme="majorHAnsi" w:hAnsiTheme="majorHAnsi" w:cs="Times New Roman"/>
          <w:b/>
          <w:bCs/>
          <w:i/>
          <w:iCs/>
        </w:rPr>
        <w:t>f Alternate Coding System (ID)&gt;</w:t>
      </w:r>
    </w:p>
    <w:p w:rsidR="00FE197A" w:rsidRPr="00764EC0" w:rsidRDefault="00FE197A" w:rsidP="00FE197A">
      <w:pPr>
        <w:tabs>
          <w:tab w:val="num" w:pos="720"/>
        </w:tabs>
        <w:rPr>
          <w:rFonts w:asciiTheme="majorHAnsi" w:hAnsiTheme="majorHAnsi" w:cs="Times New Roman"/>
          <w:b/>
          <w:bCs/>
          <w:i/>
          <w:iCs/>
        </w:rPr>
      </w:pPr>
      <w:r w:rsidRPr="00764EC0">
        <w:rPr>
          <w:rFonts w:asciiTheme="majorHAnsi" w:hAnsiTheme="majorHAnsi" w:cs="Times New Roman"/>
          <w:b/>
          <w:bCs/>
          <w:i/>
          <w:iCs/>
        </w:rPr>
        <w:t xml:space="preserve">ODS-4   Text instruction </w:t>
      </w:r>
      <w:bookmarkEnd w:id="168"/>
      <w:bookmarkEnd w:id="169"/>
      <w:r w:rsidR="00D9378E" w:rsidRPr="00764EC0">
        <w:rPr>
          <w:rFonts w:asciiTheme="majorHAnsi" w:hAnsiTheme="majorHAnsi" w:cs="Times New Roman"/>
          <w:b/>
          <w:bCs/>
          <w:i/>
          <w:iCs/>
        </w:rPr>
        <w:fldChar w:fldCharType="begin"/>
      </w:r>
      <w:r w:rsidRPr="00764EC0">
        <w:rPr>
          <w:rFonts w:asciiTheme="majorHAnsi" w:hAnsiTheme="majorHAnsi" w:cs="Times New Roman"/>
          <w:b/>
          <w:bCs/>
          <w:i/>
          <w:iCs/>
        </w:rPr>
        <w:instrText xml:space="preserve"> XE “text instruction” </w:instrText>
      </w:r>
      <w:r w:rsidR="00D9378E" w:rsidRPr="00764EC0">
        <w:rPr>
          <w:rFonts w:asciiTheme="majorHAnsi" w:hAnsiTheme="majorHAnsi" w:cs="Times New Roman"/>
          <w:b/>
          <w:bCs/>
          <w:i/>
          <w:iCs/>
        </w:rPr>
        <w:fldChar w:fldCharType="end"/>
      </w:r>
    </w:p>
    <w:p w:rsidR="00FE197A" w:rsidRPr="00CF6D0E" w:rsidRDefault="00FE197A" w:rsidP="00FE197A">
      <w:pPr>
        <w:rPr>
          <w:rFonts w:asciiTheme="majorHAnsi" w:hAnsiTheme="majorHAnsi" w:cs="Times New Roman"/>
          <w:bCs/>
          <w:iCs/>
        </w:rPr>
      </w:pPr>
      <w:r w:rsidRPr="00CF6D0E">
        <w:rPr>
          <w:rFonts w:asciiTheme="majorHAnsi" w:hAnsiTheme="majorHAnsi" w:cs="Times New Roman"/>
          <w:bCs/>
          <w:iCs/>
        </w:rPr>
        <w:t xml:space="preserve">This field defines the specific instructions for dietary.  These instructions may address specific patient needs, </w:t>
      </w:r>
      <w:r w:rsidRPr="00112CD9">
        <w:rPr>
          <w:rFonts w:asciiTheme="majorHAnsi" w:hAnsiTheme="majorHAnsi" w:cs="Times New Roman"/>
          <w:b/>
          <w:bCs/>
          <w:iCs/>
        </w:rPr>
        <w:t>such as isolatio</w:t>
      </w:r>
      <w:r w:rsidRPr="0061164C">
        <w:rPr>
          <w:rFonts w:asciiTheme="majorHAnsi" w:hAnsiTheme="majorHAnsi" w:cs="Times New Roman"/>
          <w:b/>
          <w:bCs/>
          <w:iCs/>
        </w:rPr>
        <w:t>n</w:t>
      </w:r>
      <w:r w:rsidRPr="0061164C">
        <w:rPr>
          <w:rFonts w:asciiTheme="majorHAnsi" w:hAnsiTheme="majorHAnsi" w:cs="Times New Roman"/>
          <w:bCs/>
          <w:iCs/>
        </w:rPr>
        <w:t>.</w:t>
      </w:r>
      <w:r w:rsidRPr="00CF6D0E">
        <w:rPr>
          <w:rFonts w:asciiTheme="majorHAnsi" w:hAnsiTheme="majorHAnsi" w:cs="Times New Roman"/>
          <w:bCs/>
          <w:iCs/>
        </w:rPr>
        <w:t xml:space="preserve">  This field provides the ordering provider's dietary instructions as free text. It can represent the full dietary instruction or indicate supplemental information.</w:t>
      </w:r>
    </w:p>
    <w:p w:rsidR="00FE197A" w:rsidRDefault="00FE197A" w:rsidP="00FE197A">
      <w:pPr>
        <w:rPr>
          <w:rFonts w:asciiTheme="majorHAnsi" w:hAnsiTheme="majorHAnsi" w:cs="Times New Roman"/>
          <w:bCs/>
          <w:i/>
          <w:iCs/>
        </w:rPr>
      </w:pPr>
      <w:r w:rsidRPr="00112CD9">
        <w:rPr>
          <w:rFonts w:asciiTheme="majorHAnsi" w:hAnsiTheme="majorHAnsi" w:cs="Times New Roman"/>
          <w:bCs/>
          <w:i/>
          <w:iCs/>
        </w:rPr>
        <w:t>Note: DSIH DIET WITH ISOLATION INSTRUCTION DOES NOT HAVE AN ODS segment</w:t>
      </w:r>
    </w:p>
    <w:p w:rsidR="002E6F6D" w:rsidRDefault="002E6F6D" w:rsidP="001A6E95">
      <w:pPr>
        <w:pStyle w:val="Style2"/>
      </w:pPr>
    </w:p>
    <w:p w:rsidR="00FE197A" w:rsidRPr="00276FD8" w:rsidRDefault="00276FD8" w:rsidP="00276FD8">
      <w:pPr>
        <w:pStyle w:val="Style2"/>
      </w:pPr>
      <w:bookmarkStart w:id="170" w:name="_Toc364755521"/>
      <w:r>
        <w:t xml:space="preserve">ODT Segment – Diet </w:t>
      </w:r>
      <w:r w:rsidR="00FE197A" w:rsidRPr="001A6E95">
        <w:t xml:space="preserve">Tray </w:t>
      </w:r>
      <w:r>
        <w:t>Instruction</w:t>
      </w:r>
      <w:bookmarkEnd w:id="170"/>
    </w:p>
    <w:tbl>
      <w:tblPr>
        <w:tblW w:w="0" w:type="auto"/>
        <w:tblLook w:val="01E0" w:firstRow="1" w:lastRow="1" w:firstColumn="1" w:lastColumn="1" w:noHBand="0" w:noVBand="0"/>
      </w:tblPr>
      <w:tblGrid>
        <w:gridCol w:w="872"/>
        <w:gridCol w:w="741"/>
        <w:gridCol w:w="1628"/>
        <w:gridCol w:w="4976"/>
        <w:gridCol w:w="1359"/>
      </w:tblGrid>
      <w:tr w:rsidR="00FE197A" w:rsidRPr="003A1A9C" w:rsidTr="005C728C">
        <w:tc>
          <w:tcPr>
            <w:tcW w:w="872"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741"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1628"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497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135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5C728C">
        <w:tc>
          <w:tcPr>
            <w:tcW w:w="872" w:type="dxa"/>
            <w:tcBorders>
              <w:top w:val="single" w:sz="6" w:space="0" w:color="auto"/>
              <w:left w:val="single" w:sz="4"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741"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1628"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Tray Type</w:t>
            </w:r>
          </w:p>
        </w:tc>
        <w:tc>
          <w:tcPr>
            <w:tcW w:w="4976"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LATE</w:t>
            </w:r>
          </w:p>
        </w:tc>
        <w:tc>
          <w:tcPr>
            <w:tcW w:w="1359" w:type="dxa"/>
            <w:tcBorders>
              <w:top w:val="single" w:sz="6" w:space="0" w:color="auto"/>
              <w:left w:val="single" w:sz="6" w:space="0" w:color="auto"/>
              <w:bottom w:val="single" w:sz="6" w:space="0" w:color="auto"/>
              <w:right w:val="single" w:sz="4" w:space="0" w:color="auto"/>
            </w:tcBorders>
          </w:tcPr>
          <w:p w:rsidR="00FE197A" w:rsidRPr="00FF68C5" w:rsidRDefault="00FE197A" w:rsidP="0061164C">
            <w:pPr>
              <w:rPr>
                <w:rFonts w:asciiTheme="majorHAnsi" w:hAnsiTheme="majorHAnsi" w:cs="Times New Roman"/>
                <w:bCs/>
                <w:iCs/>
              </w:rPr>
            </w:pPr>
          </w:p>
        </w:tc>
      </w:tr>
      <w:tr w:rsidR="00FE197A" w:rsidRPr="003A1A9C" w:rsidTr="005C728C">
        <w:tc>
          <w:tcPr>
            <w:tcW w:w="872" w:type="dxa"/>
            <w:tcBorders>
              <w:top w:val="single" w:sz="6" w:space="0" w:color="auto"/>
              <w:left w:val="single" w:sz="4"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741"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1628"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Service Period</w:t>
            </w:r>
          </w:p>
        </w:tc>
        <w:tc>
          <w:tcPr>
            <w:tcW w:w="4976"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|^^^NL1^^99FHS</w:t>
            </w:r>
          </w:p>
        </w:tc>
        <w:tc>
          <w:tcPr>
            <w:tcW w:w="1359" w:type="dxa"/>
            <w:tcBorders>
              <w:top w:val="single" w:sz="6" w:space="0" w:color="auto"/>
              <w:left w:val="single" w:sz="6" w:space="0" w:color="auto"/>
              <w:bottom w:val="single" w:sz="6" w:space="0" w:color="auto"/>
              <w:right w:val="single" w:sz="4" w:space="0" w:color="auto"/>
            </w:tcBorders>
          </w:tcPr>
          <w:p w:rsidR="00FE197A" w:rsidRPr="00FF68C5" w:rsidRDefault="00FE197A" w:rsidP="0061164C">
            <w:pPr>
              <w:rPr>
                <w:rFonts w:asciiTheme="majorHAnsi" w:hAnsiTheme="majorHAnsi" w:cs="Times New Roman"/>
                <w:bCs/>
                <w:iCs/>
              </w:rPr>
            </w:pPr>
          </w:p>
        </w:tc>
      </w:tr>
      <w:tr w:rsidR="00FE197A" w:rsidRPr="003A1A9C" w:rsidTr="005C728C">
        <w:tc>
          <w:tcPr>
            <w:tcW w:w="872" w:type="dxa"/>
            <w:tcBorders>
              <w:top w:val="single" w:sz="6" w:space="0" w:color="auto"/>
              <w:left w:val="single" w:sz="4" w:space="0" w:color="auto"/>
              <w:bottom w:val="single" w:sz="6" w:space="0" w:color="auto"/>
              <w:right w:val="single" w:sz="6" w:space="0" w:color="auto"/>
            </w:tcBorders>
          </w:tcPr>
          <w:p w:rsidR="00FE197A" w:rsidRPr="00FF68C5" w:rsidRDefault="005C728C" w:rsidP="0061164C">
            <w:pPr>
              <w:rPr>
                <w:rFonts w:asciiTheme="majorHAnsi" w:hAnsiTheme="majorHAnsi" w:cs="Times New Roman"/>
                <w:bCs/>
                <w:iCs/>
              </w:rPr>
            </w:pPr>
            <w:r>
              <w:rPr>
                <w:rFonts w:asciiTheme="majorHAnsi" w:hAnsiTheme="majorHAnsi" w:cs="Times New Roman"/>
                <w:bCs/>
                <w:iCs/>
              </w:rPr>
              <w:t>3</w:t>
            </w:r>
          </w:p>
        </w:tc>
        <w:tc>
          <w:tcPr>
            <w:tcW w:w="741"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ST</w:t>
            </w:r>
          </w:p>
        </w:tc>
        <w:tc>
          <w:tcPr>
            <w:tcW w:w="1628"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Text Instruction</w:t>
            </w:r>
          </w:p>
        </w:tc>
        <w:tc>
          <w:tcPr>
            <w:tcW w:w="4976" w:type="dxa"/>
            <w:tcBorders>
              <w:top w:val="single" w:sz="6" w:space="0" w:color="auto"/>
              <w:left w:val="single" w:sz="6" w:space="0" w:color="auto"/>
              <w:bottom w:val="single" w:sz="6" w:space="0" w:color="auto"/>
              <w:right w:val="single" w:sz="6" w:space="0" w:color="auto"/>
            </w:tcBorders>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Late Tray for NOON meal every M</w:t>
            </w:r>
          </w:p>
        </w:tc>
        <w:tc>
          <w:tcPr>
            <w:tcW w:w="1359" w:type="dxa"/>
            <w:tcBorders>
              <w:top w:val="single" w:sz="6" w:space="0" w:color="auto"/>
              <w:left w:val="single" w:sz="6" w:space="0" w:color="auto"/>
              <w:bottom w:val="single" w:sz="6" w:space="0" w:color="auto"/>
              <w:right w:val="single" w:sz="4" w:space="0" w:color="auto"/>
            </w:tcBorders>
          </w:tcPr>
          <w:p w:rsidR="00FE197A" w:rsidRPr="00FF68C5" w:rsidRDefault="00FE197A" w:rsidP="005C728C">
            <w:pPr>
              <w:rPr>
                <w:rFonts w:asciiTheme="majorHAnsi" w:hAnsiTheme="majorHAnsi" w:cs="Times New Roman"/>
                <w:bCs/>
                <w:iCs/>
              </w:rPr>
            </w:pPr>
          </w:p>
        </w:tc>
      </w:tr>
    </w:tbl>
    <w:p w:rsidR="00FE197A" w:rsidRDefault="00FE197A" w:rsidP="00FE197A">
      <w:pPr>
        <w:rPr>
          <w:rFonts w:asciiTheme="majorHAnsi" w:hAnsiTheme="majorHAnsi" w:cs="Times New Roman"/>
          <w:b/>
          <w:bCs/>
          <w:i/>
          <w:iCs/>
        </w:rPr>
      </w:pPr>
    </w:p>
    <w:p w:rsidR="00FE197A" w:rsidRPr="00764EC0" w:rsidRDefault="00FE197A" w:rsidP="00FE197A">
      <w:pPr>
        <w:tabs>
          <w:tab w:val="num" w:pos="720"/>
        </w:tabs>
        <w:rPr>
          <w:rFonts w:asciiTheme="majorHAnsi" w:hAnsiTheme="majorHAnsi" w:cs="Times New Roman"/>
          <w:b/>
          <w:bCs/>
          <w:i/>
          <w:iCs/>
        </w:rPr>
      </w:pPr>
      <w:bookmarkStart w:id="171" w:name="_Toc496068750"/>
      <w:bookmarkStart w:id="172" w:name="_Toc498131161"/>
      <w:r w:rsidRPr="00764EC0">
        <w:rPr>
          <w:rFonts w:asciiTheme="majorHAnsi" w:hAnsiTheme="majorHAnsi" w:cs="Times New Roman"/>
          <w:b/>
          <w:bCs/>
          <w:i/>
          <w:iCs/>
        </w:rPr>
        <w:t xml:space="preserve">ODT-1   Tray Type   </w:t>
      </w:r>
      <w:bookmarkEnd w:id="171"/>
      <w:bookmarkEnd w:id="172"/>
      <w:r w:rsidR="00D9378E" w:rsidRPr="00764EC0">
        <w:rPr>
          <w:rFonts w:asciiTheme="majorHAnsi" w:hAnsiTheme="majorHAnsi" w:cs="Times New Roman"/>
          <w:b/>
          <w:bCs/>
          <w:i/>
          <w:iCs/>
        </w:rPr>
        <w:fldChar w:fldCharType="begin"/>
      </w:r>
      <w:r w:rsidRPr="00764EC0">
        <w:rPr>
          <w:rFonts w:asciiTheme="majorHAnsi" w:hAnsiTheme="majorHAnsi" w:cs="Times New Roman"/>
          <w:b/>
          <w:bCs/>
          <w:i/>
          <w:iCs/>
        </w:rPr>
        <w:instrText xml:space="preserve"> XE “tray type” </w:instrText>
      </w:r>
      <w:r w:rsidR="00D9378E" w:rsidRPr="00764EC0">
        <w:rPr>
          <w:rFonts w:asciiTheme="majorHAnsi" w:hAnsiTheme="majorHAnsi" w:cs="Times New Roman"/>
          <w:b/>
          <w:bCs/>
          <w:i/>
          <w:iCs/>
        </w:rPr>
        <w:fldChar w:fldCharType="end"/>
      </w:r>
    </w:p>
    <w:p w:rsidR="00FE197A" w:rsidRPr="00FF3D89" w:rsidRDefault="00FE197A" w:rsidP="00FE197A">
      <w:pPr>
        <w:ind w:left="720"/>
        <w:rPr>
          <w:rFonts w:asciiTheme="majorHAnsi" w:hAnsiTheme="majorHAnsi" w:cs="Times New Roman"/>
          <w:b/>
          <w:bCs/>
          <w:i/>
          <w:iCs/>
        </w:rPr>
      </w:pPr>
      <w:r w:rsidRPr="00764EC0">
        <w:rPr>
          <w:rFonts w:asciiTheme="majorHAnsi" w:hAnsiTheme="majorHAnsi" w:cs="Times New Roman"/>
          <w:bCs/>
          <w:i/>
          <w:iCs/>
        </w:rPr>
        <w:t>Components:  &lt;Identifier (ST)&gt; ^ &lt;Text (ST)&gt; ^ &lt;Name of Coding System (ID)&gt; ^ &lt;</w:t>
      </w:r>
      <w:r w:rsidRPr="00FF3D89">
        <w:rPr>
          <w:rFonts w:asciiTheme="majorHAnsi" w:hAnsiTheme="majorHAnsi" w:cs="Times New Roman"/>
          <w:b/>
          <w:bCs/>
          <w:i/>
          <w:iCs/>
        </w:rPr>
        <w:t>Alternate Identifier (ST)&gt; ^ &lt;Alternate Text (ST)&gt; ^ &lt;Name of Alternate Coding System (ID)&gt;</w:t>
      </w:r>
    </w:p>
    <w:p w:rsidR="00FE197A" w:rsidRPr="00FF68C5" w:rsidRDefault="00FE197A" w:rsidP="00F1682C">
      <w:pPr>
        <w:ind w:left="720"/>
        <w:rPr>
          <w:rFonts w:asciiTheme="majorHAnsi" w:hAnsiTheme="majorHAnsi" w:cs="Times New Roman"/>
          <w:b/>
          <w:bCs/>
          <w:i/>
          <w:iCs/>
        </w:rPr>
      </w:pPr>
      <w:r w:rsidRPr="00764EC0">
        <w:rPr>
          <w:rFonts w:asciiTheme="majorHAnsi" w:hAnsiTheme="majorHAnsi" w:cs="Times New Roman"/>
          <w:bCs/>
          <w:i/>
          <w:iCs/>
        </w:rPr>
        <w:t>Definition:  This field defines the</w:t>
      </w:r>
      <w:r w:rsidRPr="00764EC0">
        <w:rPr>
          <w:rFonts w:asciiTheme="majorHAnsi" w:hAnsiTheme="majorHAnsi" w:cs="Times New Roman"/>
          <w:b/>
          <w:bCs/>
          <w:i/>
          <w:iCs/>
        </w:rPr>
        <w:t xml:space="preserve"> </w:t>
      </w:r>
      <w:r w:rsidRPr="00FF3D89">
        <w:rPr>
          <w:rFonts w:asciiTheme="majorHAnsi" w:hAnsiTheme="majorHAnsi" w:cs="Times New Roman"/>
          <w:bCs/>
          <w:i/>
          <w:iCs/>
        </w:rPr>
        <w:t>type of dietary tray.</w:t>
      </w:r>
      <w:r w:rsidR="00276FD8">
        <w:rPr>
          <w:rFonts w:asciiTheme="majorHAnsi" w:hAnsiTheme="majorHAnsi" w:cs="Times New Roman"/>
          <w:b/>
          <w:bCs/>
          <w:i/>
          <w:iCs/>
        </w:rPr>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026"/>
        <w:gridCol w:w="5130"/>
        <w:gridCol w:w="1641"/>
      </w:tblGrid>
      <w:tr w:rsidR="00FE197A" w:rsidRPr="00764EC0" w:rsidTr="0061164C">
        <w:trPr>
          <w:tblHeader/>
          <w:jc w:val="center"/>
        </w:trPr>
        <w:tc>
          <w:tcPr>
            <w:tcW w:w="2026" w:type="dxa"/>
            <w:tcBorders>
              <w:top w:val="double" w:sz="4" w:space="0" w:color="auto"/>
              <w:bottom w:val="nil"/>
            </w:tcBorders>
            <w:shd w:val="pct10" w:color="auto" w:fill="FFFFFF"/>
          </w:tcPr>
          <w:p w:rsidR="00FE197A" w:rsidRPr="00764EC0" w:rsidRDefault="00FE197A" w:rsidP="0061164C">
            <w:pPr>
              <w:rPr>
                <w:rFonts w:asciiTheme="majorHAnsi" w:hAnsiTheme="majorHAnsi" w:cs="Times New Roman"/>
                <w:b/>
                <w:bCs/>
                <w:i/>
                <w:iCs/>
                <w:lang w:val="fr-FR"/>
              </w:rPr>
            </w:pPr>
            <w:r w:rsidRPr="00764EC0">
              <w:rPr>
                <w:rFonts w:asciiTheme="majorHAnsi" w:hAnsiTheme="majorHAnsi" w:cs="Times New Roman"/>
                <w:b/>
                <w:bCs/>
                <w:i/>
                <w:iCs/>
                <w:lang w:val="fr-FR"/>
              </w:rPr>
              <w:t>Value</w:t>
            </w:r>
          </w:p>
        </w:tc>
        <w:tc>
          <w:tcPr>
            <w:tcW w:w="5130" w:type="dxa"/>
            <w:tcBorders>
              <w:top w:val="double" w:sz="4" w:space="0" w:color="auto"/>
              <w:bottom w:val="nil"/>
            </w:tcBorders>
            <w:shd w:val="pct10" w:color="auto" w:fill="FFFFFF"/>
          </w:tcPr>
          <w:p w:rsidR="00FE197A" w:rsidRPr="00764EC0" w:rsidRDefault="00FE197A" w:rsidP="0061164C">
            <w:pPr>
              <w:rPr>
                <w:rFonts w:asciiTheme="majorHAnsi" w:hAnsiTheme="majorHAnsi" w:cs="Times New Roman"/>
                <w:b/>
                <w:bCs/>
                <w:i/>
                <w:iCs/>
                <w:lang w:val="fr-FR"/>
              </w:rPr>
            </w:pPr>
            <w:r w:rsidRPr="00764EC0">
              <w:rPr>
                <w:rFonts w:asciiTheme="majorHAnsi" w:hAnsiTheme="majorHAnsi" w:cs="Times New Roman"/>
                <w:b/>
                <w:bCs/>
                <w:i/>
                <w:iCs/>
                <w:lang w:val="fr-FR"/>
              </w:rPr>
              <w:t>Description</w:t>
            </w:r>
          </w:p>
        </w:tc>
        <w:tc>
          <w:tcPr>
            <w:tcW w:w="1641" w:type="dxa"/>
            <w:tcBorders>
              <w:top w:val="double" w:sz="4" w:space="0" w:color="auto"/>
              <w:bottom w:val="nil"/>
            </w:tcBorders>
            <w:shd w:val="pct10" w:color="auto" w:fill="FFFFFF"/>
          </w:tcPr>
          <w:p w:rsidR="00FE197A" w:rsidRPr="00764EC0" w:rsidRDefault="00FE197A" w:rsidP="0061164C">
            <w:pPr>
              <w:rPr>
                <w:rFonts w:asciiTheme="majorHAnsi" w:hAnsiTheme="majorHAnsi" w:cs="Times New Roman"/>
                <w:b/>
                <w:bCs/>
                <w:i/>
                <w:iCs/>
                <w:lang w:val="fr-FR"/>
              </w:rPr>
            </w:pPr>
            <w:r w:rsidRPr="00764EC0">
              <w:rPr>
                <w:rFonts w:asciiTheme="majorHAnsi" w:hAnsiTheme="majorHAnsi" w:cs="Times New Roman"/>
                <w:b/>
                <w:bCs/>
                <w:i/>
                <w:iCs/>
                <w:lang w:val="fr-FR"/>
              </w:rPr>
              <w:t>Comment</w:t>
            </w:r>
          </w:p>
        </w:tc>
      </w:tr>
      <w:tr w:rsidR="00FE197A" w:rsidRPr="00764EC0" w:rsidTr="0061164C">
        <w:trPr>
          <w:jc w:val="center"/>
        </w:trPr>
        <w:tc>
          <w:tcPr>
            <w:tcW w:w="2026" w:type="dxa"/>
            <w:tcBorders>
              <w:top w:val="single" w:sz="4" w:space="0" w:color="auto"/>
              <w:bottom w:val="nil"/>
            </w:tcBorders>
          </w:tcPr>
          <w:p w:rsidR="00FE197A" w:rsidRPr="00FF68C5" w:rsidRDefault="00FE197A" w:rsidP="0061164C">
            <w:pPr>
              <w:rPr>
                <w:rFonts w:asciiTheme="majorHAnsi" w:hAnsiTheme="majorHAnsi" w:cs="Times New Roman"/>
                <w:bCs/>
                <w:i/>
                <w:iCs/>
              </w:rPr>
            </w:pPr>
            <w:r w:rsidRPr="00FF68C5">
              <w:rPr>
                <w:rFonts w:asciiTheme="majorHAnsi" w:hAnsiTheme="majorHAnsi" w:cs="Times New Roman"/>
                <w:bCs/>
                <w:i/>
                <w:iCs/>
              </w:rPr>
              <w:t>EARLY</w:t>
            </w:r>
          </w:p>
        </w:tc>
        <w:tc>
          <w:tcPr>
            <w:tcW w:w="5130" w:type="dxa"/>
            <w:tcBorders>
              <w:top w:val="single" w:sz="4" w:space="0" w:color="auto"/>
              <w:bottom w:val="nil"/>
            </w:tcBorders>
          </w:tcPr>
          <w:p w:rsidR="00FE197A" w:rsidRPr="00FF68C5" w:rsidRDefault="00FE197A" w:rsidP="0061164C">
            <w:pPr>
              <w:rPr>
                <w:rFonts w:asciiTheme="majorHAnsi" w:hAnsiTheme="majorHAnsi" w:cs="Times New Roman"/>
                <w:bCs/>
                <w:i/>
                <w:iCs/>
              </w:rPr>
            </w:pPr>
            <w:r w:rsidRPr="00FF68C5">
              <w:rPr>
                <w:rFonts w:asciiTheme="majorHAnsi" w:hAnsiTheme="majorHAnsi" w:cs="Times New Roman"/>
                <w:bCs/>
                <w:i/>
                <w:iCs/>
              </w:rPr>
              <w:t>Early tray</w:t>
            </w:r>
          </w:p>
        </w:tc>
        <w:tc>
          <w:tcPr>
            <w:tcW w:w="1641" w:type="dxa"/>
            <w:tcBorders>
              <w:top w:val="single" w:sz="4" w:space="0" w:color="auto"/>
              <w:bottom w:val="nil"/>
            </w:tcBorders>
          </w:tcPr>
          <w:p w:rsidR="00FE197A" w:rsidRPr="00764EC0" w:rsidRDefault="00FE197A" w:rsidP="0061164C">
            <w:pPr>
              <w:rPr>
                <w:rFonts w:asciiTheme="majorHAnsi" w:hAnsiTheme="majorHAnsi" w:cs="Times New Roman"/>
                <w:b/>
                <w:bCs/>
                <w:i/>
                <w:iCs/>
              </w:rPr>
            </w:pPr>
          </w:p>
        </w:tc>
      </w:tr>
      <w:tr w:rsidR="00FE197A" w:rsidRPr="00764EC0" w:rsidTr="0061164C">
        <w:trPr>
          <w:jc w:val="center"/>
        </w:trPr>
        <w:tc>
          <w:tcPr>
            <w:tcW w:w="2026" w:type="dxa"/>
            <w:tcBorders>
              <w:top w:val="single" w:sz="4" w:space="0" w:color="auto"/>
              <w:bottom w:val="nil"/>
            </w:tcBorders>
          </w:tcPr>
          <w:p w:rsidR="00FE197A" w:rsidRPr="00FF68C5" w:rsidRDefault="00FE197A" w:rsidP="0061164C">
            <w:pPr>
              <w:rPr>
                <w:rFonts w:asciiTheme="majorHAnsi" w:hAnsiTheme="majorHAnsi" w:cs="Times New Roman"/>
                <w:bCs/>
                <w:i/>
                <w:iCs/>
              </w:rPr>
            </w:pPr>
            <w:r w:rsidRPr="00FF68C5">
              <w:rPr>
                <w:rFonts w:asciiTheme="majorHAnsi" w:hAnsiTheme="majorHAnsi" w:cs="Times New Roman"/>
                <w:bCs/>
                <w:i/>
                <w:iCs/>
              </w:rPr>
              <w:t>LATE</w:t>
            </w:r>
          </w:p>
        </w:tc>
        <w:tc>
          <w:tcPr>
            <w:tcW w:w="5130" w:type="dxa"/>
            <w:tcBorders>
              <w:top w:val="single" w:sz="4" w:space="0" w:color="auto"/>
              <w:bottom w:val="nil"/>
            </w:tcBorders>
          </w:tcPr>
          <w:p w:rsidR="00FE197A" w:rsidRPr="00FF68C5" w:rsidRDefault="00FE197A" w:rsidP="0061164C">
            <w:pPr>
              <w:rPr>
                <w:rFonts w:asciiTheme="majorHAnsi" w:hAnsiTheme="majorHAnsi" w:cs="Times New Roman"/>
                <w:bCs/>
                <w:i/>
                <w:iCs/>
              </w:rPr>
            </w:pPr>
            <w:r w:rsidRPr="00FF68C5">
              <w:rPr>
                <w:rFonts w:asciiTheme="majorHAnsi" w:hAnsiTheme="majorHAnsi" w:cs="Times New Roman"/>
                <w:bCs/>
                <w:i/>
                <w:iCs/>
              </w:rPr>
              <w:t>Late tray</w:t>
            </w:r>
          </w:p>
        </w:tc>
        <w:tc>
          <w:tcPr>
            <w:tcW w:w="1641" w:type="dxa"/>
            <w:tcBorders>
              <w:top w:val="single" w:sz="4" w:space="0" w:color="auto"/>
              <w:bottom w:val="nil"/>
            </w:tcBorders>
          </w:tcPr>
          <w:p w:rsidR="00FE197A" w:rsidRPr="00764EC0" w:rsidRDefault="00FE197A" w:rsidP="0061164C">
            <w:pPr>
              <w:rPr>
                <w:rFonts w:asciiTheme="majorHAnsi" w:hAnsiTheme="majorHAnsi" w:cs="Times New Roman"/>
                <w:b/>
                <w:bCs/>
                <w:i/>
                <w:iCs/>
              </w:rPr>
            </w:pPr>
          </w:p>
        </w:tc>
      </w:tr>
      <w:tr w:rsidR="00FE197A" w:rsidRPr="00764EC0" w:rsidTr="0061164C">
        <w:trPr>
          <w:jc w:val="center"/>
        </w:trPr>
        <w:tc>
          <w:tcPr>
            <w:tcW w:w="2026" w:type="dxa"/>
            <w:tcBorders>
              <w:top w:val="single" w:sz="4" w:space="0" w:color="auto"/>
              <w:bottom w:val="double" w:sz="4" w:space="0" w:color="auto"/>
            </w:tcBorders>
          </w:tcPr>
          <w:p w:rsidR="00FE197A" w:rsidRPr="00FF68C5" w:rsidRDefault="002C0AE3" w:rsidP="0061164C">
            <w:pPr>
              <w:rPr>
                <w:rFonts w:asciiTheme="majorHAnsi" w:hAnsiTheme="majorHAnsi" w:cs="Times New Roman"/>
                <w:bCs/>
                <w:iCs/>
              </w:rPr>
            </w:pPr>
            <w:r>
              <w:rPr>
                <w:rFonts w:asciiTheme="majorHAnsi" w:hAnsiTheme="majorHAnsi" w:cs="Times New Roman"/>
                <w:bCs/>
                <w:iCs/>
              </w:rPr>
              <w:t>GUEST</w:t>
            </w:r>
          </w:p>
        </w:tc>
        <w:tc>
          <w:tcPr>
            <w:tcW w:w="5130" w:type="dxa"/>
            <w:tcBorders>
              <w:top w:val="single" w:sz="4" w:space="0" w:color="auto"/>
              <w:bottom w:val="double" w:sz="4" w:space="0" w:color="auto"/>
            </w:tcBorders>
          </w:tcPr>
          <w:p w:rsidR="00FE197A" w:rsidRPr="00FF68C5" w:rsidRDefault="002C0AE3" w:rsidP="0061164C">
            <w:pPr>
              <w:rPr>
                <w:rFonts w:asciiTheme="majorHAnsi" w:hAnsiTheme="majorHAnsi" w:cs="Times New Roman"/>
                <w:bCs/>
                <w:iCs/>
              </w:rPr>
            </w:pPr>
            <w:r>
              <w:rPr>
                <w:rFonts w:asciiTheme="majorHAnsi" w:hAnsiTheme="majorHAnsi" w:cs="Times New Roman"/>
                <w:bCs/>
                <w:iCs/>
              </w:rPr>
              <w:t>Guest tray</w:t>
            </w:r>
          </w:p>
        </w:tc>
        <w:tc>
          <w:tcPr>
            <w:tcW w:w="1641" w:type="dxa"/>
            <w:tcBorders>
              <w:top w:val="single" w:sz="4" w:space="0" w:color="auto"/>
              <w:bottom w:val="double" w:sz="4" w:space="0" w:color="auto"/>
            </w:tcBorders>
          </w:tcPr>
          <w:p w:rsidR="00FE197A" w:rsidRPr="00764EC0" w:rsidRDefault="00FE197A" w:rsidP="0061164C">
            <w:pPr>
              <w:rPr>
                <w:rFonts w:asciiTheme="majorHAnsi" w:hAnsiTheme="majorHAnsi" w:cs="Times New Roman"/>
                <w:b/>
                <w:bCs/>
                <w:i/>
                <w:iCs/>
              </w:rPr>
            </w:pPr>
          </w:p>
        </w:tc>
      </w:tr>
    </w:tbl>
    <w:p w:rsidR="00FE197A" w:rsidRDefault="00FE197A" w:rsidP="00FE197A">
      <w:pPr>
        <w:rPr>
          <w:rFonts w:asciiTheme="majorHAnsi" w:hAnsiTheme="majorHAnsi" w:cs="Times New Roman"/>
          <w:b/>
          <w:bCs/>
          <w:i/>
          <w:iCs/>
        </w:rPr>
      </w:pPr>
    </w:p>
    <w:p w:rsidR="00FE197A" w:rsidRDefault="00FE197A" w:rsidP="00FE197A">
      <w:pPr>
        <w:rPr>
          <w:rFonts w:asciiTheme="majorHAnsi" w:hAnsiTheme="majorHAnsi" w:cs="Times New Roman"/>
          <w:b/>
          <w:bCs/>
          <w:i/>
          <w:iCs/>
        </w:rPr>
      </w:pPr>
      <w:r>
        <w:rPr>
          <w:rFonts w:asciiTheme="majorHAnsi" w:hAnsiTheme="majorHAnsi" w:cs="Times New Roman"/>
          <w:b/>
          <w:bCs/>
          <w:i/>
          <w:iCs/>
        </w:rPr>
        <w:t>ODT-2  Service Period</w:t>
      </w:r>
    </w:p>
    <w:p w:rsidR="00FE197A" w:rsidRPr="00C90DCF" w:rsidRDefault="00FE197A" w:rsidP="002E5DE1">
      <w:pPr>
        <w:spacing w:before="120" w:after="120" w:line="160" w:lineRule="atLeast"/>
        <w:ind w:left="2160" w:hanging="1080"/>
        <w:rPr>
          <w:rFonts w:asciiTheme="majorHAnsi" w:eastAsia="Times New Roman" w:hAnsiTheme="majorHAnsi" w:cs="Times New Roman"/>
          <w:kern w:val="14"/>
        </w:rPr>
      </w:pPr>
      <w:r w:rsidRPr="00C90DCF">
        <w:rPr>
          <w:rFonts w:asciiTheme="majorHAnsi" w:eastAsia="Times New Roman" w:hAnsiTheme="majorHAnsi" w:cs="Times New Roman"/>
          <w:kern w:val="14"/>
        </w:rPr>
        <w:t xml:space="preserve">Components:  &lt;Identifier (ST)&gt; ^ &lt;Text (ST)&gt; ^ &lt;Name of Coding System (ID)&gt; ^ </w:t>
      </w:r>
      <w:r w:rsidRPr="002E5DE1">
        <w:rPr>
          <w:rFonts w:asciiTheme="majorHAnsi" w:eastAsia="Times New Roman" w:hAnsiTheme="majorHAnsi" w:cs="Times New Roman"/>
          <w:b/>
          <w:kern w:val="14"/>
        </w:rPr>
        <w:t>&lt;Alternate Identifier (ST)&gt; ^ &lt;Alternate Text (ST)&gt;</w:t>
      </w:r>
      <w:r w:rsidRPr="00C90DCF">
        <w:rPr>
          <w:rFonts w:asciiTheme="majorHAnsi" w:eastAsia="Times New Roman" w:hAnsiTheme="majorHAnsi" w:cs="Times New Roman"/>
          <w:kern w:val="14"/>
        </w:rPr>
        <w:t xml:space="preserve"> ^ &lt;Name of Alternate Coding System (ID)&gt;</w:t>
      </w:r>
    </w:p>
    <w:p w:rsidR="00FE197A" w:rsidRPr="004C7EA8" w:rsidRDefault="00FE197A" w:rsidP="00FE197A">
      <w:pPr>
        <w:spacing w:before="120" w:after="120" w:line="240" w:lineRule="auto"/>
        <w:ind w:left="720"/>
        <w:rPr>
          <w:rFonts w:ascii="Times New Roman" w:eastAsia="Times New Roman" w:hAnsi="Times New Roman" w:cs="Times New Roman"/>
          <w:kern w:val="20"/>
          <w:sz w:val="20"/>
          <w:szCs w:val="20"/>
        </w:rPr>
      </w:pPr>
      <w:r w:rsidRPr="004C7EA8">
        <w:rPr>
          <w:rFonts w:ascii="Times New Roman" w:eastAsia="Times New Roman" w:hAnsi="Times New Roman" w:cs="Times New Roman"/>
          <w:kern w:val="20"/>
          <w:sz w:val="20"/>
          <w:szCs w:val="20"/>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4C7EA8">
        <w:rPr>
          <w:rFonts w:ascii="Times New Roman" w:eastAsia="Times New Roman" w:hAnsi="Times New Roman" w:cs="Times New Roman"/>
          <w:i/>
          <w:kern w:val="20"/>
          <w:sz w:val="20"/>
          <w:szCs w:val="20"/>
        </w:rPr>
        <w:t>ODS-2-service period</w:t>
      </w:r>
      <w:r w:rsidRPr="004C7EA8">
        <w:rPr>
          <w:rFonts w:ascii="Times New Roman" w:eastAsia="Times New Roman" w:hAnsi="Times New Roman" w:cs="Times New Roman"/>
          <w:kern w:val="20"/>
          <w:sz w:val="20"/>
          <w:szCs w:val="20"/>
        </w:rPr>
        <w:t>. .</w:t>
      </w:r>
    </w:p>
    <w:p w:rsidR="00FE197A" w:rsidRPr="002E5DE1" w:rsidRDefault="00FE197A" w:rsidP="002C0AE3">
      <w:pPr>
        <w:rPr>
          <w:rFonts w:asciiTheme="majorHAnsi" w:hAnsiTheme="majorHAnsi" w:cs="Times New Roman"/>
          <w:b/>
          <w:bCs/>
          <w:i/>
          <w:iCs/>
        </w:rPr>
      </w:pPr>
      <w:r>
        <w:rPr>
          <w:rFonts w:asciiTheme="majorHAnsi" w:hAnsiTheme="majorHAnsi" w:cs="Times New Roman"/>
          <w:b/>
          <w:bCs/>
          <w:i/>
          <w:iCs/>
        </w:rPr>
        <w:tab/>
      </w:r>
      <w:r>
        <w:rPr>
          <w:rFonts w:asciiTheme="majorHAnsi" w:hAnsiTheme="majorHAnsi" w:cs="Times New Roman"/>
          <w:b/>
          <w:bCs/>
          <w:i/>
          <w:iCs/>
        </w:rPr>
        <w:tab/>
      </w:r>
    </w:p>
    <w:p w:rsidR="00FE197A" w:rsidRPr="00C90DCF" w:rsidRDefault="00FE197A" w:rsidP="00FE197A">
      <w:pPr>
        <w:rPr>
          <w:rFonts w:asciiTheme="majorHAnsi" w:hAnsiTheme="majorHAnsi" w:cs="Times New Roman"/>
          <w:b/>
          <w:bCs/>
          <w:iCs/>
        </w:rPr>
      </w:pPr>
      <w:r w:rsidRPr="00C90DCF">
        <w:rPr>
          <w:rFonts w:asciiTheme="majorHAnsi" w:hAnsiTheme="majorHAnsi" w:cs="Times New Roman"/>
          <w:b/>
          <w:bCs/>
          <w:iCs/>
        </w:rPr>
        <w:t xml:space="preserve">Alternate identifier = VA Code +Tray Type+ Service# </w:t>
      </w:r>
    </w:p>
    <w:p w:rsidR="00FE197A" w:rsidRPr="002E5DE1" w:rsidRDefault="00FE197A" w:rsidP="002E5DE1">
      <w:pPr>
        <w:ind w:left="2880"/>
        <w:rPr>
          <w:rFonts w:asciiTheme="majorHAnsi" w:hAnsiTheme="majorHAnsi" w:cs="Times New Roman"/>
          <w:b/>
          <w:bCs/>
          <w:i/>
          <w:iCs/>
          <w:u w:val="single"/>
        </w:rPr>
      </w:pPr>
      <w:r w:rsidRPr="002E5DE1">
        <w:rPr>
          <w:rFonts w:asciiTheme="majorHAnsi" w:hAnsiTheme="majorHAnsi" w:cs="Times New Roman"/>
          <w:b/>
          <w:bCs/>
          <w:i/>
          <w:iCs/>
          <w:u w:val="single"/>
        </w:rPr>
        <w:t>VA Code:</w:t>
      </w:r>
    </w:p>
    <w:p w:rsidR="00FE197A" w:rsidRPr="002E5DE1" w:rsidRDefault="0061164C" w:rsidP="002E5DE1">
      <w:pPr>
        <w:ind w:left="2880"/>
        <w:rPr>
          <w:rFonts w:asciiTheme="majorHAnsi" w:hAnsiTheme="majorHAnsi" w:cs="Times New Roman"/>
          <w:bCs/>
          <w:i/>
          <w:iCs/>
        </w:rPr>
      </w:pPr>
      <w:r w:rsidRPr="002E5DE1">
        <w:rPr>
          <w:rFonts w:asciiTheme="majorHAnsi" w:hAnsiTheme="majorHAnsi" w:cs="Times New Roman"/>
          <w:bCs/>
          <w:i/>
          <w:iCs/>
        </w:rPr>
        <w:t>B</w:t>
      </w:r>
      <w:r w:rsidR="00FE197A" w:rsidRPr="002E5DE1">
        <w:rPr>
          <w:rFonts w:asciiTheme="majorHAnsi" w:hAnsiTheme="majorHAnsi" w:cs="Times New Roman"/>
          <w:bCs/>
          <w:i/>
          <w:iCs/>
        </w:rPr>
        <w:t>=</w:t>
      </w:r>
      <w:r w:rsidRPr="002E5DE1">
        <w:rPr>
          <w:rFonts w:asciiTheme="majorHAnsi" w:hAnsiTheme="majorHAnsi" w:cs="Times New Roman"/>
          <w:bCs/>
          <w:i/>
          <w:iCs/>
        </w:rPr>
        <w:t>Breakfast</w:t>
      </w:r>
    </w:p>
    <w:p w:rsidR="00FE197A" w:rsidRPr="002E5DE1" w:rsidRDefault="00FE197A" w:rsidP="002E5DE1">
      <w:pPr>
        <w:ind w:left="2880"/>
        <w:rPr>
          <w:rFonts w:asciiTheme="majorHAnsi" w:hAnsiTheme="majorHAnsi" w:cs="Times New Roman"/>
          <w:bCs/>
          <w:i/>
          <w:iCs/>
        </w:rPr>
      </w:pPr>
      <w:r w:rsidRPr="002E5DE1">
        <w:rPr>
          <w:rFonts w:asciiTheme="majorHAnsi" w:hAnsiTheme="majorHAnsi" w:cs="Times New Roman"/>
          <w:bCs/>
          <w:i/>
          <w:iCs/>
        </w:rPr>
        <w:t>N=Noon</w:t>
      </w:r>
    </w:p>
    <w:p w:rsidR="00FE197A" w:rsidRPr="002E5DE1" w:rsidRDefault="00FE197A" w:rsidP="002E5DE1">
      <w:pPr>
        <w:ind w:left="2880"/>
        <w:rPr>
          <w:rFonts w:asciiTheme="majorHAnsi" w:hAnsiTheme="majorHAnsi" w:cs="Times New Roman"/>
          <w:bCs/>
          <w:i/>
          <w:iCs/>
        </w:rPr>
      </w:pPr>
      <w:r w:rsidRPr="002E5DE1">
        <w:rPr>
          <w:rFonts w:asciiTheme="majorHAnsi" w:hAnsiTheme="majorHAnsi" w:cs="Times New Roman"/>
          <w:bCs/>
          <w:i/>
          <w:iCs/>
        </w:rPr>
        <w:t>E=Evening</w:t>
      </w:r>
      <w:r w:rsidR="0061164C" w:rsidRPr="002E5DE1">
        <w:rPr>
          <w:rFonts w:asciiTheme="majorHAnsi" w:hAnsiTheme="majorHAnsi" w:cs="Times New Roman"/>
          <w:bCs/>
          <w:i/>
          <w:iCs/>
        </w:rPr>
        <w:t xml:space="preserve">  </w:t>
      </w:r>
    </w:p>
    <w:p w:rsidR="00FE197A" w:rsidRDefault="00FE197A" w:rsidP="00FE197A">
      <w:pPr>
        <w:rPr>
          <w:rFonts w:asciiTheme="majorHAnsi" w:hAnsiTheme="majorHAnsi" w:cs="Times New Roman"/>
          <w:b/>
          <w:bCs/>
          <w:i/>
          <w:iCs/>
        </w:rPr>
      </w:pPr>
    </w:p>
    <w:p w:rsidR="001A6E95" w:rsidRPr="001A6E95" w:rsidRDefault="00DB53D1" w:rsidP="001A6E95">
      <w:pPr>
        <w:pStyle w:val="Style2"/>
      </w:pPr>
      <w:bookmarkStart w:id="173" w:name="_Toc364755522"/>
      <w:r w:rsidRPr="001A6E95">
        <w:t>PID</w:t>
      </w:r>
      <w:r w:rsidR="00C5429C" w:rsidRPr="001A6E95">
        <w:t xml:space="preserve"> </w:t>
      </w:r>
      <w:r w:rsidRPr="001A6E95">
        <w:t>Seg</w:t>
      </w:r>
      <w:r w:rsidRPr="001A6E95">
        <w:rPr>
          <w:rStyle w:val="Style3Char"/>
          <w:rFonts w:cs="Arial"/>
          <w:b/>
          <w:bCs/>
          <w:i w:val="0"/>
          <w:iCs w:val="0"/>
        </w:rPr>
        <w:t>m</w:t>
      </w:r>
      <w:r w:rsidRPr="001A6E95">
        <w:t xml:space="preserve">ent </w:t>
      </w:r>
      <w:r w:rsidR="00F1682C">
        <w:t>– Patient Identification</w:t>
      </w:r>
      <w:bookmarkEnd w:id="173"/>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38"/>
        <w:gridCol w:w="900"/>
        <w:gridCol w:w="1329"/>
        <w:gridCol w:w="5421"/>
        <w:gridCol w:w="1530"/>
      </w:tblGrid>
      <w:tr w:rsidR="00DB53D1" w:rsidRPr="00DB53D1" w:rsidTr="007C5BA7">
        <w:tc>
          <w:tcPr>
            <w:tcW w:w="738" w:type="dxa"/>
            <w:shd w:val="clear" w:color="auto" w:fill="D9D9D9" w:themeFill="background1" w:themeFillShade="D9"/>
          </w:tcPr>
          <w:p w:rsidR="00DB53D1" w:rsidRPr="00DB53D1" w:rsidRDefault="00DB53D1" w:rsidP="00DB53D1">
            <w:pPr>
              <w:rPr>
                <w:rFonts w:asciiTheme="majorHAnsi" w:hAnsiTheme="majorHAnsi" w:cs="Times New Roman"/>
                <w:b/>
              </w:rPr>
            </w:pPr>
            <w:r w:rsidRPr="00DB53D1">
              <w:rPr>
                <w:rFonts w:asciiTheme="majorHAnsi" w:hAnsiTheme="majorHAnsi" w:cs="Times New Roman"/>
                <w:b/>
              </w:rPr>
              <w:t>SEQ</w:t>
            </w:r>
          </w:p>
        </w:tc>
        <w:tc>
          <w:tcPr>
            <w:tcW w:w="900" w:type="dxa"/>
            <w:shd w:val="clear" w:color="auto" w:fill="D9D9D9" w:themeFill="background1" w:themeFillShade="D9"/>
          </w:tcPr>
          <w:p w:rsidR="00DB53D1" w:rsidRPr="00DB53D1" w:rsidRDefault="00DB53D1" w:rsidP="00DB53D1">
            <w:pPr>
              <w:rPr>
                <w:rFonts w:asciiTheme="majorHAnsi" w:hAnsiTheme="majorHAnsi" w:cs="Times New Roman"/>
                <w:b/>
              </w:rPr>
            </w:pPr>
            <w:r w:rsidRPr="00DB53D1">
              <w:rPr>
                <w:rFonts w:asciiTheme="majorHAnsi" w:hAnsiTheme="majorHAnsi" w:cs="Times New Roman"/>
                <w:b/>
              </w:rPr>
              <w:t>DT</w:t>
            </w:r>
          </w:p>
        </w:tc>
        <w:tc>
          <w:tcPr>
            <w:tcW w:w="1329" w:type="dxa"/>
            <w:shd w:val="clear" w:color="auto" w:fill="D9D9D9" w:themeFill="background1" w:themeFillShade="D9"/>
          </w:tcPr>
          <w:p w:rsidR="00DB53D1" w:rsidRPr="00DB53D1" w:rsidRDefault="00DB53D1" w:rsidP="00DB53D1">
            <w:pPr>
              <w:rPr>
                <w:rFonts w:asciiTheme="majorHAnsi" w:hAnsiTheme="majorHAnsi" w:cs="Times New Roman"/>
                <w:b/>
              </w:rPr>
            </w:pPr>
            <w:r w:rsidRPr="00DB53D1">
              <w:rPr>
                <w:rFonts w:asciiTheme="majorHAnsi" w:hAnsiTheme="majorHAnsi" w:cs="Times New Roman"/>
                <w:b/>
              </w:rPr>
              <w:t>Element Name</w:t>
            </w:r>
          </w:p>
        </w:tc>
        <w:tc>
          <w:tcPr>
            <w:tcW w:w="5421" w:type="dxa"/>
            <w:shd w:val="clear" w:color="auto" w:fill="D9D9D9" w:themeFill="background1" w:themeFillShade="D9"/>
          </w:tcPr>
          <w:p w:rsidR="00DB53D1" w:rsidRPr="00DB53D1" w:rsidRDefault="00DB53D1" w:rsidP="00DB53D1">
            <w:pPr>
              <w:rPr>
                <w:rFonts w:asciiTheme="majorHAnsi" w:hAnsiTheme="majorHAnsi" w:cs="Times New Roman"/>
                <w:b/>
              </w:rPr>
            </w:pPr>
            <w:r w:rsidRPr="00DB53D1">
              <w:rPr>
                <w:rFonts w:asciiTheme="majorHAnsi" w:hAnsiTheme="majorHAnsi" w:cs="Times New Roman"/>
                <w:b/>
              </w:rPr>
              <w:t>Example</w:t>
            </w:r>
          </w:p>
        </w:tc>
        <w:tc>
          <w:tcPr>
            <w:tcW w:w="1530" w:type="dxa"/>
            <w:shd w:val="clear" w:color="auto" w:fill="D9D9D9" w:themeFill="background1" w:themeFillShade="D9"/>
          </w:tcPr>
          <w:p w:rsidR="00DB53D1" w:rsidRPr="00DB53D1" w:rsidRDefault="00DB53D1" w:rsidP="00DB53D1">
            <w:pPr>
              <w:rPr>
                <w:rFonts w:asciiTheme="majorHAnsi" w:hAnsiTheme="majorHAnsi" w:cs="Times New Roman"/>
                <w:b/>
              </w:rPr>
            </w:pPr>
            <w:r w:rsidRPr="00DB53D1">
              <w:rPr>
                <w:rFonts w:asciiTheme="majorHAnsi" w:hAnsiTheme="majorHAnsi" w:cs="Times New Roman"/>
                <w:b/>
              </w:rPr>
              <w:t>Notes</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SI</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Set ID - PID</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2</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CX</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ID</w:t>
            </w:r>
          </w:p>
        </w:tc>
        <w:tc>
          <w:tcPr>
            <w:tcW w:w="5421" w:type="dxa"/>
          </w:tcPr>
          <w:p w:rsidR="00DB53D1" w:rsidRPr="00DB53D1" w:rsidRDefault="009C75B0" w:rsidP="00DB53D1">
            <w:pPr>
              <w:rPr>
                <w:rFonts w:asciiTheme="majorHAnsi" w:hAnsiTheme="majorHAnsi" w:cs="Times New Roman"/>
              </w:rPr>
            </w:pPr>
            <w:r w:rsidRPr="00BD476E">
              <w:rPr>
                <w:rFonts w:asciiTheme="majorHAnsi" w:hAnsiTheme="majorHAnsi" w:cs="Times New Roman"/>
                <w:bCs/>
                <w:iCs/>
              </w:rPr>
              <w:t>5000000044V986012</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CX</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Identifier List</w:t>
            </w:r>
          </w:p>
        </w:tc>
        <w:tc>
          <w:tcPr>
            <w:tcW w:w="5421" w:type="dxa"/>
          </w:tcPr>
          <w:p w:rsidR="00DB53D1" w:rsidRPr="00DB53D1" w:rsidRDefault="009C75B0" w:rsidP="00DB53D1">
            <w:pPr>
              <w:rPr>
                <w:rFonts w:asciiTheme="majorHAnsi" w:hAnsiTheme="majorHAnsi" w:cs="Times New Roman"/>
              </w:rPr>
            </w:pPr>
            <w:r w:rsidRPr="00BD476E">
              <w:rPr>
                <w:rFonts w:asciiTheme="majorHAnsi" w:hAnsiTheme="majorHAnsi" w:cs="Times New Roman"/>
                <w:bCs/>
                <w:iCs/>
              </w:rPr>
              <w:t>5000000044V986012^^^USVHA&amp;&amp;0363^</w:t>
            </w:r>
            <w:r w:rsidRPr="00BD476E">
              <w:rPr>
                <w:rFonts w:asciiTheme="majorHAnsi" w:hAnsiTheme="majorHAnsi" w:cs="Times New Roman"/>
                <w:b/>
                <w:bCs/>
                <w:iCs/>
              </w:rPr>
              <w:t>NI</w:t>
            </w:r>
            <w:r w:rsidRPr="00BD476E">
              <w:rPr>
                <w:rFonts w:asciiTheme="majorHAnsi" w:hAnsiTheme="majorHAnsi" w:cs="Times New Roman"/>
                <w:bCs/>
                <w:iCs/>
              </w:rPr>
              <w:t>^VA FACILITY ID&amp;500&amp;L^^20121002~666660001^^^USSSA&amp;&amp;0363^</w:t>
            </w:r>
            <w:r w:rsidRPr="00BD476E">
              <w:rPr>
                <w:rFonts w:asciiTheme="majorHAnsi" w:hAnsiTheme="majorHAnsi" w:cs="Times New Roman"/>
                <w:b/>
                <w:bCs/>
                <w:iCs/>
              </w:rPr>
              <w:t>SS</w:t>
            </w:r>
            <w:r w:rsidRPr="00BD476E">
              <w:rPr>
                <w:rFonts w:asciiTheme="majorHAnsi" w:hAnsiTheme="majorHAnsi" w:cs="Times New Roman"/>
                <w:bCs/>
                <w:iCs/>
              </w:rPr>
              <w:t>^VA FACILITY ID&amp;500&amp;L~^^^USDOD&amp;&amp;0363^</w:t>
            </w:r>
            <w:r w:rsidRPr="00BD476E">
              <w:rPr>
                <w:rFonts w:asciiTheme="majorHAnsi" w:hAnsiTheme="majorHAnsi" w:cs="Times New Roman"/>
                <w:b/>
                <w:bCs/>
                <w:iCs/>
              </w:rPr>
              <w:t>TIN</w:t>
            </w:r>
            <w:r w:rsidRPr="00BD476E">
              <w:rPr>
                <w:rFonts w:asciiTheme="majorHAnsi" w:hAnsiTheme="majorHAnsi" w:cs="Times New Roman"/>
                <w:bCs/>
                <w:iCs/>
              </w:rPr>
              <w:t>^VA FACILITY ID&amp;500&amp;L~^^^USDOD&amp;&amp;0363^</w:t>
            </w:r>
            <w:r w:rsidRPr="00BD476E">
              <w:rPr>
                <w:rFonts w:asciiTheme="majorHAnsi" w:hAnsiTheme="majorHAnsi" w:cs="Times New Roman"/>
                <w:b/>
                <w:bCs/>
                <w:iCs/>
              </w:rPr>
              <w:t>FIN</w:t>
            </w:r>
            <w:r w:rsidRPr="00BD476E">
              <w:rPr>
                <w:rFonts w:asciiTheme="majorHAnsi" w:hAnsiTheme="majorHAnsi" w:cs="Times New Roman"/>
                <w:bCs/>
                <w:iCs/>
              </w:rPr>
              <w:t>^VA FACILITY ID&amp;500&amp;L~369^^^USVHA&amp;&amp;0363^</w:t>
            </w:r>
            <w:r w:rsidRPr="00BD476E">
              <w:rPr>
                <w:rFonts w:asciiTheme="majorHAnsi" w:hAnsiTheme="majorHAnsi" w:cs="Times New Roman"/>
                <w:b/>
                <w:bCs/>
                <w:iCs/>
              </w:rPr>
              <w:t>PI</w:t>
            </w:r>
            <w:r w:rsidRPr="00BD476E">
              <w:rPr>
                <w:rFonts w:asciiTheme="majorHAnsi" w:hAnsiTheme="majorHAnsi" w:cs="Times New Roman"/>
                <w:bCs/>
                <w:iCs/>
              </w:rPr>
              <w:t>^VA FACILITY ID&amp;500&amp;L~543678123^^^USVBA&amp;&amp;0363^</w:t>
            </w:r>
            <w:r w:rsidRPr="00BD476E">
              <w:rPr>
                <w:rFonts w:asciiTheme="majorHAnsi" w:hAnsiTheme="majorHAnsi" w:cs="Times New Roman"/>
                <w:b/>
                <w:bCs/>
                <w:iCs/>
              </w:rPr>
              <w:t>PN</w:t>
            </w:r>
            <w:r w:rsidRPr="00BD476E">
              <w:rPr>
                <w:rFonts w:asciiTheme="majorHAnsi" w:hAnsiTheme="majorHAnsi" w:cs="Times New Roman"/>
                <w:bCs/>
                <w:iCs/>
              </w:rPr>
              <w:t>^VA FACILITY ID&amp;500&amp;L</w:t>
            </w:r>
          </w:p>
        </w:tc>
        <w:tc>
          <w:tcPr>
            <w:tcW w:w="1530" w:type="dxa"/>
          </w:tcPr>
          <w:p w:rsidR="00DB53D1" w:rsidRPr="00AB1C75" w:rsidRDefault="003D4ED3" w:rsidP="003D4ED3">
            <w:pPr>
              <w:rPr>
                <w:rFonts w:asciiTheme="majorHAnsi" w:hAnsiTheme="majorHAnsi" w:cs="Times New Roman"/>
                <w:b/>
              </w:rPr>
            </w:pPr>
            <w:r>
              <w:rPr>
                <w:rFonts w:asciiTheme="majorHAnsi" w:hAnsiTheme="majorHAnsi" w:cs="Times New Roman"/>
                <w:b/>
              </w:rPr>
              <w:t>See note #1</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3.1</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ID</w:t>
            </w:r>
          </w:p>
        </w:tc>
        <w:tc>
          <w:tcPr>
            <w:tcW w:w="5421" w:type="dxa"/>
          </w:tcPr>
          <w:p w:rsidR="00DB53D1" w:rsidRPr="00700720" w:rsidRDefault="009C75B0" w:rsidP="00DB53D1">
            <w:pPr>
              <w:rPr>
                <w:rFonts w:asciiTheme="majorHAnsi" w:hAnsiTheme="majorHAnsi" w:cs="Times New Roman"/>
              </w:rPr>
            </w:pPr>
            <w:r w:rsidRPr="00BD476E">
              <w:rPr>
                <w:rFonts w:asciiTheme="majorHAnsi" w:hAnsiTheme="majorHAnsi" w:cs="Times New Roman"/>
                <w:bCs/>
                <w:iCs/>
              </w:rPr>
              <w:t>5000000044V986012</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3.2</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Check Digit</w:t>
            </w:r>
          </w:p>
        </w:tc>
        <w:tc>
          <w:tcPr>
            <w:tcW w:w="5421" w:type="dxa"/>
          </w:tcPr>
          <w:p w:rsidR="00DB53D1" w:rsidRPr="00DB53D1" w:rsidRDefault="00DB53D1" w:rsidP="00DB53D1">
            <w:pPr>
              <w:rPr>
                <w:rFonts w:asciiTheme="majorHAnsi" w:hAnsiTheme="majorHAnsi" w:cs="Times New Roman"/>
              </w:rPr>
            </w:pP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3.3</w:t>
            </w:r>
          </w:p>
        </w:tc>
        <w:tc>
          <w:tcPr>
            <w:tcW w:w="900" w:type="dxa"/>
          </w:tcPr>
          <w:p w:rsidR="00DB53D1" w:rsidRPr="00DB53D1" w:rsidRDefault="00DB53D1" w:rsidP="00DB53D1">
            <w:pPr>
              <w:rPr>
                <w:rFonts w:asciiTheme="majorHAnsi" w:hAnsiTheme="majorHAnsi" w:cs="Times New Roman"/>
              </w:rPr>
            </w:pP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Code identifying check digit</w:t>
            </w:r>
          </w:p>
        </w:tc>
        <w:tc>
          <w:tcPr>
            <w:tcW w:w="5421" w:type="dxa"/>
          </w:tcPr>
          <w:p w:rsidR="00DB53D1" w:rsidRPr="00DB53D1" w:rsidRDefault="00DB53D1" w:rsidP="00DB53D1">
            <w:pPr>
              <w:rPr>
                <w:rFonts w:asciiTheme="majorHAnsi" w:hAnsiTheme="majorHAnsi" w:cs="Times New Roman"/>
              </w:rPr>
            </w:pP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3.4</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HD</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Assigning authority</w:t>
            </w:r>
          </w:p>
        </w:tc>
        <w:tc>
          <w:tcPr>
            <w:tcW w:w="5421" w:type="dxa"/>
          </w:tcPr>
          <w:p w:rsidR="00DB53D1" w:rsidRPr="00DB53D1" w:rsidRDefault="00820A7A" w:rsidP="00DB53D1">
            <w:pPr>
              <w:rPr>
                <w:rFonts w:asciiTheme="majorHAnsi" w:hAnsiTheme="majorHAnsi" w:cs="Times New Roman"/>
              </w:rPr>
            </w:pPr>
            <w:r w:rsidRPr="00BD476E">
              <w:rPr>
                <w:rFonts w:asciiTheme="majorHAnsi" w:hAnsiTheme="majorHAnsi" w:cs="Times New Roman"/>
                <w:bCs/>
                <w:iCs/>
              </w:rPr>
              <w:t>USVHA&amp;&amp;0363</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3.5</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Identifier type code</w:t>
            </w:r>
          </w:p>
        </w:tc>
        <w:tc>
          <w:tcPr>
            <w:tcW w:w="5421" w:type="dxa"/>
          </w:tcPr>
          <w:p w:rsidR="00DB53D1" w:rsidRPr="00DB53D1" w:rsidRDefault="00DB53D1" w:rsidP="00DB53D1">
            <w:pPr>
              <w:rPr>
                <w:rFonts w:asciiTheme="majorHAnsi" w:hAnsiTheme="majorHAnsi" w:cs="Times New Roman"/>
              </w:rPr>
            </w:pPr>
            <w:r w:rsidRPr="00EC5458">
              <w:rPr>
                <w:rFonts w:asciiTheme="majorHAnsi" w:hAnsiTheme="majorHAnsi" w:cs="Times New Roman"/>
              </w:rPr>
              <w:t>NI</w:t>
            </w:r>
            <w:r w:rsidRPr="00DB53D1">
              <w:rPr>
                <w:rFonts w:asciiTheme="majorHAnsi" w:hAnsiTheme="majorHAnsi" w:cs="Times New Roman"/>
              </w:rPr>
              <w:t xml:space="preserve">   </w:t>
            </w:r>
          </w:p>
          <w:p w:rsidR="00DB53D1" w:rsidRPr="00DB53D1" w:rsidRDefault="00DB53D1" w:rsidP="00883851">
            <w:pPr>
              <w:rPr>
                <w:rFonts w:asciiTheme="majorHAnsi" w:hAnsiTheme="majorHAnsi" w:cs="Times New Roman"/>
              </w:rPr>
            </w:pPr>
            <w:r w:rsidRPr="00DB53D1">
              <w:rPr>
                <w:rFonts w:asciiTheme="majorHAnsi" w:hAnsiTheme="majorHAnsi" w:cs="Times New Roman"/>
              </w:rPr>
              <w:t>ICN (NI),SSN (SS),CLAIM# (PN)</w:t>
            </w:r>
            <w:r w:rsidR="00883851">
              <w:rPr>
                <w:rFonts w:asciiTheme="majorHAnsi" w:hAnsiTheme="majorHAnsi" w:cs="Times New Roman"/>
              </w:rPr>
              <w:t xml:space="preserve">, </w:t>
            </w:r>
            <w:r w:rsidRPr="00DB53D1">
              <w:rPr>
                <w:rFonts w:asciiTheme="majorHAnsi" w:hAnsiTheme="majorHAnsi" w:cs="Times New Roman"/>
              </w:rPr>
              <w:t>DFN (PI)</w:t>
            </w:r>
            <w:r w:rsidR="00883851">
              <w:rPr>
                <w:rFonts w:asciiTheme="majorHAnsi" w:hAnsiTheme="majorHAnsi" w:cs="Times New Roman"/>
              </w:rPr>
              <w:t xml:space="preserve">, </w:t>
            </w:r>
            <w:r w:rsidR="00D51F13">
              <w:rPr>
                <w:rFonts w:asciiTheme="majorHAnsi" w:hAnsiTheme="majorHAnsi" w:cs="Times New Roman"/>
              </w:rPr>
              <w:t>FEDERAL</w:t>
            </w:r>
            <w:r w:rsidR="00883851" w:rsidRPr="00700720">
              <w:rPr>
                <w:rFonts w:asciiTheme="majorHAnsi" w:hAnsiTheme="majorHAnsi" w:cs="Times New Roman"/>
              </w:rPr>
              <w:t>(FIN),</w:t>
            </w:r>
            <w:r w:rsidR="00D51F13">
              <w:rPr>
                <w:rFonts w:asciiTheme="majorHAnsi" w:hAnsiTheme="majorHAnsi" w:cs="Times New Roman"/>
              </w:rPr>
              <w:t>TAX</w:t>
            </w:r>
            <w:r w:rsidR="00883851" w:rsidRPr="00700720">
              <w:rPr>
                <w:rFonts w:asciiTheme="majorHAnsi" w:hAnsiTheme="majorHAnsi" w:cs="Times New Roman"/>
              </w:rPr>
              <w:t>(T</w:t>
            </w:r>
            <w:r w:rsidR="00D51F13">
              <w:rPr>
                <w:rFonts w:asciiTheme="majorHAnsi" w:hAnsiTheme="majorHAnsi" w:cs="Times New Roman"/>
              </w:rPr>
              <w:t>I</w:t>
            </w:r>
            <w:r w:rsidR="00883851" w:rsidRPr="00700720">
              <w:rPr>
                <w:rFonts w:asciiTheme="majorHAnsi" w:hAnsiTheme="majorHAnsi" w:cs="Times New Roman"/>
              </w:rPr>
              <w:t>N)</w:t>
            </w:r>
          </w:p>
        </w:tc>
        <w:tc>
          <w:tcPr>
            <w:tcW w:w="1530" w:type="dxa"/>
          </w:tcPr>
          <w:p w:rsidR="00DB53D1" w:rsidRPr="00AB1C75" w:rsidRDefault="00DB53D1" w:rsidP="00DB53D1">
            <w:pPr>
              <w:rPr>
                <w:rFonts w:asciiTheme="majorHAnsi" w:hAnsiTheme="majorHAnsi" w:cs="Times New Roman"/>
                <w:b/>
              </w:rPr>
            </w:pPr>
            <w:r w:rsidRPr="00AB1C75">
              <w:rPr>
                <w:rFonts w:asciiTheme="majorHAnsi" w:hAnsiTheme="majorHAnsi" w:cs="Times New Roman"/>
                <w:b/>
              </w:rPr>
              <w:t>See note #2</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3.6</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HD</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Assigning facility</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VA FACILITY ID&amp;500&amp;L</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3.7</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DT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Effective date</w:t>
            </w:r>
          </w:p>
        </w:tc>
        <w:tc>
          <w:tcPr>
            <w:tcW w:w="5421" w:type="dxa"/>
          </w:tcPr>
          <w:p w:rsidR="00DB53D1" w:rsidRPr="00DB53D1" w:rsidRDefault="00DB53D1" w:rsidP="00DB53D1">
            <w:pPr>
              <w:rPr>
                <w:rFonts w:asciiTheme="majorHAnsi" w:hAnsiTheme="majorHAnsi" w:cs="Times New Roman"/>
              </w:rPr>
            </w:pP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3.8</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DT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Expiration date</w:t>
            </w:r>
          </w:p>
        </w:tc>
        <w:tc>
          <w:tcPr>
            <w:tcW w:w="5421" w:type="dxa"/>
          </w:tcPr>
          <w:p w:rsidR="00DB53D1" w:rsidRPr="00DB53D1" w:rsidRDefault="00820A7A" w:rsidP="00DB53D1">
            <w:pPr>
              <w:rPr>
                <w:rFonts w:asciiTheme="majorHAnsi" w:hAnsiTheme="majorHAnsi" w:cs="Times New Roman"/>
              </w:rPr>
            </w:pPr>
            <w:r w:rsidRPr="00BD476E">
              <w:rPr>
                <w:rFonts w:asciiTheme="majorHAnsi" w:hAnsiTheme="majorHAnsi" w:cs="Times New Roman"/>
                <w:bCs/>
                <w:iCs/>
              </w:rPr>
              <w:t>20121002~666660001</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4</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CX</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Alternate Patient ID - PID</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369</w:t>
            </w:r>
          </w:p>
        </w:tc>
        <w:tc>
          <w:tcPr>
            <w:tcW w:w="1530" w:type="dxa"/>
          </w:tcPr>
          <w:p w:rsidR="00DB53D1" w:rsidRPr="00DB53D1" w:rsidRDefault="00700720" w:rsidP="00DB53D1">
            <w:pPr>
              <w:rPr>
                <w:rFonts w:asciiTheme="majorHAnsi" w:hAnsiTheme="majorHAnsi" w:cs="Times New Roman"/>
              </w:rPr>
            </w:pPr>
            <w:r>
              <w:rPr>
                <w:rFonts w:asciiTheme="majorHAnsi" w:hAnsiTheme="majorHAnsi" w:cs="Times New Roman"/>
              </w:rPr>
              <w:t xml:space="preserve">Patient </w:t>
            </w:r>
            <w:r w:rsidR="00DB53D1" w:rsidRPr="00DB53D1">
              <w:rPr>
                <w:rFonts w:asciiTheme="majorHAnsi" w:hAnsiTheme="majorHAnsi" w:cs="Times New Roman"/>
              </w:rPr>
              <w:t>DFN</w:t>
            </w:r>
            <w:r>
              <w:rPr>
                <w:rFonts w:asciiTheme="majorHAnsi" w:hAnsiTheme="majorHAnsi" w:cs="Times New Roman"/>
              </w:rPr>
              <w:t>#</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5</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XPN</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Name</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CPRSPATIENT^ONE^M^^^^L~ALIAS^NAMEONE^^^^^A~ALIAS^NAMETWO^^^^^A</w:t>
            </w:r>
          </w:p>
        </w:tc>
        <w:tc>
          <w:tcPr>
            <w:tcW w:w="1530" w:type="dxa"/>
          </w:tcPr>
          <w:p w:rsidR="005B55EC" w:rsidRDefault="005B55EC" w:rsidP="005B55EC">
            <w:pPr>
              <w:rPr>
                <w:rFonts w:asciiTheme="majorHAnsi" w:hAnsiTheme="majorHAnsi" w:cs="Times New Roman"/>
              </w:rPr>
            </w:pPr>
            <w:r>
              <w:rPr>
                <w:rFonts w:asciiTheme="majorHAnsi" w:hAnsiTheme="majorHAnsi" w:cs="Times New Roman"/>
              </w:rPr>
              <w:t xml:space="preserve">Name Type Code  </w:t>
            </w:r>
          </w:p>
          <w:p w:rsidR="00DB53D1" w:rsidRPr="00DB53D1" w:rsidRDefault="005B55EC" w:rsidP="005B55EC">
            <w:pPr>
              <w:rPr>
                <w:rFonts w:asciiTheme="majorHAnsi" w:hAnsiTheme="majorHAnsi" w:cs="Times New Roman"/>
              </w:rPr>
            </w:pPr>
            <w:r>
              <w:rPr>
                <w:rFonts w:asciiTheme="majorHAnsi" w:hAnsiTheme="majorHAnsi" w:cs="Times New Roman"/>
              </w:rPr>
              <w:t>L=Legal A=Alias</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6</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XPN</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Mother's Maiden Name</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JONES^^^^^^M</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7</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TS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Date/Time Of Birth</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19491231</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8</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Administrative Sex</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M</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9</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XPN</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Alias</w:t>
            </w:r>
          </w:p>
        </w:tc>
        <w:tc>
          <w:tcPr>
            <w:tcW w:w="5421" w:type="dxa"/>
          </w:tcPr>
          <w:p w:rsidR="00DB53D1" w:rsidRPr="00DB53D1" w:rsidRDefault="00DB53D1" w:rsidP="00DB53D1">
            <w:pPr>
              <w:rPr>
                <w:rFonts w:asciiTheme="majorHAnsi" w:hAnsiTheme="majorHAnsi" w:cs="Times New Roman"/>
              </w:rPr>
            </w:pPr>
          </w:p>
        </w:tc>
        <w:tc>
          <w:tcPr>
            <w:tcW w:w="1530" w:type="dxa"/>
          </w:tcPr>
          <w:p w:rsidR="005B55EC" w:rsidRPr="00DB53D1" w:rsidRDefault="00154F6F" w:rsidP="00154F6F">
            <w:pPr>
              <w:rPr>
                <w:rFonts w:asciiTheme="majorHAnsi" w:hAnsiTheme="majorHAnsi" w:cs="Times New Roman"/>
              </w:rPr>
            </w:pPr>
            <w:r>
              <w:rPr>
                <w:rFonts w:asciiTheme="majorHAnsi" w:hAnsiTheme="majorHAnsi" w:cs="Times New Roman"/>
              </w:rPr>
              <w:t xml:space="preserve">PID-9 </w:t>
            </w:r>
            <w:r w:rsidR="003C034D">
              <w:rPr>
                <w:rFonts w:asciiTheme="majorHAnsi" w:hAnsiTheme="majorHAnsi" w:cs="Times New Roman"/>
              </w:rPr>
              <w:t>NOT USED</w:t>
            </w:r>
            <w:r>
              <w:rPr>
                <w:rFonts w:asciiTheme="majorHAnsi" w:hAnsiTheme="majorHAnsi" w:cs="Times New Roman"/>
              </w:rPr>
              <w:t xml:space="preserve">.  </w:t>
            </w:r>
            <w:r w:rsidR="003C034D">
              <w:rPr>
                <w:rFonts w:asciiTheme="majorHAnsi" w:hAnsiTheme="majorHAnsi" w:cs="Times New Roman"/>
              </w:rPr>
              <w:t xml:space="preserve">VA alias is sent as a repeat </w:t>
            </w:r>
            <w:r w:rsidR="005B55EC">
              <w:rPr>
                <w:rFonts w:asciiTheme="majorHAnsi" w:hAnsiTheme="majorHAnsi" w:cs="Times New Roman"/>
              </w:rPr>
              <w:t xml:space="preserve">after </w:t>
            </w:r>
            <w:r w:rsidR="003C034D">
              <w:rPr>
                <w:rFonts w:asciiTheme="majorHAnsi" w:hAnsiTheme="majorHAnsi" w:cs="Times New Roman"/>
              </w:rPr>
              <w:t>PID-5.</w:t>
            </w:r>
            <w:r w:rsidR="005B55EC">
              <w:rPr>
                <w:rFonts w:asciiTheme="majorHAnsi" w:hAnsiTheme="majorHAnsi" w:cs="Times New Roman"/>
              </w:rPr>
              <w:t>7 (name type code)</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10</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Race</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2106-3-SLF^WHITE^0005^2106-3^WHITE^CDC</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10.1</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Race Identifier</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2106-3-SLF</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10.2</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Text</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WHITE</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10.3</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CE</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Coding system</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0005</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10.4</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Alternate Identifier</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2106-3</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10.5</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Alternative text</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WHITE</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10.6</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CE</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Alternative coding system</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CDC</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11</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XAD</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Address</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5000 NORTH MAIN STREET^^Quebec^ONTARIO^RF1D4^CAN^P^^~^^SOMEWHERE^NY^^^N</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12</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County Code</w:t>
            </w:r>
          </w:p>
        </w:tc>
        <w:tc>
          <w:tcPr>
            <w:tcW w:w="5421" w:type="dxa"/>
          </w:tcPr>
          <w:p w:rsidR="00DB53D1" w:rsidRPr="00DB53D1" w:rsidRDefault="00DB53D1" w:rsidP="007C5BA7">
            <w:pPr>
              <w:rPr>
                <w:rFonts w:asciiTheme="majorHAnsi" w:hAnsiTheme="majorHAnsi" w:cs="Times New Roman"/>
              </w:rPr>
            </w:pPr>
            <w:r w:rsidRPr="00DB53D1">
              <w:rPr>
                <w:rFonts w:asciiTheme="majorHAnsi" w:hAnsiTheme="majorHAnsi" w:cs="Times New Roman"/>
              </w:rPr>
              <w:t>083^</w:t>
            </w:r>
            <w:r w:rsidR="007C5BA7">
              <w:rPr>
                <w:rFonts w:asciiTheme="majorHAnsi" w:hAnsiTheme="majorHAnsi" w:cs="Times New Roman"/>
              </w:rPr>
              <w:t>COUNTY CODE</w:t>
            </w:r>
            <w:r w:rsidRPr="00DB53D1">
              <w:rPr>
                <w:rFonts w:asciiTheme="majorHAnsi" w:hAnsiTheme="majorHAnsi" w:cs="Times New Roman"/>
              </w:rPr>
              <w:t>^VA5</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13</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XTN</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Phone Number-Home</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(518)636-4563</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14</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XTN</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Phone Number-Business</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(518)836-2330</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16</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Marital Status</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S^NEVER MARRIED^VA11</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17</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Religion</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29^UNKNOWN/NO PREFERENCE^VA13</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18</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CX</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Account Number</w:t>
            </w:r>
          </w:p>
        </w:tc>
        <w:tc>
          <w:tcPr>
            <w:tcW w:w="5421" w:type="dxa"/>
          </w:tcPr>
          <w:p w:rsidR="00DB53D1" w:rsidRPr="006A71F0" w:rsidRDefault="008856E4" w:rsidP="00DB53D1">
            <w:pPr>
              <w:rPr>
                <w:rFonts w:asciiTheme="majorHAnsi" w:hAnsiTheme="majorHAnsi" w:cs="Times New Roman"/>
                <w:highlight w:val="yellow"/>
              </w:rPr>
            </w:pPr>
            <w:r w:rsidRPr="007712C8">
              <w:rPr>
                <w:rFonts w:asciiTheme="majorHAnsi" w:hAnsiTheme="majorHAnsi"/>
              </w:rPr>
              <w:t>6315^1027</w:t>
            </w:r>
          </w:p>
        </w:tc>
        <w:tc>
          <w:tcPr>
            <w:tcW w:w="1530" w:type="dxa"/>
          </w:tcPr>
          <w:p w:rsidR="00DB53D1" w:rsidRPr="006A71F0" w:rsidRDefault="00932C11" w:rsidP="00932C11">
            <w:pPr>
              <w:rPr>
                <w:rFonts w:asciiTheme="majorHAnsi" w:hAnsiTheme="majorHAnsi" w:cs="Times New Roman"/>
                <w:b/>
                <w:highlight w:val="yellow"/>
              </w:rPr>
            </w:pPr>
            <w:r w:rsidRPr="00025767">
              <w:rPr>
                <w:rFonts w:asciiTheme="majorHAnsi" w:hAnsiTheme="majorHAnsi" w:cs="Times New Roman"/>
                <w:b/>
              </w:rPr>
              <w:t>See Note# 3</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19</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 xml:space="preserve">SSN Number </w:t>
            </w:r>
          </w:p>
        </w:tc>
        <w:tc>
          <w:tcPr>
            <w:tcW w:w="5421" w:type="dxa"/>
          </w:tcPr>
          <w:p w:rsidR="00DB53D1" w:rsidRPr="00DB53D1" w:rsidRDefault="00820A7A" w:rsidP="00DB53D1">
            <w:pPr>
              <w:rPr>
                <w:rFonts w:asciiTheme="majorHAnsi" w:hAnsiTheme="majorHAnsi" w:cs="Times New Roman"/>
              </w:rPr>
            </w:pPr>
            <w:r w:rsidRPr="00BD476E">
              <w:rPr>
                <w:rFonts w:asciiTheme="majorHAnsi" w:hAnsiTheme="majorHAnsi" w:cs="Times New Roman"/>
                <w:bCs/>
                <w:iCs/>
              </w:rPr>
              <w:t>666660001</w:t>
            </w:r>
          </w:p>
        </w:tc>
        <w:tc>
          <w:tcPr>
            <w:tcW w:w="1530" w:type="dxa"/>
          </w:tcPr>
          <w:p w:rsidR="00DB53D1" w:rsidRPr="00DB53D1" w:rsidRDefault="003D4ED3" w:rsidP="00DB53D1">
            <w:pPr>
              <w:rPr>
                <w:rFonts w:asciiTheme="majorHAnsi" w:hAnsiTheme="majorHAnsi" w:cs="Times New Roman"/>
              </w:rPr>
            </w:pPr>
            <w:r>
              <w:rPr>
                <w:rFonts w:asciiTheme="majorHAnsi" w:hAnsiTheme="majorHAnsi" w:cs="Times New Roman"/>
              </w:rPr>
              <w:t>SSN</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22</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Ethnic Group</w:t>
            </w:r>
          </w:p>
        </w:tc>
        <w:tc>
          <w:tcPr>
            <w:tcW w:w="5421" w:type="dxa"/>
          </w:tcPr>
          <w:p w:rsidR="00DB53D1" w:rsidRPr="00DB53D1" w:rsidRDefault="008856E4" w:rsidP="00DB53D1">
            <w:pPr>
              <w:rPr>
                <w:rFonts w:asciiTheme="majorHAnsi" w:hAnsiTheme="majorHAnsi" w:cs="Times New Roman"/>
              </w:rPr>
            </w:pPr>
            <w:r w:rsidRPr="007712C8">
              <w:rPr>
                <w:rFonts w:asciiTheme="majorHAnsi" w:hAnsiTheme="majorHAnsi"/>
              </w:rPr>
              <w:t>2186-5-SLF^NOT HISPANIC OR LATINO^0189^2186-5^NOT HISPANIC OR LATINO^CDC</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23</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ST</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Birth Place</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SOMEWHERE NY</w:t>
            </w:r>
          </w:p>
        </w:tc>
        <w:tc>
          <w:tcPr>
            <w:tcW w:w="1530" w:type="dxa"/>
          </w:tcPr>
          <w:p w:rsidR="00DB53D1" w:rsidRPr="00DB53D1" w:rsidRDefault="00DB53D1" w:rsidP="00DB53D1">
            <w:pPr>
              <w:rPr>
                <w:rFonts w:asciiTheme="majorHAnsi" w:hAnsiTheme="majorHAnsi" w:cs="Times New Roman"/>
              </w:rPr>
            </w:pP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29</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TS</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Death date/time</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20080506102737-0500</w:t>
            </w:r>
          </w:p>
        </w:tc>
        <w:tc>
          <w:tcPr>
            <w:tcW w:w="1530" w:type="dxa"/>
          </w:tcPr>
          <w:p w:rsidR="00DB53D1" w:rsidRPr="00DB53D1" w:rsidRDefault="006D14AD" w:rsidP="00DB53D1">
            <w:pPr>
              <w:rPr>
                <w:rFonts w:asciiTheme="majorHAnsi" w:hAnsiTheme="majorHAnsi" w:cs="Times New Roman"/>
              </w:rPr>
            </w:pPr>
            <w:r>
              <w:rPr>
                <w:rFonts w:asciiTheme="majorHAnsi" w:hAnsiTheme="majorHAnsi" w:cs="Times New Roman"/>
              </w:rPr>
              <w:t>IF PID-30 is present, PID-29 is Required</w:t>
            </w:r>
          </w:p>
        </w:tc>
      </w:tr>
      <w:tr w:rsidR="00DB53D1" w:rsidRPr="00DB53D1" w:rsidTr="007C5BA7">
        <w:tc>
          <w:tcPr>
            <w:tcW w:w="738"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30</w:t>
            </w:r>
          </w:p>
        </w:tc>
        <w:tc>
          <w:tcPr>
            <w:tcW w:w="900"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ID</w:t>
            </w:r>
          </w:p>
        </w:tc>
        <w:tc>
          <w:tcPr>
            <w:tcW w:w="1329"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Patient Death Indicator</w:t>
            </w:r>
          </w:p>
        </w:tc>
        <w:tc>
          <w:tcPr>
            <w:tcW w:w="5421" w:type="dxa"/>
          </w:tcPr>
          <w:p w:rsidR="00DB53D1" w:rsidRPr="00DB53D1" w:rsidRDefault="00DB53D1" w:rsidP="00DB53D1">
            <w:pPr>
              <w:rPr>
                <w:rFonts w:asciiTheme="majorHAnsi" w:hAnsiTheme="majorHAnsi" w:cs="Times New Roman"/>
              </w:rPr>
            </w:pPr>
            <w:r w:rsidRPr="00DB53D1">
              <w:rPr>
                <w:rFonts w:asciiTheme="majorHAnsi" w:hAnsiTheme="majorHAnsi" w:cs="Times New Roman"/>
              </w:rPr>
              <w:t>Y</w:t>
            </w:r>
          </w:p>
        </w:tc>
        <w:tc>
          <w:tcPr>
            <w:tcW w:w="1530" w:type="dxa"/>
          </w:tcPr>
          <w:p w:rsidR="00DB53D1" w:rsidRPr="00DB53D1" w:rsidRDefault="00DB53D1" w:rsidP="00DB53D1">
            <w:pPr>
              <w:rPr>
                <w:rFonts w:asciiTheme="majorHAnsi" w:hAnsiTheme="majorHAnsi" w:cs="Times New Roman"/>
              </w:rPr>
            </w:pPr>
          </w:p>
        </w:tc>
      </w:tr>
    </w:tbl>
    <w:p w:rsidR="00DB53D1" w:rsidRDefault="00DB53D1" w:rsidP="00DB53D1"/>
    <w:p w:rsidR="004652FF" w:rsidRPr="00AB1C75" w:rsidRDefault="004652FF" w:rsidP="004652FF">
      <w:pPr>
        <w:rPr>
          <w:rFonts w:asciiTheme="majorHAnsi" w:hAnsiTheme="majorHAnsi"/>
        </w:rPr>
      </w:pPr>
      <w:r w:rsidRPr="00AB1C75">
        <w:rPr>
          <w:rFonts w:asciiTheme="majorHAnsi" w:hAnsiTheme="majorHAnsi"/>
          <w:b/>
        </w:rPr>
        <w:t>Note #</w:t>
      </w:r>
      <w:r>
        <w:rPr>
          <w:rFonts w:asciiTheme="majorHAnsi" w:hAnsiTheme="majorHAnsi"/>
          <w:b/>
        </w:rPr>
        <w:t>1</w:t>
      </w:r>
      <w:r w:rsidRPr="00AB1C75">
        <w:rPr>
          <w:rFonts w:asciiTheme="majorHAnsi" w:hAnsiTheme="majorHAnsi"/>
        </w:rPr>
        <w:t xml:space="preserve">—PID-3.5 is the </w:t>
      </w:r>
      <w:r w:rsidRPr="00AB1C75">
        <w:rPr>
          <w:rFonts w:asciiTheme="majorHAnsi" w:hAnsiTheme="majorHAnsi"/>
          <w:u w:val="single"/>
        </w:rPr>
        <w:t>Identifier Type code</w:t>
      </w:r>
      <w:r w:rsidRPr="00AB1C75">
        <w:rPr>
          <w:rFonts w:asciiTheme="majorHAnsi" w:hAnsiTheme="majorHAnsi"/>
        </w:rPr>
        <w:t xml:space="preserve"> found in each repeating segment. The different values are displayed on the second line of the example for 3.5 and also in the complete example shown in PID.3 at the top.</w:t>
      </w:r>
    </w:p>
    <w:p w:rsidR="00DB53D1" w:rsidRPr="00F1682C" w:rsidRDefault="00DB53D1" w:rsidP="00DB53D1">
      <w:pPr>
        <w:rPr>
          <w:rFonts w:asciiTheme="majorHAnsi" w:hAnsiTheme="majorHAnsi"/>
        </w:rPr>
      </w:pPr>
      <w:r w:rsidRPr="00AB1C75">
        <w:rPr>
          <w:rFonts w:asciiTheme="majorHAnsi" w:hAnsiTheme="majorHAnsi"/>
          <w:b/>
        </w:rPr>
        <w:t>Note #</w:t>
      </w:r>
      <w:r w:rsidR="004652FF">
        <w:rPr>
          <w:rFonts w:asciiTheme="majorHAnsi" w:hAnsiTheme="majorHAnsi"/>
          <w:b/>
        </w:rPr>
        <w:t>2</w:t>
      </w:r>
      <w:r w:rsidRPr="00AB1C75">
        <w:rPr>
          <w:rFonts w:asciiTheme="majorHAnsi" w:hAnsiTheme="majorHAnsi"/>
        </w:rPr>
        <w:t xml:space="preserve">—PID.3 is a repeating segment with eight components.  Example shows </w:t>
      </w:r>
      <w:r w:rsidR="00883F77">
        <w:rPr>
          <w:rFonts w:asciiTheme="majorHAnsi" w:hAnsiTheme="majorHAnsi"/>
        </w:rPr>
        <w:t>5</w:t>
      </w:r>
      <w:r w:rsidRPr="00AB1C75">
        <w:rPr>
          <w:rFonts w:asciiTheme="majorHAnsi" w:hAnsiTheme="majorHAnsi"/>
        </w:rPr>
        <w:t xml:space="preserve"> repeats</w:t>
      </w:r>
      <w:r w:rsidR="00EC5458">
        <w:rPr>
          <w:rFonts w:asciiTheme="majorHAnsi" w:hAnsiTheme="majorHAnsi"/>
        </w:rPr>
        <w:t>.</w:t>
      </w:r>
      <w:r w:rsidRPr="00AB1C75">
        <w:rPr>
          <w:rFonts w:asciiTheme="majorHAnsi" w:hAnsiTheme="majorHAnsi"/>
        </w:rPr>
        <w:t xml:space="preserve"> The</w:t>
      </w:r>
      <w:r w:rsidR="00883F77">
        <w:rPr>
          <w:rFonts w:asciiTheme="majorHAnsi" w:hAnsiTheme="majorHAnsi"/>
        </w:rPr>
        <w:t xml:space="preserve"> </w:t>
      </w:r>
      <w:r w:rsidR="00883F77" w:rsidRPr="00883F77">
        <w:rPr>
          <w:rFonts w:asciiTheme="majorHAnsi" w:hAnsiTheme="majorHAnsi"/>
        </w:rPr>
        <w:t>Identifier Type Code (ID</w:t>
      </w:r>
      <w:r w:rsidR="00883F77">
        <w:rPr>
          <w:rFonts w:asciiTheme="majorHAnsi" w:hAnsiTheme="majorHAnsi"/>
        </w:rPr>
        <w:t>) for</w:t>
      </w:r>
      <w:r w:rsidR="004652FF">
        <w:rPr>
          <w:rFonts w:asciiTheme="majorHAnsi" w:hAnsiTheme="majorHAnsi"/>
        </w:rPr>
        <w:t xml:space="preserve"> the ICN </w:t>
      </w:r>
      <w:r w:rsidRPr="00AB1C75">
        <w:rPr>
          <w:rFonts w:asciiTheme="majorHAnsi" w:hAnsiTheme="majorHAnsi"/>
        </w:rPr>
        <w:t>code</w:t>
      </w:r>
      <w:r w:rsidR="00883F77">
        <w:rPr>
          <w:rFonts w:asciiTheme="majorHAnsi" w:hAnsiTheme="majorHAnsi"/>
        </w:rPr>
        <w:t xml:space="preserve"> is ‘NI’</w:t>
      </w:r>
      <w:r w:rsidRPr="00AB1C75">
        <w:rPr>
          <w:rFonts w:asciiTheme="majorHAnsi" w:hAnsiTheme="majorHAnsi"/>
        </w:rPr>
        <w:t xml:space="preserve">, the </w:t>
      </w:r>
      <w:r w:rsidR="00883F77" w:rsidRPr="00883F77">
        <w:rPr>
          <w:rFonts w:asciiTheme="majorHAnsi" w:hAnsiTheme="majorHAnsi"/>
        </w:rPr>
        <w:t>Identifier Type Code (ID</w:t>
      </w:r>
      <w:r w:rsidR="00883F77">
        <w:rPr>
          <w:rFonts w:asciiTheme="majorHAnsi" w:hAnsiTheme="majorHAnsi"/>
        </w:rPr>
        <w:t>) for</w:t>
      </w:r>
      <w:r w:rsidR="00883F77" w:rsidRPr="00AB1C75">
        <w:rPr>
          <w:rFonts w:asciiTheme="majorHAnsi" w:hAnsiTheme="majorHAnsi"/>
        </w:rPr>
        <w:t xml:space="preserve"> </w:t>
      </w:r>
      <w:r w:rsidRPr="00AB1C75">
        <w:rPr>
          <w:rFonts w:asciiTheme="majorHAnsi" w:hAnsiTheme="majorHAnsi"/>
        </w:rPr>
        <w:t>the patient’s SSN</w:t>
      </w:r>
      <w:r w:rsidR="00883F77">
        <w:rPr>
          <w:rFonts w:asciiTheme="majorHAnsi" w:hAnsiTheme="majorHAnsi"/>
        </w:rPr>
        <w:t xml:space="preserve"> is ‘SS’</w:t>
      </w:r>
      <w:r w:rsidRPr="00AB1C75">
        <w:rPr>
          <w:rFonts w:asciiTheme="majorHAnsi" w:hAnsiTheme="majorHAnsi"/>
        </w:rPr>
        <w:t xml:space="preserve">, the </w:t>
      </w:r>
      <w:r w:rsidR="00883F77" w:rsidRPr="00883F77">
        <w:rPr>
          <w:rFonts w:asciiTheme="majorHAnsi" w:hAnsiTheme="majorHAnsi"/>
        </w:rPr>
        <w:t>Identifier Type Code (ID</w:t>
      </w:r>
      <w:r w:rsidR="00883F77">
        <w:rPr>
          <w:rFonts w:asciiTheme="majorHAnsi" w:hAnsiTheme="majorHAnsi"/>
        </w:rPr>
        <w:t>) for</w:t>
      </w:r>
      <w:r w:rsidR="00883F77" w:rsidRPr="00AB1C75">
        <w:rPr>
          <w:rFonts w:asciiTheme="majorHAnsi" w:hAnsiTheme="majorHAnsi"/>
        </w:rPr>
        <w:t xml:space="preserve"> </w:t>
      </w:r>
      <w:r w:rsidRPr="00AB1C75">
        <w:rPr>
          <w:rFonts w:asciiTheme="majorHAnsi" w:hAnsiTheme="majorHAnsi"/>
        </w:rPr>
        <w:t xml:space="preserve">the patient DFN </w:t>
      </w:r>
      <w:r w:rsidR="00B56CB0">
        <w:rPr>
          <w:rFonts w:asciiTheme="majorHAnsi" w:hAnsiTheme="majorHAnsi"/>
        </w:rPr>
        <w:t xml:space="preserve">is ‘PN’, </w:t>
      </w:r>
      <w:r w:rsidRPr="00AB1C75">
        <w:rPr>
          <w:rFonts w:asciiTheme="majorHAnsi" w:hAnsiTheme="majorHAnsi"/>
        </w:rPr>
        <w:t xml:space="preserve">the </w:t>
      </w:r>
      <w:r w:rsidR="00B56CB0" w:rsidRPr="00883F77">
        <w:rPr>
          <w:rFonts w:asciiTheme="majorHAnsi" w:hAnsiTheme="majorHAnsi"/>
        </w:rPr>
        <w:t>Identifier Type Code (ID</w:t>
      </w:r>
      <w:r w:rsidR="00B56CB0">
        <w:rPr>
          <w:rFonts w:asciiTheme="majorHAnsi" w:hAnsiTheme="majorHAnsi"/>
        </w:rPr>
        <w:t>) for</w:t>
      </w:r>
      <w:r w:rsidR="00B56CB0" w:rsidRPr="00AB1C75">
        <w:rPr>
          <w:rFonts w:asciiTheme="majorHAnsi" w:hAnsiTheme="majorHAnsi"/>
        </w:rPr>
        <w:t xml:space="preserve"> </w:t>
      </w:r>
      <w:r w:rsidRPr="00AB1C75">
        <w:rPr>
          <w:rFonts w:asciiTheme="majorHAnsi" w:hAnsiTheme="majorHAnsi"/>
        </w:rPr>
        <w:t xml:space="preserve">the </w:t>
      </w:r>
      <w:r w:rsidR="004652FF">
        <w:rPr>
          <w:rFonts w:asciiTheme="majorHAnsi" w:hAnsiTheme="majorHAnsi"/>
        </w:rPr>
        <w:t>Temporary ID</w:t>
      </w:r>
      <w:r w:rsidRPr="00AB1C75">
        <w:rPr>
          <w:rFonts w:asciiTheme="majorHAnsi" w:hAnsiTheme="majorHAnsi"/>
        </w:rPr>
        <w:t>#</w:t>
      </w:r>
      <w:r w:rsidR="00B56CB0">
        <w:rPr>
          <w:rFonts w:asciiTheme="majorHAnsi" w:hAnsiTheme="majorHAnsi"/>
        </w:rPr>
        <w:t xml:space="preserve"> is ‘TIN’ and the </w:t>
      </w:r>
      <w:r w:rsidR="00B56CB0" w:rsidRPr="00883F77">
        <w:rPr>
          <w:rFonts w:asciiTheme="majorHAnsi" w:hAnsiTheme="majorHAnsi"/>
        </w:rPr>
        <w:t>Identifier Type Code (ID</w:t>
      </w:r>
      <w:r w:rsidR="00B56CB0">
        <w:rPr>
          <w:rFonts w:asciiTheme="majorHAnsi" w:hAnsiTheme="majorHAnsi"/>
        </w:rPr>
        <w:t>) for the F</w:t>
      </w:r>
      <w:r w:rsidR="004652FF">
        <w:rPr>
          <w:rFonts w:asciiTheme="majorHAnsi" w:hAnsiTheme="majorHAnsi"/>
        </w:rPr>
        <w:t>oreign ID # is ‘FIN’</w:t>
      </w:r>
      <w:r w:rsidRPr="00AB1C75">
        <w:rPr>
          <w:rFonts w:asciiTheme="majorHAnsi" w:hAnsiTheme="majorHAnsi"/>
        </w:rPr>
        <w:t xml:space="preserve">.  The table </w:t>
      </w:r>
      <w:proofErr w:type="spellStart"/>
      <w:r w:rsidRPr="00AB1C75">
        <w:rPr>
          <w:rFonts w:asciiTheme="majorHAnsi" w:hAnsiTheme="majorHAnsi"/>
        </w:rPr>
        <w:t>Seq’s</w:t>
      </w:r>
      <w:proofErr w:type="spellEnd"/>
      <w:r w:rsidRPr="00AB1C75">
        <w:rPr>
          <w:rFonts w:asciiTheme="majorHAnsi" w:hAnsiTheme="majorHAnsi"/>
        </w:rPr>
        <w:t xml:space="preserve"> 3.1 to 3.8 define the national code found in the first repeat.</w:t>
      </w:r>
      <w:r w:rsidR="00781824">
        <w:rPr>
          <w:rFonts w:asciiTheme="majorHAnsi" w:hAnsiTheme="majorHAnsi"/>
        </w:rPr>
        <w:t xml:space="preserve"> </w:t>
      </w:r>
    </w:p>
    <w:p w:rsidR="00932C11" w:rsidRPr="00932C11" w:rsidRDefault="00932C11" w:rsidP="00932C11">
      <w:pPr>
        <w:rPr>
          <w:rFonts w:asciiTheme="majorHAnsi" w:hAnsiTheme="majorHAnsi"/>
        </w:rPr>
      </w:pPr>
      <w:r w:rsidRPr="006A71F0">
        <w:rPr>
          <w:rFonts w:asciiTheme="majorHAnsi" w:hAnsiTheme="majorHAnsi"/>
          <w:b/>
          <w:i/>
        </w:rPr>
        <w:t>Note#3</w:t>
      </w:r>
      <w:r w:rsidRPr="00932C11">
        <w:rPr>
          <w:rFonts w:asciiTheme="majorHAnsi" w:hAnsiTheme="majorHAnsi"/>
        </w:rPr>
        <w:t xml:space="preserve"> – </w:t>
      </w:r>
      <w:r w:rsidRPr="00932C11">
        <w:rPr>
          <w:rFonts w:asciiTheme="majorHAnsi" w:hAnsiTheme="majorHAnsi"/>
          <w:u w:val="single"/>
        </w:rPr>
        <w:t>PID-18</w:t>
      </w:r>
      <w:r w:rsidRPr="00932C11">
        <w:rPr>
          <w:rFonts w:asciiTheme="majorHAnsi" w:hAnsiTheme="majorHAnsi"/>
        </w:rPr>
        <w:t xml:space="preserve"> is composed of the Visit# and the PTF#  (first component is the Visit# found in the patient file and the second is the PTF# assigned to this patient’s treatment </w:t>
      </w:r>
      <w:r w:rsidR="00700720">
        <w:rPr>
          <w:rFonts w:asciiTheme="majorHAnsi" w:hAnsiTheme="majorHAnsi"/>
        </w:rPr>
        <w:t xml:space="preserve">file. The codes are showing in </w:t>
      </w:r>
      <w:r w:rsidRPr="00932C11">
        <w:rPr>
          <w:rFonts w:asciiTheme="majorHAnsi" w:hAnsiTheme="majorHAnsi"/>
        </w:rPr>
        <w:t>Visit#^PTF#.  (Visit # comes from the Pivot Table)</w:t>
      </w:r>
    </w:p>
    <w:p w:rsidR="00932C11" w:rsidRPr="00932C11" w:rsidRDefault="00932C11" w:rsidP="00932C11">
      <w:pPr>
        <w:rPr>
          <w:rFonts w:asciiTheme="majorHAnsi" w:hAnsiTheme="majorHAnsi"/>
        </w:rPr>
      </w:pPr>
      <w:r w:rsidRPr="00932C11">
        <w:rPr>
          <w:rFonts w:asciiTheme="majorHAnsi" w:hAnsiTheme="majorHAnsi"/>
          <w:b/>
          <w:i/>
          <w:u w:val="single"/>
        </w:rPr>
        <w:t>Important:</w:t>
      </w:r>
      <w:r w:rsidRPr="00932C11">
        <w:rPr>
          <w:rFonts w:asciiTheme="majorHAnsi" w:hAnsiTheme="majorHAnsi"/>
        </w:rPr>
        <w:t xml:space="preserve">  VistA deletes the PTF# (open) during a cancel admission and can reuse</w:t>
      </w:r>
    </w:p>
    <w:p w:rsidR="00DB53D1" w:rsidRDefault="00DB53D1" w:rsidP="00991CD1">
      <w:pPr>
        <w:rPr>
          <w:rFonts w:asciiTheme="majorHAnsi" w:hAnsiTheme="majorHAnsi" w:cs="Times New Roman"/>
        </w:rPr>
      </w:pPr>
    </w:p>
    <w:p w:rsidR="00FE197A" w:rsidRPr="00F1682C" w:rsidRDefault="00FE197A" w:rsidP="00F1682C">
      <w:pPr>
        <w:pStyle w:val="Style2"/>
      </w:pPr>
      <w:bookmarkStart w:id="174" w:name="_Toc302046806"/>
      <w:bookmarkStart w:id="175" w:name="_Toc364755523"/>
      <w:r w:rsidRPr="00FE197A">
        <w:t>PD1 Segment</w:t>
      </w:r>
      <w:bookmarkEnd w:id="174"/>
      <w:r w:rsidR="00F1682C">
        <w:t xml:space="preserve"> – Patient Additional Demographic</w:t>
      </w:r>
      <w:bookmarkEnd w:id="1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736"/>
        <w:gridCol w:w="2692"/>
        <w:gridCol w:w="4663"/>
        <w:gridCol w:w="828"/>
      </w:tblGrid>
      <w:tr w:rsidR="00FE197A" w:rsidRPr="003A1A9C" w:rsidTr="0061164C">
        <w:tc>
          <w:tcPr>
            <w:tcW w:w="657"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736"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2692"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4663"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61164C">
        <w:tc>
          <w:tcPr>
            <w:tcW w:w="657"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3</w:t>
            </w:r>
          </w:p>
        </w:tc>
        <w:tc>
          <w:tcPr>
            <w:tcW w:w="736"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XON</w:t>
            </w:r>
          </w:p>
        </w:tc>
        <w:tc>
          <w:tcPr>
            <w:tcW w:w="2692"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Patient Primary Facility</w:t>
            </w:r>
          </w:p>
        </w:tc>
        <w:tc>
          <w:tcPr>
            <w:tcW w:w="4663"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VAMC ALBANY^^500</w:t>
            </w:r>
          </w:p>
        </w:tc>
        <w:tc>
          <w:tcPr>
            <w:tcW w:w="828" w:type="dxa"/>
          </w:tcPr>
          <w:p w:rsidR="00FE197A" w:rsidRPr="00FF68C5" w:rsidRDefault="00FE197A" w:rsidP="0061164C">
            <w:pPr>
              <w:rPr>
                <w:rFonts w:asciiTheme="majorHAnsi" w:hAnsiTheme="majorHAnsi" w:cs="Times New Roman"/>
                <w:bCs/>
                <w:iCs/>
              </w:rPr>
            </w:pPr>
          </w:p>
        </w:tc>
      </w:tr>
      <w:tr w:rsidR="00FE197A" w:rsidRPr="003A1A9C" w:rsidTr="0061164C">
        <w:tc>
          <w:tcPr>
            <w:tcW w:w="657"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4</w:t>
            </w:r>
          </w:p>
        </w:tc>
        <w:tc>
          <w:tcPr>
            <w:tcW w:w="736"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XCN</w:t>
            </w:r>
          </w:p>
        </w:tc>
        <w:tc>
          <w:tcPr>
            <w:tcW w:w="2692"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Patient Primary Care Provider</w:t>
            </w:r>
          </w:p>
        </w:tc>
        <w:tc>
          <w:tcPr>
            <w:tcW w:w="4663"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990&amp;500^^^^^^^VA200</w:t>
            </w:r>
          </w:p>
        </w:tc>
        <w:tc>
          <w:tcPr>
            <w:tcW w:w="828"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See note #1</w:t>
            </w:r>
          </w:p>
        </w:tc>
      </w:tr>
    </w:tbl>
    <w:p w:rsidR="00FE197A" w:rsidRDefault="00FE197A" w:rsidP="00FE197A">
      <w:pPr>
        <w:rPr>
          <w:rFonts w:asciiTheme="majorHAnsi" w:hAnsiTheme="majorHAnsi" w:cs="Times New Roman"/>
          <w:b/>
          <w:bCs/>
          <w:i/>
          <w:iCs/>
        </w:rPr>
      </w:pPr>
    </w:p>
    <w:p w:rsidR="00FE197A" w:rsidRPr="003A1A9C" w:rsidRDefault="00FE197A" w:rsidP="00FE197A">
      <w:pPr>
        <w:rPr>
          <w:rFonts w:asciiTheme="majorHAnsi" w:hAnsiTheme="majorHAnsi" w:cs="Times New Roman"/>
          <w:b/>
          <w:bCs/>
          <w:i/>
          <w:iCs/>
        </w:rPr>
      </w:pPr>
      <w:r w:rsidRPr="003A1A9C">
        <w:rPr>
          <w:rFonts w:asciiTheme="majorHAnsi" w:hAnsiTheme="majorHAnsi" w:cs="Times New Roman"/>
          <w:b/>
          <w:bCs/>
          <w:i/>
          <w:iCs/>
        </w:rPr>
        <w:t>Note#1—990 is IEN of provider.  500 is station number of Albany.  VA200 is the source of the provider number 990.</w:t>
      </w:r>
    </w:p>
    <w:p w:rsidR="00FE197A" w:rsidRDefault="00FE197A" w:rsidP="00991CD1">
      <w:pPr>
        <w:rPr>
          <w:rFonts w:asciiTheme="majorHAnsi" w:hAnsiTheme="majorHAnsi" w:cs="Times New Roman"/>
          <w:b/>
          <w:i/>
          <w:sz w:val="32"/>
          <w:szCs w:val="32"/>
        </w:rPr>
      </w:pPr>
    </w:p>
    <w:p w:rsidR="00A116A9" w:rsidRPr="00F1682C" w:rsidRDefault="006C41D7" w:rsidP="00F1682C">
      <w:pPr>
        <w:pStyle w:val="Style2"/>
      </w:pPr>
      <w:bookmarkStart w:id="176" w:name="_Toc364755524"/>
      <w:r>
        <w:t>P</w:t>
      </w:r>
      <w:r w:rsidR="00A138C3">
        <w:t>V1</w:t>
      </w:r>
      <w:r>
        <w:t xml:space="preserve"> Segment</w:t>
      </w:r>
      <w:r w:rsidR="00F1682C">
        <w:t xml:space="preserve"> – Patient Visit</w:t>
      </w:r>
      <w:bookmarkEnd w:id="1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696"/>
        <w:gridCol w:w="1317"/>
        <w:gridCol w:w="5044"/>
        <w:gridCol w:w="1792"/>
      </w:tblGrid>
      <w:tr w:rsidR="00A116A9" w:rsidRPr="00A116A9" w:rsidTr="00A116A9">
        <w:tc>
          <w:tcPr>
            <w:tcW w:w="828" w:type="dxa"/>
            <w:tcBorders>
              <w:top w:val="single" w:sz="4" w:space="0" w:color="auto"/>
              <w:bottom w:val="single" w:sz="6" w:space="0" w:color="auto"/>
            </w:tcBorders>
            <w:shd w:val="clear" w:color="auto" w:fill="D9D9D9" w:themeFill="background1" w:themeFillShade="D9"/>
          </w:tcPr>
          <w:p w:rsidR="00A116A9" w:rsidRPr="00A116A9" w:rsidRDefault="00A116A9" w:rsidP="00A116A9">
            <w:pPr>
              <w:rPr>
                <w:rFonts w:asciiTheme="majorHAnsi" w:hAnsiTheme="majorHAnsi" w:cs="Times New Roman"/>
                <w:b/>
              </w:rPr>
            </w:pPr>
            <w:r w:rsidRPr="00A116A9">
              <w:rPr>
                <w:rFonts w:asciiTheme="majorHAnsi" w:hAnsiTheme="majorHAnsi" w:cs="Times New Roman"/>
                <w:b/>
              </w:rPr>
              <w:t>SEQ</w:t>
            </w:r>
          </w:p>
        </w:tc>
        <w:tc>
          <w:tcPr>
            <w:tcW w:w="720" w:type="dxa"/>
            <w:tcBorders>
              <w:top w:val="single" w:sz="4" w:space="0" w:color="auto"/>
              <w:bottom w:val="single" w:sz="6" w:space="0" w:color="auto"/>
            </w:tcBorders>
            <w:shd w:val="clear" w:color="auto" w:fill="D9D9D9" w:themeFill="background1" w:themeFillShade="D9"/>
          </w:tcPr>
          <w:p w:rsidR="00A116A9" w:rsidRPr="00A116A9" w:rsidRDefault="00A116A9" w:rsidP="00A116A9">
            <w:pPr>
              <w:rPr>
                <w:rFonts w:asciiTheme="majorHAnsi" w:hAnsiTheme="majorHAnsi" w:cs="Times New Roman"/>
                <w:b/>
              </w:rPr>
            </w:pPr>
            <w:r w:rsidRPr="00A116A9">
              <w:rPr>
                <w:rFonts w:asciiTheme="majorHAnsi" w:hAnsiTheme="majorHAnsi" w:cs="Times New Roman"/>
                <w:b/>
              </w:rPr>
              <w:t>DT</w:t>
            </w:r>
          </w:p>
        </w:tc>
        <w:tc>
          <w:tcPr>
            <w:tcW w:w="1440" w:type="dxa"/>
            <w:tcBorders>
              <w:top w:val="single" w:sz="4" w:space="0" w:color="auto"/>
              <w:bottom w:val="single" w:sz="6" w:space="0" w:color="auto"/>
            </w:tcBorders>
            <w:shd w:val="clear" w:color="auto" w:fill="D9D9D9" w:themeFill="background1" w:themeFillShade="D9"/>
          </w:tcPr>
          <w:p w:rsidR="00A116A9" w:rsidRPr="00A116A9" w:rsidRDefault="00A116A9" w:rsidP="00A116A9">
            <w:pPr>
              <w:rPr>
                <w:rFonts w:asciiTheme="majorHAnsi" w:hAnsiTheme="majorHAnsi" w:cs="Times New Roman"/>
                <w:b/>
              </w:rPr>
            </w:pPr>
            <w:r w:rsidRPr="00A116A9">
              <w:rPr>
                <w:rFonts w:asciiTheme="majorHAnsi" w:hAnsiTheme="majorHAnsi" w:cs="Times New Roman"/>
                <w:b/>
              </w:rPr>
              <w:t>Element Name</w:t>
            </w:r>
          </w:p>
        </w:tc>
        <w:tc>
          <w:tcPr>
            <w:tcW w:w="5293" w:type="dxa"/>
            <w:tcBorders>
              <w:top w:val="single" w:sz="4" w:space="0" w:color="auto"/>
              <w:bottom w:val="single" w:sz="6" w:space="0" w:color="auto"/>
            </w:tcBorders>
            <w:shd w:val="clear" w:color="auto" w:fill="D9D9D9" w:themeFill="background1" w:themeFillShade="D9"/>
          </w:tcPr>
          <w:p w:rsidR="00A116A9" w:rsidRPr="00A116A9" w:rsidRDefault="00A116A9" w:rsidP="00A116A9">
            <w:pPr>
              <w:rPr>
                <w:rFonts w:asciiTheme="majorHAnsi" w:hAnsiTheme="majorHAnsi" w:cs="Times New Roman"/>
                <w:b/>
              </w:rPr>
            </w:pPr>
            <w:r w:rsidRPr="00A116A9">
              <w:rPr>
                <w:rFonts w:asciiTheme="majorHAnsi" w:hAnsiTheme="majorHAnsi" w:cs="Times New Roman"/>
                <w:b/>
              </w:rPr>
              <w:t>Example</w:t>
            </w:r>
          </w:p>
        </w:tc>
        <w:tc>
          <w:tcPr>
            <w:tcW w:w="900" w:type="dxa"/>
            <w:tcBorders>
              <w:top w:val="single" w:sz="4" w:space="0" w:color="auto"/>
              <w:bottom w:val="single" w:sz="6" w:space="0" w:color="auto"/>
            </w:tcBorders>
            <w:shd w:val="clear" w:color="auto" w:fill="D9D9D9" w:themeFill="background1" w:themeFillShade="D9"/>
          </w:tcPr>
          <w:p w:rsidR="00A116A9" w:rsidRPr="00A116A9" w:rsidRDefault="00A116A9" w:rsidP="00A116A9">
            <w:pPr>
              <w:rPr>
                <w:rFonts w:asciiTheme="majorHAnsi" w:hAnsiTheme="majorHAnsi" w:cs="Times New Roman"/>
                <w:b/>
              </w:rPr>
            </w:pPr>
            <w:r w:rsidRPr="00A116A9">
              <w:rPr>
                <w:rFonts w:asciiTheme="majorHAnsi" w:hAnsiTheme="majorHAnsi" w:cs="Times New Roman"/>
                <w:b/>
              </w:rPr>
              <w:t>Notes</w:t>
            </w:r>
          </w:p>
        </w:tc>
      </w:tr>
      <w:tr w:rsidR="00A116A9" w:rsidRPr="00A116A9" w:rsidTr="00A116A9">
        <w:tc>
          <w:tcPr>
            <w:tcW w:w="828" w:type="dxa"/>
            <w:tcBorders>
              <w:top w:val="single" w:sz="6" w:space="0" w:color="auto"/>
            </w:tcBorders>
          </w:tcPr>
          <w:p w:rsidR="00A116A9" w:rsidRPr="00A116A9" w:rsidRDefault="00A116A9" w:rsidP="00A116A9">
            <w:pPr>
              <w:rPr>
                <w:rFonts w:asciiTheme="majorHAnsi" w:hAnsiTheme="majorHAnsi" w:cs="Times New Roman"/>
              </w:rPr>
            </w:pPr>
            <w:r w:rsidRPr="00A116A9">
              <w:rPr>
                <w:rFonts w:asciiTheme="majorHAnsi" w:hAnsiTheme="majorHAnsi" w:cs="Times New Roman"/>
              </w:rPr>
              <w:t>1</w:t>
            </w:r>
          </w:p>
        </w:tc>
        <w:tc>
          <w:tcPr>
            <w:tcW w:w="720" w:type="dxa"/>
            <w:tcBorders>
              <w:top w:val="single" w:sz="6" w:space="0" w:color="auto"/>
            </w:tcBorders>
          </w:tcPr>
          <w:p w:rsidR="00A116A9" w:rsidRPr="00A116A9" w:rsidRDefault="00A116A9" w:rsidP="00A116A9">
            <w:pPr>
              <w:rPr>
                <w:rFonts w:asciiTheme="majorHAnsi" w:hAnsiTheme="majorHAnsi" w:cs="Times New Roman"/>
              </w:rPr>
            </w:pPr>
            <w:r w:rsidRPr="00A116A9">
              <w:rPr>
                <w:rFonts w:asciiTheme="majorHAnsi" w:hAnsiTheme="majorHAnsi" w:cs="Times New Roman"/>
              </w:rPr>
              <w:t>SI</w:t>
            </w:r>
          </w:p>
        </w:tc>
        <w:tc>
          <w:tcPr>
            <w:tcW w:w="1440" w:type="dxa"/>
            <w:tcBorders>
              <w:top w:val="single" w:sz="6" w:space="0" w:color="auto"/>
            </w:tcBorders>
          </w:tcPr>
          <w:p w:rsidR="00A116A9" w:rsidRPr="00A116A9" w:rsidRDefault="00A116A9" w:rsidP="00A116A9">
            <w:pPr>
              <w:rPr>
                <w:rFonts w:asciiTheme="majorHAnsi" w:hAnsiTheme="majorHAnsi" w:cs="Times New Roman"/>
              </w:rPr>
            </w:pPr>
            <w:r w:rsidRPr="00A116A9">
              <w:rPr>
                <w:rFonts w:asciiTheme="majorHAnsi" w:hAnsiTheme="majorHAnsi" w:cs="Times New Roman"/>
              </w:rPr>
              <w:t>Set ID</w:t>
            </w:r>
          </w:p>
        </w:tc>
        <w:tc>
          <w:tcPr>
            <w:tcW w:w="5293" w:type="dxa"/>
            <w:tcBorders>
              <w:top w:val="single" w:sz="6" w:space="0" w:color="auto"/>
            </w:tcBorders>
          </w:tcPr>
          <w:p w:rsidR="00A116A9" w:rsidRPr="00A116A9" w:rsidRDefault="00A116A9" w:rsidP="00A116A9">
            <w:pPr>
              <w:rPr>
                <w:rFonts w:asciiTheme="majorHAnsi" w:hAnsiTheme="majorHAnsi" w:cs="Times New Roman"/>
              </w:rPr>
            </w:pPr>
            <w:r w:rsidRPr="00A116A9">
              <w:rPr>
                <w:rFonts w:asciiTheme="majorHAnsi" w:hAnsiTheme="majorHAnsi" w:cs="Times New Roman"/>
              </w:rPr>
              <w:t>1</w:t>
            </w:r>
          </w:p>
        </w:tc>
        <w:tc>
          <w:tcPr>
            <w:tcW w:w="900" w:type="dxa"/>
            <w:tcBorders>
              <w:top w:val="single" w:sz="6" w:space="0" w:color="auto"/>
            </w:tcBorders>
          </w:tcPr>
          <w:p w:rsidR="00A116A9" w:rsidRPr="00A116A9" w:rsidRDefault="00A116A9" w:rsidP="00A116A9">
            <w:pPr>
              <w:rPr>
                <w:rFonts w:asciiTheme="majorHAnsi" w:hAnsiTheme="majorHAnsi" w:cs="Times New Roman"/>
              </w:rPr>
            </w:pP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2</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ID</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Patient Class</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w:t>
            </w:r>
          </w:p>
        </w:tc>
        <w:tc>
          <w:tcPr>
            <w:tcW w:w="900" w:type="dxa"/>
          </w:tcPr>
          <w:p w:rsidR="00550BD5" w:rsidRPr="00550BD5" w:rsidRDefault="0024282F" w:rsidP="00550BD5">
            <w:pPr>
              <w:pStyle w:val="NoSpacing"/>
              <w:rPr>
                <w:rFonts w:asciiTheme="majorHAnsi" w:hAnsiTheme="majorHAnsi"/>
              </w:rPr>
            </w:pPr>
            <w:r w:rsidRPr="00550BD5">
              <w:rPr>
                <w:rFonts w:asciiTheme="majorHAnsi" w:hAnsiTheme="majorHAnsi"/>
              </w:rPr>
              <w:t>I=Inpatient</w:t>
            </w:r>
            <w:r w:rsidRPr="00550BD5">
              <w:rPr>
                <w:rFonts w:asciiTheme="majorHAnsi" w:hAnsiTheme="majorHAnsi"/>
              </w:rPr>
              <w:br/>
              <w:t xml:space="preserve">O=Outpatient </w:t>
            </w:r>
          </w:p>
          <w:p w:rsidR="0024282F" w:rsidRPr="00A116A9" w:rsidRDefault="0024282F" w:rsidP="0058583E">
            <w:pPr>
              <w:pStyle w:val="NoSpacing"/>
            </w:pPr>
            <w:r w:rsidRPr="00B73619">
              <w:rPr>
                <w:rFonts w:asciiTheme="majorHAnsi" w:hAnsiTheme="majorHAnsi"/>
              </w:rPr>
              <w:t>U= Unknown</w:t>
            </w:r>
            <w:r w:rsidR="00550BD5" w:rsidRPr="00B73619">
              <w:rPr>
                <w:rFonts w:asciiTheme="majorHAnsi" w:hAnsiTheme="majorHAnsi"/>
              </w:rPr>
              <w:t xml:space="preserve"> (U is used in the BCMA </w:t>
            </w:r>
            <w:r w:rsidR="0058583E" w:rsidRPr="00B73619">
              <w:rPr>
                <w:rFonts w:asciiTheme="majorHAnsi" w:hAnsiTheme="majorHAnsi"/>
              </w:rPr>
              <w:t>PV1 segment</w:t>
            </w:r>
            <w:r w:rsidR="00550BD5">
              <w:rPr>
                <w:rFonts w:asciiTheme="majorHAnsi" w:hAnsiTheme="majorHAnsi"/>
              </w:rPr>
              <w:t>)</w:t>
            </w: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3</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PL</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Assigned Patient Location</w:t>
            </w:r>
          </w:p>
        </w:tc>
        <w:tc>
          <w:tcPr>
            <w:tcW w:w="5293" w:type="dxa"/>
          </w:tcPr>
          <w:p w:rsidR="00A138C3" w:rsidRDefault="008856E4" w:rsidP="00A116A9">
            <w:pPr>
              <w:rPr>
                <w:rFonts w:asciiTheme="majorHAnsi" w:hAnsiTheme="majorHAnsi" w:cs="Times New Roman"/>
              </w:rPr>
            </w:pPr>
            <w:r w:rsidRPr="007712C8">
              <w:rPr>
                <w:rFonts w:asciiTheme="majorHAnsi" w:hAnsiTheme="majorHAnsi"/>
              </w:rPr>
              <w:t>ICU/CCU^ICU^5</w:t>
            </w:r>
            <w:r w:rsidR="00A138C3" w:rsidRPr="00A116A9">
              <w:rPr>
                <w:rFonts w:asciiTheme="majorHAnsi" w:hAnsiTheme="majorHAnsi" w:cs="Times New Roman"/>
              </w:rPr>
              <w:t xml:space="preserve"> </w:t>
            </w:r>
          </w:p>
          <w:p w:rsidR="00A116A9" w:rsidRPr="00A116A9" w:rsidRDefault="00A116A9" w:rsidP="00A116A9">
            <w:pPr>
              <w:rPr>
                <w:rFonts w:asciiTheme="majorHAnsi" w:hAnsiTheme="majorHAnsi" w:cs="Times New Roman"/>
              </w:rPr>
            </w:pPr>
          </w:p>
        </w:tc>
        <w:tc>
          <w:tcPr>
            <w:tcW w:w="900" w:type="dxa"/>
          </w:tcPr>
          <w:p w:rsidR="00A138C3" w:rsidRDefault="00A138C3" w:rsidP="00A138C3">
            <w:pPr>
              <w:rPr>
                <w:rFonts w:asciiTheme="majorHAnsi" w:hAnsiTheme="majorHAnsi" w:cs="Times New Roman"/>
              </w:rPr>
            </w:pPr>
          </w:p>
          <w:p w:rsidR="00A116A9" w:rsidRPr="00A138C3" w:rsidRDefault="00A138C3" w:rsidP="00A138C3">
            <w:pPr>
              <w:rPr>
                <w:rFonts w:asciiTheme="majorHAnsi" w:hAnsiTheme="majorHAnsi" w:cs="Times New Roman"/>
              </w:rPr>
            </w:pPr>
            <w:r w:rsidRPr="00A116A9">
              <w:rPr>
                <w:rFonts w:asciiTheme="majorHAnsi" w:hAnsiTheme="majorHAnsi" w:cs="Times New Roman"/>
              </w:rPr>
              <w:t>(</w:t>
            </w:r>
            <w:proofErr w:type="spellStart"/>
            <w:r w:rsidRPr="00A116A9">
              <w:rPr>
                <w:rFonts w:asciiTheme="majorHAnsi" w:hAnsiTheme="majorHAnsi" w:cs="Times New Roman"/>
              </w:rPr>
              <w:t>ward^room^bed</w:t>
            </w:r>
            <w:proofErr w:type="spellEnd"/>
            <w:r w:rsidRPr="00A116A9">
              <w:rPr>
                <w:rFonts w:asciiTheme="majorHAnsi" w:hAnsiTheme="majorHAnsi" w:cs="Times New Roman"/>
              </w:rPr>
              <w:t>)</w:t>
            </w: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6</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PL</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Prior Patient Location</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7B^032^A</w:t>
            </w:r>
          </w:p>
        </w:tc>
        <w:tc>
          <w:tcPr>
            <w:tcW w:w="900" w:type="dxa"/>
          </w:tcPr>
          <w:p w:rsidR="005F66E2" w:rsidRDefault="005F66E2" w:rsidP="00A116A9">
            <w:pPr>
              <w:rPr>
                <w:rFonts w:asciiTheme="majorHAnsi" w:hAnsiTheme="majorHAnsi" w:cs="Times New Roman"/>
              </w:rPr>
            </w:pPr>
          </w:p>
          <w:p w:rsidR="00A116A9" w:rsidRPr="00A116A9" w:rsidRDefault="005F66E2" w:rsidP="00A116A9">
            <w:pPr>
              <w:rPr>
                <w:rFonts w:asciiTheme="majorHAnsi" w:hAnsiTheme="majorHAnsi" w:cs="Times New Roman"/>
              </w:rPr>
            </w:pPr>
            <w:r w:rsidRPr="005F66E2">
              <w:rPr>
                <w:rFonts w:asciiTheme="majorHAnsi" w:hAnsiTheme="majorHAnsi" w:cs="Times New Roman"/>
              </w:rPr>
              <w:t>(</w:t>
            </w:r>
            <w:proofErr w:type="spellStart"/>
            <w:r w:rsidRPr="005F66E2">
              <w:rPr>
                <w:rFonts w:asciiTheme="majorHAnsi" w:hAnsiTheme="majorHAnsi" w:cs="Times New Roman"/>
              </w:rPr>
              <w:t>ward^room^bed</w:t>
            </w:r>
            <w:proofErr w:type="spellEnd"/>
            <w:r w:rsidRPr="005F66E2">
              <w:rPr>
                <w:rFonts w:asciiTheme="majorHAnsi" w:hAnsiTheme="majorHAnsi" w:cs="Times New Roman"/>
              </w:rPr>
              <w:t>)</w:t>
            </w: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7</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XCN</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Attending Doctor</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10000000032^CPRSPHYSICIAN^ONE^^^DR^MD</w:t>
            </w:r>
          </w:p>
        </w:tc>
        <w:tc>
          <w:tcPr>
            <w:tcW w:w="900" w:type="dxa"/>
          </w:tcPr>
          <w:p w:rsidR="00A116A9" w:rsidRPr="00A116A9" w:rsidRDefault="00A138C3" w:rsidP="00A116A9">
            <w:pPr>
              <w:rPr>
                <w:rFonts w:asciiTheme="majorHAnsi" w:hAnsiTheme="majorHAnsi" w:cs="Times New Roman"/>
              </w:rPr>
            </w:pPr>
            <w:r>
              <w:rPr>
                <w:rFonts w:asciiTheme="majorHAnsi" w:hAnsiTheme="majorHAnsi" w:cs="Times New Roman"/>
              </w:rPr>
              <w:t>SSN has been replaced with provider User DUZ</w:t>
            </w: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10</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Treating Specialty</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92</w:t>
            </w:r>
          </w:p>
        </w:tc>
        <w:tc>
          <w:tcPr>
            <w:tcW w:w="900" w:type="dxa"/>
          </w:tcPr>
          <w:p w:rsidR="00A116A9" w:rsidRPr="00A116A9" w:rsidRDefault="00A116A9" w:rsidP="00A116A9">
            <w:pPr>
              <w:rPr>
                <w:rFonts w:asciiTheme="majorHAnsi" w:hAnsiTheme="majorHAnsi" w:cs="Times New Roman"/>
              </w:rPr>
            </w:pP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16</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VIP Indicator</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R</w:t>
            </w:r>
          </w:p>
        </w:tc>
        <w:tc>
          <w:tcPr>
            <w:tcW w:w="900" w:type="dxa"/>
          </w:tcPr>
          <w:p w:rsidR="00A116A9" w:rsidRPr="00A116A9" w:rsidRDefault="00A421E9" w:rsidP="00A116A9">
            <w:pPr>
              <w:rPr>
                <w:rFonts w:asciiTheme="majorHAnsi" w:hAnsiTheme="majorHAnsi" w:cs="Times New Roman"/>
              </w:rPr>
            </w:pPr>
            <w:r>
              <w:rPr>
                <w:rFonts w:asciiTheme="majorHAnsi" w:hAnsiTheme="majorHAnsi" w:cs="Times New Roman"/>
              </w:rPr>
              <w:t>Sensitive Patient Flag</w:t>
            </w: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18</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Patient Type</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SC VETERAN</w:t>
            </w:r>
          </w:p>
          <w:p w:rsidR="00A116A9" w:rsidRPr="00A116A9" w:rsidRDefault="00A116A9" w:rsidP="00A116A9">
            <w:pPr>
              <w:rPr>
                <w:rFonts w:asciiTheme="majorHAnsi" w:hAnsiTheme="majorHAnsi" w:cs="Times New Roman"/>
              </w:rPr>
            </w:pPr>
          </w:p>
        </w:tc>
        <w:tc>
          <w:tcPr>
            <w:tcW w:w="900" w:type="dxa"/>
          </w:tcPr>
          <w:p w:rsidR="00A116A9" w:rsidRPr="00A116A9" w:rsidRDefault="00A116A9" w:rsidP="00A116A9">
            <w:pPr>
              <w:rPr>
                <w:rFonts w:asciiTheme="majorHAnsi" w:hAnsiTheme="majorHAnsi" w:cs="Times New Roman"/>
              </w:rPr>
            </w:pP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21</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Physical Treating Specialty - Ward Location</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71</w:t>
            </w:r>
          </w:p>
        </w:tc>
        <w:tc>
          <w:tcPr>
            <w:tcW w:w="900" w:type="dxa"/>
          </w:tcPr>
          <w:p w:rsidR="00A116A9" w:rsidRPr="00A116A9" w:rsidRDefault="00A116A9" w:rsidP="00A116A9">
            <w:pPr>
              <w:rPr>
                <w:rFonts w:asciiTheme="majorHAnsi" w:hAnsiTheme="majorHAnsi" w:cs="Times New Roman"/>
              </w:rPr>
            </w:pP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36</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Discharge Disposition</w:t>
            </w:r>
          </w:p>
        </w:tc>
        <w:tc>
          <w:tcPr>
            <w:tcW w:w="5293"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16</w:t>
            </w:r>
          </w:p>
        </w:tc>
        <w:tc>
          <w:tcPr>
            <w:tcW w:w="900" w:type="dxa"/>
          </w:tcPr>
          <w:p w:rsidR="00A116A9" w:rsidRPr="00A116A9" w:rsidRDefault="00A116A9" w:rsidP="00A116A9">
            <w:pPr>
              <w:rPr>
                <w:rFonts w:asciiTheme="majorHAnsi" w:hAnsiTheme="majorHAnsi" w:cs="Times New Roman"/>
              </w:rPr>
            </w:pP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39</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IS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Servicing Facility</w:t>
            </w:r>
          </w:p>
        </w:tc>
        <w:tc>
          <w:tcPr>
            <w:tcW w:w="5293" w:type="dxa"/>
          </w:tcPr>
          <w:p w:rsidR="00A116A9" w:rsidRPr="00A116A9" w:rsidRDefault="008856E4" w:rsidP="00A116A9">
            <w:pPr>
              <w:rPr>
                <w:rFonts w:asciiTheme="majorHAnsi" w:hAnsiTheme="majorHAnsi" w:cs="Times New Roman"/>
              </w:rPr>
            </w:pPr>
            <w:r w:rsidRPr="007712C8">
              <w:rPr>
                <w:rFonts w:asciiTheme="majorHAnsi" w:hAnsiTheme="majorHAnsi"/>
              </w:rPr>
              <w:t>515.6</w:t>
            </w:r>
          </w:p>
        </w:tc>
        <w:tc>
          <w:tcPr>
            <w:tcW w:w="900" w:type="dxa"/>
          </w:tcPr>
          <w:p w:rsidR="00A116A9" w:rsidRPr="00A116A9" w:rsidRDefault="00A138C3" w:rsidP="005D3983">
            <w:pPr>
              <w:jc w:val="center"/>
              <w:rPr>
                <w:rFonts w:asciiTheme="majorHAnsi" w:hAnsiTheme="majorHAnsi" w:cs="Times New Roman"/>
              </w:rPr>
            </w:pPr>
            <w:r>
              <w:rPr>
                <w:rFonts w:asciiTheme="majorHAnsi" w:hAnsiTheme="majorHAnsi" w:cs="Times New Roman"/>
              </w:rPr>
              <w:t>Facility Station # has been added</w:t>
            </w:r>
            <w:r w:rsidRPr="0097434A">
              <w:rPr>
                <w:rFonts w:asciiTheme="majorHAnsi" w:hAnsiTheme="majorHAnsi" w:cs="Times New Roman"/>
                <w:u w:val="single"/>
              </w:rPr>
              <w:t xml:space="preserve"> to all </w:t>
            </w:r>
            <w:r>
              <w:rPr>
                <w:rFonts w:asciiTheme="majorHAnsi" w:hAnsiTheme="majorHAnsi" w:cs="Times New Roman"/>
              </w:rPr>
              <w:t>ADT PV1 segments</w:t>
            </w:r>
            <w:r w:rsidR="005D3983">
              <w:rPr>
                <w:rFonts w:asciiTheme="majorHAnsi" w:hAnsiTheme="majorHAnsi" w:cs="Times New Roman"/>
              </w:rPr>
              <w:t xml:space="preserve"> to </w:t>
            </w:r>
            <w:r>
              <w:rPr>
                <w:rFonts w:asciiTheme="majorHAnsi" w:hAnsiTheme="majorHAnsi" w:cs="Times New Roman"/>
              </w:rPr>
              <w:t xml:space="preserve">distinguish service facility in integrated facilities </w:t>
            </w:r>
            <w:r w:rsidR="005D3983">
              <w:rPr>
                <w:rFonts w:asciiTheme="majorHAnsi" w:hAnsiTheme="majorHAnsi" w:cs="Times New Roman"/>
              </w:rPr>
              <w:t xml:space="preserve">with a </w:t>
            </w:r>
            <w:r>
              <w:rPr>
                <w:rFonts w:asciiTheme="majorHAnsi" w:hAnsiTheme="majorHAnsi" w:cs="Times New Roman"/>
              </w:rPr>
              <w:t>single database</w:t>
            </w: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44</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TS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Admit Date/Time</w:t>
            </w:r>
          </w:p>
        </w:tc>
        <w:tc>
          <w:tcPr>
            <w:tcW w:w="5293" w:type="dxa"/>
          </w:tcPr>
          <w:p w:rsidR="00A116A9" w:rsidRPr="00A116A9" w:rsidRDefault="008856E4" w:rsidP="00A116A9">
            <w:pPr>
              <w:rPr>
                <w:rFonts w:asciiTheme="majorHAnsi" w:hAnsiTheme="majorHAnsi" w:cs="Times New Roman"/>
              </w:rPr>
            </w:pPr>
            <w:r w:rsidRPr="007712C8">
              <w:rPr>
                <w:rFonts w:asciiTheme="majorHAnsi" w:hAnsiTheme="majorHAnsi"/>
              </w:rPr>
              <w:t>20121002091646-0500</w:t>
            </w:r>
          </w:p>
        </w:tc>
        <w:tc>
          <w:tcPr>
            <w:tcW w:w="900" w:type="dxa"/>
          </w:tcPr>
          <w:p w:rsidR="00A116A9" w:rsidRPr="00A116A9" w:rsidRDefault="00A116A9" w:rsidP="00A116A9">
            <w:pPr>
              <w:rPr>
                <w:rFonts w:asciiTheme="majorHAnsi" w:hAnsiTheme="majorHAnsi" w:cs="Times New Roman"/>
              </w:rPr>
            </w:pP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45</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TS</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Discharge Date/Time</w:t>
            </w:r>
          </w:p>
        </w:tc>
        <w:tc>
          <w:tcPr>
            <w:tcW w:w="5293" w:type="dxa"/>
          </w:tcPr>
          <w:p w:rsidR="00A116A9" w:rsidRPr="00A116A9" w:rsidRDefault="008856E4" w:rsidP="00105600">
            <w:pPr>
              <w:rPr>
                <w:rFonts w:asciiTheme="majorHAnsi" w:hAnsiTheme="majorHAnsi" w:cs="Times New Roman"/>
              </w:rPr>
            </w:pPr>
            <w:r w:rsidRPr="007712C8">
              <w:rPr>
                <w:rFonts w:asciiTheme="majorHAnsi" w:hAnsiTheme="majorHAnsi"/>
              </w:rPr>
              <w:t>20121002</w:t>
            </w:r>
            <w:r w:rsidR="004978A3">
              <w:rPr>
                <w:rFonts w:asciiTheme="majorHAnsi" w:hAnsiTheme="majorHAnsi"/>
              </w:rPr>
              <w:t>10</w:t>
            </w:r>
            <w:r w:rsidRPr="007712C8">
              <w:rPr>
                <w:rFonts w:asciiTheme="majorHAnsi" w:hAnsiTheme="majorHAnsi"/>
              </w:rPr>
              <w:t>164</w:t>
            </w:r>
            <w:r w:rsidR="00105600">
              <w:rPr>
                <w:rFonts w:asciiTheme="majorHAnsi" w:hAnsiTheme="majorHAnsi"/>
              </w:rPr>
              <w:t>0</w:t>
            </w:r>
            <w:r w:rsidRPr="007712C8">
              <w:rPr>
                <w:rFonts w:asciiTheme="majorHAnsi" w:hAnsiTheme="majorHAnsi"/>
              </w:rPr>
              <w:t>-0500</w:t>
            </w:r>
          </w:p>
        </w:tc>
        <w:tc>
          <w:tcPr>
            <w:tcW w:w="900" w:type="dxa"/>
          </w:tcPr>
          <w:p w:rsidR="00A116A9" w:rsidRPr="00A116A9" w:rsidRDefault="00A116A9" w:rsidP="00A116A9">
            <w:pPr>
              <w:rPr>
                <w:rFonts w:asciiTheme="majorHAnsi" w:hAnsiTheme="majorHAnsi" w:cs="Times New Roman"/>
              </w:rPr>
            </w:pPr>
          </w:p>
        </w:tc>
      </w:tr>
      <w:tr w:rsidR="00A116A9" w:rsidRPr="00A116A9" w:rsidTr="00A116A9">
        <w:tc>
          <w:tcPr>
            <w:tcW w:w="828"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50</w:t>
            </w:r>
          </w:p>
        </w:tc>
        <w:tc>
          <w:tcPr>
            <w:tcW w:w="72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ST</w:t>
            </w:r>
          </w:p>
        </w:tc>
        <w:tc>
          <w:tcPr>
            <w:tcW w:w="1440" w:type="dxa"/>
          </w:tcPr>
          <w:p w:rsidR="00A116A9" w:rsidRPr="00A116A9" w:rsidRDefault="00A116A9" w:rsidP="00A116A9">
            <w:pPr>
              <w:rPr>
                <w:rFonts w:asciiTheme="majorHAnsi" w:hAnsiTheme="majorHAnsi" w:cs="Times New Roman"/>
              </w:rPr>
            </w:pPr>
            <w:r w:rsidRPr="00A116A9">
              <w:rPr>
                <w:rFonts w:asciiTheme="majorHAnsi" w:hAnsiTheme="majorHAnsi" w:cs="Times New Roman"/>
              </w:rPr>
              <w:t>Alternate Visit ID</w:t>
            </w:r>
          </w:p>
        </w:tc>
        <w:tc>
          <w:tcPr>
            <w:tcW w:w="5293" w:type="dxa"/>
          </w:tcPr>
          <w:p w:rsidR="00A116A9" w:rsidRPr="00A116A9" w:rsidRDefault="008856E4" w:rsidP="00A116A9">
            <w:pPr>
              <w:rPr>
                <w:rFonts w:asciiTheme="majorHAnsi" w:hAnsiTheme="majorHAnsi" w:cs="Times New Roman"/>
              </w:rPr>
            </w:pPr>
            <w:r w:rsidRPr="007712C8">
              <w:rPr>
                <w:rFonts w:asciiTheme="majorHAnsi" w:hAnsiTheme="majorHAnsi"/>
              </w:rPr>
              <w:t>6315</w:t>
            </w:r>
          </w:p>
        </w:tc>
        <w:tc>
          <w:tcPr>
            <w:tcW w:w="900" w:type="dxa"/>
          </w:tcPr>
          <w:p w:rsidR="00A116A9" w:rsidRPr="00A116A9" w:rsidRDefault="006A71F0" w:rsidP="00A116A9">
            <w:pPr>
              <w:rPr>
                <w:rFonts w:asciiTheme="majorHAnsi" w:hAnsiTheme="majorHAnsi" w:cs="Times New Roman"/>
              </w:rPr>
            </w:pPr>
            <w:r w:rsidRPr="00932C11">
              <w:rPr>
                <w:rFonts w:asciiTheme="majorHAnsi" w:hAnsiTheme="majorHAnsi"/>
              </w:rPr>
              <w:t>Visit# found in the patient file</w:t>
            </w:r>
          </w:p>
        </w:tc>
      </w:tr>
    </w:tbl>
    <w:p w:rsidR="00A116A9" w:rsidRDefault="00A116A9" w:rsidP="00991CD1">
      <w:pPr>
        <w:rPr>
          <w:rFonts w:asciiTheme="majorHAnsi" w:hAnsiTheme="majorHAnsi" w:cs="Times New Roman"/>
        </w:rPr>
      </w:pPr>
    </w:p>
    <w:p w:rsidR="00CD6413" w:rsidRDefault="00CD6413" w:rsidP="00CD6413">
      <w:pPr>
        <w:rPr>
          <w:rFonts w:asciiTheme="majorHAnsi" w:hAnsiTheme="majorHAnsi" w:cs="Times New Roman"/>
          <w:b/>
          <w:bCs/>
          <w:i/>
          <w:iCs/>
          <w:sz w:val="32"/>
          <w:szCs w:val="32"/>
        </w:rPr>
      </w:pPr>
      <w:bookmarkStart w:id="177" w:name="_Toc302046788"/>
    </w:p>
    <w:p w:rsidR="00DA5CF6" w:rsidRPr="00647418" w:rsidRDefault="00DA5CF6" w:rsidP="001A6E95">
      <w:pPr>
        <w:pStyle w:val="Style2"/>
      </w:pPr>
      <w:bookmarkStart w:id="178" w:name="_Toc364755525"/>
      <w:r>
        <w:t>QRD Segment</w:t>
      </w:r>
      <w:r w:rsidR="00F1682C">
        <w:t xml:space="preserve"> – Original-Style Query Definition</w:t>
      </w:r>
      <w:bookmarkEnd w:id="178"/>
    </w:p>
    <w:p w:rsidR="00DA5CF6" w:rsidRPr="00647418" w:rsidRDefault="00DA5CF6" w:rsidP="00DA5CF6">
      <w:pPr>
        <w:rPr>
          <w:rFonts w:asciiTheme="majorHAnsi" w:hAnsiTheme="majorHAnsi" w:cs="Times New Roman"/>
        </w:rPr>
      </w:pPr>
      <w:r>
        <w:rPr>
          <w:rFonts w:asciiTheme="majorHAnsi" w:hAnsiTheme="majorHAnsi" w:cs="Times New Roman"/>
        </w:rPr>
        <w:t xml:space="preserve">DSIH utilizes the QRD Segment to Query for Patient in a message of Message </w:t>
      </w:r>
      <w:r w:rsidR="00F1682C">
        <w:rPr>
          <w:rFonts w:asciiTheme="majorHAnsi" w:hAnsiTheme="majorHAnsi" w:cs="Times New Roman"/>
        </w:rPr>
        <w:t>Type A19 ADT/ACK- Patient Query</w:t>
      </w:r>
      <w:r>
        <w:rPr>
          <w:rFonts w:asciiTheme="majorHAnsi" w:hAnsiTheme="majorHAnsi" w:cs="Times New Roman"/>
        </w:rPr>
        <w:t>)</w:t>
      </w:r>
      <w:r w:rsidR="00F1682C">
        <w:rPr>
          <w:rFonts w:asciiTheme="majorHAnsi" w:hAnsiTheme="majorHAnsi" w:cs="Times New Roman"/>
        </w:rPr>
        <w:t xml:space="preserve"> </w:t>
      </w:r>
      <w:r>
        <w:rPr>
          <w:rFonts w:asciiTheme="majorHAnsi" w:hAnsiTheme="majorHAnsi" w:cs="Times New Roman"/>
        </w:rPr>
        <w:t xml:space="preserve">MSH-9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74"/>
        <w:gridCol w:w="680"/>
        <w:gridCol w:w="1557"/>
        <w:gridCol w:w="4923"/>
        <w:gridCol w:w="1642"/>
      </w:tblGrid>
      <w:tr w:rsidR="00DA5CF6" w:rsidRPr="00647418" w:rsidTr="00996D62">
        <w:trPr>
          <w:trHeight w:val="638"/>
        </w:trPr>
        <w:tc>
          <w:tcPr>
            <w:tcW w:w="776" w:type="dxa"/>
            <w:tcBorders>
              <w:top w:val="single" w:sz="4" w:space="0" w:color="auto"/>
              <w:bottom w:val="single" w:sz="6" w:space="0" w:color="auto"/>
            </w:tcBorders>
            <w:shd w:val="clear" w:color="auto" w:fill="BFBFBF" w:themeFill="background1" w:themeFillShade="BF"/>
          </w:tcPr>
          <w:p w:rsidR="00DA5CF6" w:rsidRPr="00647418" w:rsidRDefault="00DA5CF6" w:rsidP="00996D62">
            <w:pPr>
              <w:rPr>
                <w:rFonts w:asciiTheme="majorHAnsi" w:hAnsiTheme="majorHAnsi" w:cs="Times New Roman"/>
                <w:b/>
              </w:rPr>
            </w:pPr>
            <w:r w:rsidRPr="00647418">
              <w:rPr>
                <w:rFonts w:asciiTheme="majorHAnsi" w:hAnsiTheme="majorHAnsi" w:cs="Times New Roman"/>
                <w:b/>
              </w:rPr>
              <w:t>SEQ</w:t>
            </w:r>
          </w:p>
        </w:tc>
        <w:tc>
          <w:tcPr>
            <w:tcW w:w="616" w:type="dxa"/>
            <w:tcBorders>
              <w:top w:val="single" w:sz="4" w:space="0" w:color="auto"/>
              <w:bottom w:val="single" w:sz="6" w:space="0" w:color="auto"/>
            </w:tcBorders>
            <w:shd w:val="clear" w:color="auto" w:fill="BFBFBF" w:themeFill="background1" w:themeFillShade="BF"/>
          </w:tcPr>
          <w:p w:rsidR="00DA5CF6" w:rsidRPr="00647418" w:rsidRDefault="00DA5CF6" w:rsidP="00996D62">
            <w:pPr>
              <w:rPr>
                <w:rFonts w:asciiTheme="majorHAnsi" w:hAnsiTheme="majorHAnsi" w:cs="Times New Roman"/>
                <w:b/>
              </w:rPr>
            </w:pPr>
            <w:r w:rsidRPr="00647418">
              <w:rPr>
                <w:rFonts w:asciiTheme="majorHAnsi" w:hAnsiTheme="majorHAnsi" w:cs="Times New Roman"/>
                <w:b/>
              </w:rPr>
              <w:t>DT</w:t>
            </w:r>
          </w:p>
        </w:tc>
        <w:tc>
          <w:tcPr>
            <w:tcW w:w="1563" w:type="dxa"/>
            <w:tcBorders>
              <w:top w:val="single" w:sz="4" w:space="0" w:color="auto"/>
              <w:bottom w:val="single" w:sz="6" w:space="0" w:color="auto"/>
            </w:tcBorders>
            <w:shd w:val="clear" w:color="auto" w:fill="BFBFBF" w:themeFill="background1" w:themeFillShade="BF"/>
          </w:tcPr>
          <w:p w:rsidR="00DA5CF6" w:rsidRPr="00647418" w:rsidRDefault="00DA5CF6" w:rsidP="00996D62">
            <w:pPr>
              <w:rPr>
                <w:rFonts w:asciiTheme="majorHAnsi" w:hAnsiTheme="majorHAnsi" w:cs="Times New Roman"/>
                <w:b/>
              </w:rPr>
            </w:pPr>
            <w:r w:rsidRPr="00647418">
              <w:rPr>
                <w:rFonts w:asciiTheme="majorHAnsi" w:hAnsiTheme="majorHAnsi" w:cs="Times New Roman"/>
                <w:b/>
              </w:rPr>
              <w:t>Element Name</w:t>
            </w:r>
          </w:p>
        </w:tc>
        <w:tc>
          <w:tcPr>
            <w:tcW w:w="4968" w:type="dxa"/>
            <w:tcBorders>
              <w:top w:val="single" w:sz="4" w:space="0" w:color="auto"/>
              <w:bottom w:val="single" w:sz="6" w:space="0" w:color="auto"/>
            </w:tcBorders>
            <w:shd w:val="clear" w:color="auto" w:fill="BFBFBF" w:themeFill="background1" w:themeFillShade="BF"/>
          </w:tcPr>
          <w:p w:rsidR="00DA5CF6" w:rsidRPr="00647418" w:rsidRDefault="00DA5CF6" w:rsidP="00996D62">
            <w:pPr>
              <w:rPr>
                <w:rFonts w:asciiTheme="majorHAnsi" w:hAnsiTheme="majorHAnsi" w:cs="Times New Roman"/>
                <w:b/>
              </w:rPr>
            </w:pPr>
            <w:r w:rsidRPr="00647418">
              <w:rPr>
                <w:rFonts w:asciiTheme="majorHAnsi" w:hAnsiTheme="majorHAnsi" w:cs="Times New Roman"/>
                <w:b/>
              </w:rPr>
              <w:t>Example</w:t>
            </w:r>
          </w:p>
        </w:tc>
        <w:tc>
          <w:tcPr>
            <w:tcW w:w="1653" w:type="dxa"/>
            <w:tcBorders>
              <w:top w:val="single" w:sz="4" w:space="0" w:color="auto"/>
              <w:bottom w:val="single" w:sz="6" w:space="0" w:color="auto"/>
            </w:tcBorders>
            <w:shd w:val="clear" w:color="auto" w:fill="BFBFBF" w:themeFill="background1" w:themeFillShade="BF"/>
          </w:tcPr>
          <w:p w:rsidR="00DA5CF6" w:rsidRPr="00647418" w:rsidRDefault="00DA5CF6" w:rsidP="00996D62">
            <w:pPr>
              <w:rPr>
                <w:rFonts w:asciiTheme="majorHAnsi" w:hAnsiTheme="majorHAnsi" w:cs="Times New Roman"/>
                <w:b/>
              </w:rPr>
            </w:pPr>
            <w:r w:rsidRPr="00647418">
              <w:rPr>
                <w:rFonts w:asciiTheme="majorHAnsi" w:hAnsiTheme="majorHAnsi" w:cs="Times New Roman"/>
                <w:b/>
              </w:rPr>
              <w:t>Notes</w:t>
            </w:r>
          </w:p>
        </w:tc>
      </w:tr>
      <w:tr w:rsidR="00DA5CF6" w:rsidRPr="00647418" w:rsidTr="00996D62">
        <w:tc>
          <w:tcPr>
            <w:tcW w:w="776" w:type="dxa"/>
            <w:tcBorders>
              <w:top w:val="single" w:sz="6" w:space="0" w:color="auto"/>
            </w:tcBorders>
          </w:tcPr>
          <w:p w:rsidR="00DA5CF6" w:rsidRPr="00647418" w:rsidRDefault="00DA5CF6" w:rsidP="00996D62">
            <w:pPr>
              <w:rPr>
                <w:rFonts w:asciiTheme="majorHAnsi" w:hAnsiTheme="majorHAnsi" w:cs="Times New Roman"/>
              </w:rPr>
            </w:pPr>
            <w:r w:rsidRPr="00647418">
              <w:rPr>
                <w:rFonts w:asciiTheme="majorHAnsi" w:hAnsiTheme="majorHAnsi" w:cs="Times New Roman"/>
              </w:rPr>
              <w:t>1</w:t>
            </w:r>
          </w:p>
        </w:tc>
        <w:tc>
          <w:tcPr>
            <w:tcW w:w="616" w:type="dxa"/>
            <w:tcBorders>
              <w:top w:val="single" w:sz="6" w:space="0" w:color="auto"/>
            </w:tcBorders>
          </w:tcPr>
          <w:p w:rsidR="00DA5CF6" w:rsidRPr="00647418" w:rsidRDefault="00DA5CF6" w:rsidP="00996D62">
            <w:pPr>
              <w:rPr>
                <w:rFonts w:asciiTheme="majorHAnsi" w:hAnsiTheme="majorHAnsi" w:cs="Times New Roman"/>
              </w:rPr>
            </w:pPr>
            <w:r w:rsidRPr="00647418">
              <w:rPr>
                <w:rFonts w:asciiTheme="majorHAnsi" w:hAnsiTheme="majorHAnsi" w:cs="Times New Roman"/>
              </w:rPr>
              <w:t>TS</w:t>
            </w:r>
          </w:p>
        </w:tc>
        <w:tc>
          <w:tcPr>
            <w:tcW w:w="1563" w:type="dxa"/>
            <w:tcBorders>
              <w:top w:val="single" w:sz="6" w:space="0" w:color="auto"/>
            </w:tcBorders>
          </w:tcPr>
          <w:p w:rsidR="00DA5CF6" w:rsidRPr="00647418" w:rsidRDefault="00DA5CF6" w:rsidP="00996D62">
            <w:pPr>
              <w:rPr>
                <w:rFonts w:asciiTheme="majorHAnsi" w:hAnsiTheme="majorHAnsi" w:cs="Times New Roman"/>
              </w:rPr>
            </w:pPr>
            <w:r w:rsidRPr="00647418">
              <w:rPr>
                <w:rFonts w:asciiTheme="majorHAnsi" w:hAnsiTheme="majorHAnsi" w:cs="Times New Roman"/>
              </w:rPr>
              <w:t>Query Date/time</w:t>
            </w:r>
          </w:p>
        </w:tc>
        <w:tc>
          <w:tcPr>
            <w:tcW w:w="4968" w:type="dxa"/>
            <w:tcBorders>
              <w:top w:val="single" w:sz="6" w:space="0" w:color="auto"/>
            </w:tcBorders>
          </w:tcPr>
          <w:p w:rsidR="00DA5CF6" w:rsidRPr="00647418" w:rsidRDefault="00DA5CF6" w:rsidP="00996D62">
            <w:pPr>
              <w:rPr>
                <w:rFonts w:asciiTheme="majorHAnsi" w:hAnsiTheme="majorHAnsi" w:cs="Times New Roman"/>
              </w:rPr>
            </w:pPr>
            <w:r w:rsidRPr="00647418">
              <w:rPr>
                <w:rFonts w:asciiTheme="majorHAnsi" w:hAnsiTheme="majorHAnsi" w:cs="Times New Roman"/>
              </w:rPr>
              <w:t>200806111306</w:t>
            </w:r>
          </w:p>
        </w:tc>
        <w:tc>
          <w:tcPr>
            <w:tcW w:w="1653" w:type="dxa"/>
            <w:tcBorders>
              <w:top w:val="single" w:sz="6" w:space="0" w:color="auto"/>
            </w:tcBorders>
          </w:tcPr>
          <w:p w:rsidR="00DA5CF6" w:rsidRPr="00647418" w:rsidRDefault="00DA5CF6" w:rsidP="00996D62">
            <w:pPr>
              <w:rPr>
                <w:rFonts w:asciiTheme="majorHAnsi" w:hAnsiTheme="majorHAnsi" w:cs="Times New Roman"/>
              </w:rPr>
            </w:pPr>
          </w:p>
        </w:tc>
      </w:tr>
      <w:tr w:rsidR="00DA5CF6" w:rsidRPr="00647418" w:rsidTr="00996D62">
        <w:tc>
          <w:tcPr>
            <w:tcW w:w="77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2</w:t>
            </w:r>
          </w:p>
        </w:tc>
        <w:tc>
          <w:tcPr>
            <w:tcW w:w="61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ID</w:t>
            </w:r>
          </w:p>
        </w:tc>
        <w:tc>
          <w:tcPr>
            <w:tcW w:w="1563"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Query Format Code</w:t>
            </w:r>
          </w:p>
        </w:tc>
        <w:tc>
          <w:tcPr>
            <w:tcW w:w="4968"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R</w:t>
            </w:r>
          </w:p>
        </w:tc>
        <w:tc>
          <w:tcPr>
            <w:tcW w:w="1653" w:type="dxa"/>
          </w:tcPr>
          <w:p w:rsidR="00DA5CF6" w:rsidRPr="003843CC" w:rsidRDefault="00DA5CF6" w:rsidP="00996D62">
            <w:pPr>
              <w:keepNext/>
              <w:spacing w:before="180" w:after="60" w:line="240" w:lineRule="auto"/>
              <w:rPr>
                <w:rFonts w:asciiTheme="majorHAnsi" w:eastAsia="Times New Roman" w:hAnsiTheme="majorHAnsi" w:cs="Times New Roman"/>
                <w:kern w:val="20"/>
                <w:lang w:val="fr-FR"/>
              </w:rPr>
            </w:pPr>
            <w:r>
              <w:rPr>
                <w:rFonts w:asciiTheme="majorHAnsi" w:eastAsia="Times New Roman" w:hAnsiTheme="majorHAnsi" w:cs="Times New Roman"/>
                <w:kern w:val="20"/>
                <w:lang w:val="fr-FR"/>
              </w:rPr>
              <w:t>S</w:t>
            </w:r>
            <w:r w:rsidRPr="0002014A">
              <w:rPr>
                <w:rFonts w:asciiTheme="majorHAnsi" w:eastAsia="Times New Roman" w:hAnsiTheme="majorHAnsi" w:cs="Times New Roman"/>
                <w:kern w:val="20"/>
                <w:lang w:val="fr-FR"/>
              </w:rPr>
              <w:t>ee</w:t>
            </w:r>
            <w:r>
              <w:rPr>
                <w:rFonts w:asciiTheme="majorHAnsi" w:eastAsia="Times New Roman" w:hAnsiTheme="majorHAnsi" w:cs="Times New Roman"/>
                <w:kern w:val="20"/>
                <w:lang w:val="fr-FR"/>
              </w:rPr>
              <w:t xml:space="preserve"> </w:t>
            </w:r>
            <w:r w:rsidRPr="003843CC">
              <w:rPr>
                <w:rFonts w:asciiTheme="majorHAnsi" w:eastAsia="Times New Roman" w:hAnsiTheme="majorHAnsi" w:cs="Times New Roman"/>
                <w:kern w:val="20"/>
                <w:lang w:val="fr-FR"/>
              </w:rPr>
              <w:t>HL7</w:t>
            </w:r>
            <w:r>
              <w:rPr>
                <w:rFonts w:asciiTheme="majorHAnsi" w:eastAsia="Times New Roman" w:hAnsiTheme="majorHAnsi" w:cs="Times New Roman"/>
                <w:kern w:val="20"/>
                <w:lang w:val="fr-FR"/>
              </w:rPr>
              <w:t xml:space="preserve"> </w:t>
            </w:r>
            <w:r w:rsidRPr="003843CC">
              <w:rPr>
                <w:rFonts w:asciiTheme="majorHAnsi" w:eastAsia="Times New Roman" w:hAnsiTheme="majorHAnsi" w:cs="Times New Roman"/>
                <w:kern w:val="20"/>
                <w:lang w:val="fr-FR"/>
              </w:rPr>
              <w:t>Table 0106</w:t>
            </w:r>
            <w:r w:rsidR="00D9378E" w:rsidRPr="003843CC">
              <w:rPr>
                <w:rFonts w:asciiTheme="majorHAnsi" w:eastAsia="Times New Roman" w:hAnsiTheme="majorHAnsi" w:cs="Times New Roman"/>
                <w:kern w:val="20"/>
              </w:rPr>
              <w:fldChar w:fldCharType="begin"/>
            </w:r>
            <w:r w:rsidRPr="003843CC">
              <w:rPr>
                <w:rFonts w:asciiTheme="majorHAnsi" w:eastAsia="Times New Roman" w:hAnsiTheme="majorHAnsi" w:cs="Times New Roman"/>
                <w:kern w:val="20"/>
                <w:lang w:val="fr-FR"/>
              </w:rPr>
              <w:instrText xml:space="preserve"> XE "HL7 Table 0106 - Query/response format code" </w:instrText>
            </w:r>
            <w:r w:rsidR="00D9378E" w:rsidRPr="003843CC">
              <w:rPr>
                <w:rFonts w:asciiTheme="majorHAnsi" w:eastAsia="Times New Roman" w:hAnsiTheme="majorHAnsi" w:cs="Times New Roman"/>
                <w:kern w:val="20"/>
              </w:rPr>
              <w:fldChar w:fldCharType="end"/>
            </w:r>
          </w:p>
          <w:p w:rsidR="00DA5CF6" w:rsidRPr="0002014A" w:rsidRDefault="00DA5CF6" w:rsidP="00996D62">
            <w:pPr>
              <w:rPr>
                <w:rFonts w:asciiTheme="majorHAnsi" w:hAnsiTheme="majorHAnsi" w:cs="Times New Roman"/>
              </w:rPr>
            </w:pPr>
          </w:p>
        </w:tc>
      </w:tr>
      <w:tr w:rsidR="00DA5CF6" w:rsidRPr="00647418" w:rsidTr="00996D62">
        <w:tc>
          <w:tcPr>
            <w:tcW w:w="77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3</w:t>
            </w:r>
          </w:p>
        </w:tc>
        <w:tc>
          <w:tcPr>
            <w:tcW w:w="61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ID</w:t>
            </w:r>
          </w:p>
        </w:tc>
        <w:tc>
          <w:tcPr>
            <w:tcW w:w="1563"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Query Priority</w:t>
            </w:r>
          </w:p>
        </w:tc>
        <w:tc>
          <w:tcPr>
            <w:tcW w:w="4968"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I</w:t>
            </w:r>
          </w:p>
        </w:tc>
        <w:tc>
          <w:tcPr>
            <w:tcW w:w="1653" w:type="dxa"/>
          </w:tcPr>
          <w:p w:rsidR="00DA5CF6" w:rsidRPr="0002014A" w:rsidRDefault="00DA5CF6" w:rsidP="00996D62">
            <w:pPr>
              <w:rPr>
                <w:rFonts w:asciiTheme="majorHAnsi" w:hAnsiTheme="majorHAnsi" w:cs="Times New Roman"/>
              </w:rPr>
            </w:pPr>
            <w:r w:rsidRPr="0002014A">
              <w:rPr>
                <w:rFonts w:asciiTheme="majorHAnsi" w:hAnsiTheme="majorHAnsi" w:cs="Times New Roman"/>
              </w:rPr>
              <w:t>See HL7 Table 0091</w:t>
            </w:r>
          </w:p>
        </w:tc>
      </w:tr>
      <w:tr w:rsidR="00DA5CF6" w:rsidRPr="00647418" w:rsidTr="00996D62">
        <w:tc>
          <w:tcPr>
            <w:tcW w:w="77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4</w:t>
            </w:r>
          </w:p>
        </w:tc>
        <w:tc>
          <w:tcPr>
            <w:tcW w:w="61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ST</w:t>
            </w:r>
          </w:p>
        </w:tc>
        <w:tc>
          <w:tcPr>
            <w:tcW w:w="1563"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Query ID</w:t>
            </w:r>
          </w:p>
        </w:tc>
        <w:tc>
          <w:tcPr>
            <w:tcW w:w="4968"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1001</w:t>
            </w:r>
          </w:p>
        </w:tc>
        <w:tc>
          <w:tcPr>
            <w:tcW w:w="1653" w:type="dxa"/>
          </w:tcPr>
          <w:p w:rsidR="00DA5CF6" w:rsidRPr="00647418" w:rsidRDefault="00DA5CF6" w:rsidP="00996D62">
            <w:pPr>
              <w:rPr>
                <w:rFonts w:asciiTheme="majorHAnsi" w:hAnsiTheme="majorHAnsi" w:cs="Times New Roman"/>
              </w:rPr>
            </w:pPr>
          </w:p>
        </w:tc>
      </w:tr>
      <w:tr w:rsidR="00DA5CF6" w:rsidRPr="00647418" w:rsidTr="00996D62">
        <w:tc>
          <w:tcPr>
            <w:tcW w:w="77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7</w:t>
            </w:r>
          </w:p>
        </w:tc>
        <w:tc>
          <w:tcPr>
            <w:tcW w:w="61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CQ</w:t>
            </w:r>
          </w:p>
        </w:tc>
        <w:tc>
          <w:tcPr>
            <w:tcW w:w="1563"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Quantity Limited Request</w:t>
            </w:r>
          </w:p>
        </w:tc>
        <w:tc>
          <w:tcPr>
            <w:tcW w:w="4968"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1</w:t>
            </w:r>
          </w:p>
        </w:tc>
        <w:tc>
          <w:tcPr>
            <w:tcW w:w="1653" w:type="dxa"/>
          </w:tcPr>
          <w:p w:rsidR="00DA5CF6" w:rsidRPr="00647418" w:rsidRDefault="00DA5CF6" w:rsidP="00996D62">
            <w:pPr>
              <w:rPr>
                <w:rFonts w:asciiTheme="majorHAnsi" w:hAnsiTheme="majorHAnsi" w:cs="Times New Roman"/>
              </w:rPr>
            </w:pPr>
          </w:p>
        </w:tc>
      </w:tr>
      <w:tr w:rsidR="00DA5CF6" w:rsidRPr="00647418" w:rsidTr="00996D62">
        <w:tc>
          <w:tcPr>
            <w:tcW w:w="77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8</w:t>
            </w:r>
          </w:p>
        </w:tc>
        <w:tc>
          <w:tcPr>
            <w:tcW w:w="616"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XCN</w:t>
            </w:r>
          </w:p>
        </w:tc>
        <w:tc>
          <w:tcPr>
            <w:tcW w:w="1563"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Who Subject Filter</w:t>
            </w:r>
          </w:p>
        </w:tc>
        <w:tc>
          <w:tcPr>
            <w:tcW w:w="4968" w:type="dxa"/>
          </w:tcPr>
          <w:p w:rsidR="00DA5CF6" w:rsidRPr="00647418" w:rsidRDefault="00DA5CF6" w:rsidP="00996D62">
            <w:pPr>
              <w:rPr>
                <w:rFonts w:asciiTheme="majorHAnsi" w:hAnsiTheme="majorHAnsi" w:cs="Times New Roman"/>
              </w:rPr>
            </w:pPr>
            <w:r w:rsidRPr="00647418">
              <w:rPr>
                <w:rFonts w:asciiTheme="majorHAnsi" w:hAnsiTheme="majorHAnsi" w:cs="Times New Roman"/>
              </w:rPr>
              <w:t>666660008</w:t>
            </w:r>
          </w:p>
        </w:tc>
        <w:tc>
          <w:tcPr>
            <w:tcW w:w="1653" w:type="dxa"/>
          </w:tcPr>
          <w:p w:rsidR="00DA5CF6" w:rsidRPr="00647418" w:rsidRDefault="00DA5CF6" w:rsidP="00996D62">
            <w:pPr>
              <w:rPr>
                <w:rFonts w:asciiTheme="majorHAnsi" w:hAnsiTheme="majorHAnsi" w:cs="Times New Roman"/>
              </w:rPr>
            </w:pPr>
            <w:r>
              <w:rPr>
                <w:rFonts w:asciiTheme="majorHAnsi" w:hAnsiTheme="majorHAnsi" w:cs="Times New Roman"/>
              </w:rPr>
              <w:t xml:space="preserve">Patient </w:t>
            </w:r>
            <w:r w:rsidRPr="00647418">
              <w:rPr>
                <w:rFonts w:asciiTheme="majorHAnsi" w:hAnsiTheme="majorHAnsi" w:cs="Times New Roman"/>
              </w:rPr>
              <w:t>SSN</w:t>
            </w:r>
          </w:p>
        </w:tc>
      </w:tr>
    </w:tbl>
    <w:p w:rsidR="00F1682C" w:rsidRDefault="00F1682C" w:rsidP="00DA5CF6">
      <w:pPr>
        <w:rPr>
          <w:rFonts w:asciiTheme="majorHAnsi" w:hAnsiTheme="majorHAnsi" w:cs="Times New Roman"/>
        </w:rPr>
      </w:pPr>
    </w:p>
    <w:p w:rsidR="00DA5CF6" w:rsidRPr="0024282F" w:rsidRDefault="00DA5CF6" w:rsidP="00F1682C">
      <w:pPr>
        <w:keepNext/>
        <w:spacing w:before="180" w:after="60" w:line="240" w:lineRule="auto"/>
        <w:jc w:val="center"/>
        <w:rPr>
          <w:rFonts w:asciiTheme="majorHAnsi" w:eastAsia="Times New Roman" w:hAnsiTheme="majorHAnsi" w:cs="Times New Roman"/>
          <w:kern w:val="20"/>
          <w:lang w:val="fr-FR"/>
        </w:rPr>
      </w:pPr>
      <w:bookmarkStart w:id="179" w:name="_Toc349735684"/>
      <w:bookmarkStart w:id="180" w:name="_Toc349803956"/>
      <w:r w:rsidRPr="0024282F">
        <w:rPr>
          <w:rFonts w:asciiTheme="majorHAnsi" w:eastAsia="Times New Roman" w:hAnsiTheme="majorHAnsi" w:cs="Times New Roman"/>
          <w:kern w:val="20"/>
          <w:lang w:val="fr-FR"/>
        </w:rPr>
        <w:t>HL7 Table 0106 – Query/Response format code</w:t>
      </w:r>
      <w:bookmarkStart w:id="181" w:name="HL70106"/>
      <w:bookmarkEnd w:id="179"/>
      <w:bookmarkEnd w:id="180"/>
      <w:bookmarkEnd w:id="181"/>
      <w:r w:rsidR="00D9378E" w:rsidRPr="0024282F">
        <w:rPr>
          <w:rFonts w:asciiTheme="majorHAnsi" w:eastAsia="Times New Roman" w:hAnsiTheme="majorHAnsi" w:cs="Times New Roman"/>
          <w:kern w:val="20"/>
        </w:rPr>
        <w:fldChar w:fldCharType="begin"/>
      </w:r>
      <w:r w:rsidRPr="0024282F">
        <w:rPr>
          <w:rFonts w:asciiTheme="majorHAnsi" w:eastAsia="Times New Roman" w:hAnsiTheme="majorHAnsi" w:cs="Times New Roman"/>
          <w:kern w:val="20"/>
          <w:lang w:val="fr-FR"/>
        </w:rPr>
        <w:instrText xml:space="preserve"> XE "HL7 Table 0106 - Query/response format code" </w:instrText>
      </w:r>
      <w:r w:rsidR="00D9378E" w:rsidRPr="0024282F">
        <w:rPr>
          <w:rFonts w:asciiTheme="majorHAnsi" w:eastAsia="Times New Roman" w:hAnsiTheme="majorHAnsi" w:cs="Times New Roman"/>
          <w:kern w:val="20"/>
        </w:rPr>
        <w:fldChar w:fldCharType="end"/>
      </w:r>
    </w:p>
    <w:tbl>
      <w:tblPr>
        <w:tblW w:w="0" w:type="auto"/>
        <w:jc w:val="center"/>
        <w:tblInd w:w="-208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3272"/>
        <w:gridCol w:w="3063"/>
        <w:gridCol w:w="3119"/>
      </w:tblGrid>
      <w:tr w:rsidR="00DA5CF6" w:rsidRPr="003843CC" w:rsidTr="00996D62">
        <w:trPr>
          <w:tblHeader/>
          <w:jc w:val="center"/>
        </w:trPr>
        <w:tc>
          <w:tcPr>
            <w:tcW w:w="3272" w:type="dxa"/>
            <w:tcBorders>
              <w:top w:val="double" w:sz="4" w:space="0" w:color="auto"/>
              <w:bottom w:val="single" w:sz="4" w:space="0" w:color="auto"/>
            </w:tcBorders>
            <w:shd w:val="pct10" w:color="auto" w:fill="FFFFFF"/>
          </w:tcPr>
          <w:p w:rsidR="00DA5CF6" w:rsidRPr="003843CC" w:rsidRDefault="00DA5CF6" w:rsidP="00996D62">
            <w:pPr>
              <w:keepNext/>
              <w:widowControl w:val="0"/>
              <w:spacing w:before="40" w:after="20" w:line="240" w:lineRule="auto"/>
              <w:jc w:val="center"/>
              <w:rPr>
                <w:rFonts w:asciiTheme="majorHAnsi" w:eastAsia="Times New Roman" w:hAnsiTheme="majorHAnsi" w:cs="Arial"/>
                <w:b/>
                <w:kern w:val="20"/>
                <w:sz w:val="28"/>
                <w:szCs w:val="28"/>
                <w:lang w:val="fr-FR"/>
              </w:rPr>
            </w:pPr>
            <w:r w:rsidRPr="003843CC">
              <w:rPr>
                <w:rFonts w:asciiTheme="majorHAnsi" w:eastAsia="Times New Roman" w:hAnsiTheme="majorHAnsi" w:cs="Arial"/>
                <w:b/>
                <w:kern w:val="20"/>
                <w:sz w:val="28"/>
                <w:szCs w:val="28"/>
                <w:lang w:val="fr-FR"/>
              </w:rPr>
              <w:t>Value</w:t>
            </w:r>
          </w:p>
        </w:tc>
        <w:tc>
          <w:tcPr>
            <w:tcW w:w="3063" w:type="dxa"/>
            <w:tcBorders>
              <w:top w:val="double" w:sz="4" w:space="0" w:color="auto"/>
              <w:bottom w:val="single" w:sz="4" w:space="0" w:color="auto"/>
            </w:tcBorders>
            <w:shd w:val="pct10" w:color="auto" w:fill="FFFFFF"/>
          </w:tcPr>
          <w:p w:rsidR="00DA5CF6" w:rsidRPr="003843CC" w:rsidRDefault="00DA5CF6" w:rsidP="00996D62">
            <w:pPr>
              <w:keepNext/>
              <w:widowControl w:val="0"/>
              <w:spacing w:before="40" w:after="20" w:line="240" w:lineRule="auto"/>
              <w:rPr>
                <w:rFonts w:asciiTheme="majorHAnsi" w:eastAsia="Times New Roman" w:hAnsiTheme="majorHAnsi" w:cs="Arial"/>
                <w:b/>
                <w:kern w:val="20"/>
                <w:sz w:val="28"/>
                <w:szCs w:val="28"/>
                <w:lang w:val="fr-FR"/>
              </w:rPr>
            </w:pPr>
            <w:r w:rsidRPr="003843CC">
              <w:rPr>
                <w:rFonts w:asciiTheme="majorHAnsi" w:eastAsia="Times New Roman" w:hAnsiTheme="majorHAnsi" w:cs="Arial"/>
                <w:b/>
                <w:kern w:val="20"/>
                <w:sz w:val="28"/>
                <w:szCs w:val="28"/>
                <w:lang w:val="fr-FR"/>
              </w:rPr>
              <w:t>Description</w:t>
            </w:r>
          </w:p>
        </w:tc>
        <w:tc>
          <w:tcPr>
            <w:tcW w:w="3119" w:type="dxa"/>
            <w:tcBorders>
              <w:top w:val="double" w:sz="4" w:space="0" w:color="auto"/>
              <w:bottom w:val="single" w:sz="4" w:space="0" w:color="auto"/>
            </w:tcBorders>
            <w:shd w:val="pct10" w:color="auto" w:fill="FFFFFF"/>
          </w:tcPr>
          <w:p w:rsidR="00DA5CF6" w:rsidRPr="003843CC" w:rsidRDefault="00DA5CF6" w:rsidP="00996D62">
            <w:pPr>
              <w:keepNext/>
              <w:widowControl w:val="0"/>
              <w:spacing w:before="40" w:after="20" w:line="240" w:lineRule="auto"/>
              <w:rPr>
                <w:rFonts w:asciiTheme="majorHAnsi" w:eastAsia="Times New Roman" w:hAnsiTheme="majorHAnsi" w:cs="Arial"/>
                <w:b/>
                <w:kern w:val="20"/>
                <w:sz w:val="28"/>
                <w:szCs w:val="28"/>
                <w:lang w:val="fr-FR"/>
              </w:rPr>
            </w:pPr>
            <w:r w:rsidRPr="003843CC">
              <w:rPr>
                <w:rFonts w:asciiTheme="majorHAnsi" w:eastAsia="Times New Roman" w:hAnsiTheme="majorHAnsi" w:cs="Arial"/>
                <w:b/>
                <w:kern w:val="20"/>
                <w:sz w:val="28"/>
                <w:szCs w:val="28"/>
                <w:lang w:val="fr-FR"/>
              </w:rPr>
              <w:t>Comment</w:t>
            </w:r>
          </w:p>
        </w:tc>
      </w:tr>
      <w:tr w:rsidR="00DA5CF6" w:rsidRPr="003843CC" w:rsidTr="00996D62">
        <w:trPr>
          <w:jc w:val="center"/>
        </w:trPr>
        <w:tc>
          <w:tcPr>
            <w:tcW w:w="3272" w:type="dxa"/>
            <w:tcBorders>
              <w:top w:val="single" w:sz="4" w:space="0" w:color="auto"/>
              <w:bottom w:val="single" w:sz="4" w:space="0" w:color="auto"/>
            </w:tcBorders>
          </w:tcPr>
          <w:p w:rsidR="00DA5CF6" w:rsidRPr="003843CC" w:rsidRDefault="00DA5CF6" w:rsidP="00996D62">
            <w:pPr>
              <w:widowControl w:val="0"/>
              <w:spacing w:before="20" w:after="10" w:line="240" w:lineRule="auto"/>
              <w:jc w:val="center"/>
              <w:rPr>
                <w:rFonts w:asciiTheme="majorHAnsi" w:eastAsia="Times New Roman" w:hAnsiTheme="majorHAnsi" w:cs="Arial"/>
                <w:kern w:val="20"/>
              </w:rPr>
            </w:pPr>
            <w:r w:rsidRPr="003843CC">
              <w:rPr>
                <w:rFonts w:asciiTheme="majorHAnsi" w:eastAsia="Times New Roman" w:hAnsiTheme="majorHAnsi" w:cs="Arial"/>
                <w:kern w:val="20"/>
              </w:rPr>
              <w:t>D</w:t>
            </w:r>
          </w:p>
        </w:tc>
        <w:tc>
          <w:tcPr>
            <w:tcW w:w="3063"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Response is in display format</w:t>
            </w:r>
          </w:p>
        </w:tc>
        <w:tc>
          <w:tcPr>
            <w:tcW w:w="3119"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sz w:val="28"/>
                <w:szCs w:val="28"/>
              </w:rPr>
            </w:pPr>
          </w:p>
        </w:tc>
      </w:tr>
      <w:tr w:rsidR="00DA5CF6" w:rsidRPr="003843CC" w:rsidTr="00996D62">
        <w:trPr>
          <w:jc w:val="center"/>
        </w:trPr>
        <w:tc>
          <w:tcPr>
            <w:tcW w:w="3272" w:type="dxa"/>
            <w:tcBorders>
              <w:top w:val="single" w:sz="4" w:space="0" w:color="auto"/>
              <w:bottom w:val="single" w:sz="4" w:space="0" w:color="auto"/>
            </w:tcBorders>
          </w:tcPr>
          <w:p w:rsidR="00DA5CF6" w:rsidRPr="003843CC" w:rsidRDefault="00DA5CF6" w:rsidP="00996D62">
            <w:pPr>
              <w:widowControl w:val="0"/>
              <w:spacing w:before="20" w:after="10" w:line="240" w:lineRule="auto"/>
              <w:jc w:val="center"/>
              <w:rPr>
                <w:rFonts w:asciiTheme="majorHAnsi" w:eastAsia="Times New Roman" w:hAnsiTheme="majorHAnsi" w:cs="Arial"/>
                <w:kern w:val="20"/>
              </w:rPr>
            </w:pPr>
            <w:r w:rsidRPr="003843CC">
              <w:rPr>
                <w:rFonts w:asciiTheme="majorHAnsi" w:eastAsia="Times New Roman" w:hAnsiTheme="majorHAnsi" w:cs="Arial"/>
                <w:kern w:val="20"/>
              </w:rPr>
              <w:t>R</w:t>
            </w:r>
          </w:p>
        </w:tc>
        <w:tc>
          <w:tcPr>
            <w:tcW w:w="3063"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Response is in record-oriented format</w:t>
            </w:r>
          </w:p>
        </w:tc>
        <w:tc>
          <w:tcPr>
            <w:tcW w:w="3119" w:type="dxa"/>
            <w:tcBorders>
              <w:top w:val="single" w:sz="4" w:space="0" w:color="auto"/>
              <w:bottom w:val="sing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4818A2">
              <w:rPr>
                <w:rFonts w:asciiTheme="majorHAnsi" w:eastAsia="Times New Roman" w:hAnsiTheme="majorHAnsi" w:cs="Arial"/>
                <w:kern w:val="20"/>
              </w:rPr>
              <w:t>For Vitals Query, the ACK Response contains PID , OBR and OBX segments containing Vitals Observations results.</w:t>
            </w:r>
            <w:r>
              <w:rPr>
                <w:rFonts w:asciiTheme="majorHAnsi" w:eastAsia="Times New Roman" w:hAnsiTheme="majorHAnsi" w:cs="Arial"/>
                <w:kern w:val="20"/>
              </w:rPr>
              <w:t xml:space="preserve"> </w:t>
            </w:r>
          </w:p>
        </w:tc>
      </w:tr>
      <w:tr w:rsidR="00DA5CF6" w:rsidRPr="003843CC" w:rsidTr="00996D62">
        <w:trPr>
          <w:jc w:val="center"/>
        </w:trPr>
        <w:tc>
          <w:tcPr>
            <w:tcW w:w="3272" w:type="dxa"/>
            <w:tcBorders>
              <w:top w:val="single" w:sz="4" w:space="0" w:color="auto"/>
              <w:bottom w:val="double" w:sz="4" w:space="0" w:color="auto"/>
            </w:tcBorders>
          </w:tcPr>
          <w:p w:rsidR="00DA5CF6" w:rsidRPr="003843CC" w:rsidRDefault="00DA5CF6" w:rsidP="00996D62">
            <w:pPr>
              <w:widowControl w:val="0"/>
              <w:spacing w:before="20" w:after="10" w:line="240" w:lineRule="auto"/>
              <w:jc w:val="center"/>
              <w:rPr>
                <w:rFonts w:asciiTheme="majorHAnsi" w:eastAsia="Times New Roman" w:hAnsiTheme="majorHAnsi" w:cs="Arial"/>
                <w:kern w:val="20"/>
              </w:rPr>
            </w:pPr>
            <w:r w:rsidRPr="003843CC">
              <w:rPr>
                <w:rFonts w:asciiTheme="majorHAnsi" w:eastAsia="Times New Roman" w:hAnsiTheme="majorHAnsi" w:cs="Arial"/>
                <w:kern w:val="20"/>
              </w:rPr>
              <w:t>T</w:t>
            </w:r>
          </w:p>
        </w:tc>
        <w:tc>
          <w:tcPr>
            <w:tcW w:w="3063" w:type="dxa"/>
            <w:tcBorders>
              <w:top w:val="single" w:sz="4" w:space="0" w:color="auto"/>
              <w:bottom w:val="doub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Response is in tabular format</w:t>
            </w:r>
          </w:p>
        </w:tc>
        <w:tc>
          <w:tcPr>
            <w:tcW w:w="3119" w:type="dxa"/>
            <w:tcBorders>
              <w:top w:val="single" w:sz="4" w:space="0" w:color="auto"/>
              <w:bottom w:val="double" w:sz="4" w:space="0" w:color="auto"/>
            </w:tcBorders>
          </w:tcPr>
          <w:p w:rsidR="00DA5CF6" w:rsidRPr="003843CC" w:rsidRDefault="00DA5CF6" w:rsidP="00996D62">
            <w:pPr>
              <w:widowControl w:val="0"/>
              <w:spacing w:before="20" w:after="10" w:line="240" w:lineRule="auto"/>
              <w:rPr>
                <w:rFonts w:asciiTheme="majorHAnsi" w:eastAsia="Times New Roman" w:hAnsiTheme="majorHAnsi" w:cs="Arial"/>
                <w:kern w:val="20"/>
                <w:sz w:val="28"/>
                <w:szCs w:val="28"/>
              </w:rPr>
            </w:pPr>
          </w:p>
        </w:tc>
      </w:tr>
    </w:tbl>
    <w:p w:rsidR="00DA5CF6" w:rsidRDefault="00DA5CF6" w:rsidP="00DA5CF6">
      <w:pPr>
        <w:rPr>
          <w:rFonts w:asciiTheme="majorHAnsi" w:hAnsiTheme="majorHAnsi" w:cs="Times New Roman"/>
        </w:rPr>
      </w:pPr>
    </w:p>
    <w:p w:rsidR="00DA5CF6" w:rsidRPr="0029264E" w:rsidRDefault="00DA5CF6" w:rsidP="00F1682C">
      <w:pPr>
        <w:jc w:val="center"/>
        <w:rPr>
          <w:rFonts w:asciiTheme="majorHAnsi" w:hAnsiTheme="majorHAnsi" w:cs="Times New Roman"/>
        </w:rPr>
      </w:pPr>
      <w:bookmarkStart w:id="182" w:name="_Toc349735685"/>
      <w:bookmarkStart w:id="183" w:name="_Toc349803957"/>
      <w:r w:rsidRPr="0029264E">
        <w:rPr>
          <w:rFonts w:asciiTheme="majorHAnsi" w:hAnsiTheme="majorHAnsi" w:cs="Times New Roman"/>
        </w:rPr>
        <w:t>HL7 Table 0091 - Query priority</w:t>
      </w:r>
      <w:bookmarkEnd w:id="182"/>
      <w:bookmarkEnd w:id="183"/>
      <w:r w:rsidR="00D9378E" w:rsidRPr="0029264E">
        <w:rPr>
          <w:rFonts w:asciiTheme="majorHAnsi" w:hAnsiTheme="majorHAnsi" w:cs="Times New Roman"/>
        </w:rPr>
        <w:fldChar w:fldCharType="begin"/>
      </w:r>
      <w:r w:rsidRPr="0029264E">
        <w:rPr>
          <w:rFonts w:asciiTheme="majorHAnsi" w:hAnsiTheme="majorHAnsi" w:cs="Times New Roman"/>
        </w:rPr>
        <w:instrText xml:space="preserve"> XE "HL7 Table 0091 - Query priority" </w:instrText>
      </w:r>
      <w:r w:rsidR="00D9378E" w:rsidRPr="0029264E">
        <w:rPr>
          <w:rFonts w:asciiTheme="majorHAnsi" w:hAnsiTheme="majorHAnsi" w:cs="Times New Roman"/>
        </w:rPr>
        <w:fldChar w:fldCharType="end"/>
      </w:r>
    </w:p>
    <w:tbl>
      <w:tblPr>
        <w:tblW w:w="0" w:type="auto"/>
        <w:jc w:val="center"/>
        <w:tblInd w:w="-799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159"/>
        <w:gridCol w:w="4860"/>
      </w:tblGrid>
      <w:tr w:rsidR="00DA5CF6" w:rsidRPr="0029264E" w:rsidTr="00F1682C">
        <w:trPr>
          <w:tblHeader/>
          <w:jc w:val="center"/>
        </w:trPr>
        <w:tc>
          <w:tcPr>
            <w:tcW w:w="4159" w:type="dxa"/>
            <w:tcBorders>
              <w:top w:val="double" w:sz="4" w:space="0" w:color="auto"/>
              <w:bottom w:val="nil"/>
            </w:tcBorders>
            <w:shd w:val="pct10" w:color="auto" w:fill="FFFFFF"/>
          </w:tcPr>
          <w:p w:rsidR="00DA5CF6" w:rsidRPr="0029264E" w:rsidRDefault="00DA5CF6" w:rsidP="00996D62">
            <w:pPr>
              <w:rPr>
                <w:rFonts w:asciiTheme="majorHAnsi" w:hAnsiTheme="majorHAnsi" w:cs="Times New Roman"/>
                <w:b/>
              </w:rPr>
            </w:pPr>
            <w:r w:rsidRPr="0029264E">
              <w:rPr>
                <w:rFonts w:asciiTheme="majorHAnsi" w:hAnsiTheme="majorHAnsi" w:cs="Times New Roman"/>
                <w:b/>
              </w:rPr>
              <w:t>Value</w:t>
            </w:r>
          </w:p>
        </w:tc>
        <w:tc>
          <w:tcPr>
            <w:tcW w:w="4860" w:type="dxa"/>
            <w:tcBorders>
              <w:top w:val="double" w:sz="4" w:space="0" w:color="auto"/>
              <w:bottom w:val="nil"/>
            </w:tcBorders>
            <w:shd w:val="pct10" w:color="auto" w:fill="FFFFFF"/>
          </w:tcPr>
          <w:p w:rsidR="00DA5CF6" w:rsidRPr="0029264E" w:rsidRDefault="00DA5CF6" w:rsidP="00996D62">
            <w:pPr>
              <w:rPr>
                <w:rFonts w:asciiTheme="majorHAnsi" w:hAnsiTheme="majorHAnsi" w:cs="Times New Roman"/>
                <w:b/>
              </w:rPr>
            </w:pPr>
            <w:r w:rsidRPr="0029264E">
              <w:rPr>
                <w:rFonts w:asciiTheme="majorHAnsi" w:hAnsiTheme="majorHAnsi" w:cs="Times New Roman"/>
                <w:b/>
              </w:rPr>
              <w:t>Description</w:t>
            </w:r>
          </w:p>
        </w:tc>
      </w:tr>
      <w:tr w:rsidR="00DA5CF6" w:rsidRPr="0029264E" w:rsidTr="00F1682C">
        <w:trPr>
          <w:jc w:val="center"/>
        </w:trPr>
        <w:tc>
          <w:tcPr>
            <w:tcW w:w="4159" w:type="dxa"/>
            <w:tcBorders>
              <w:top w:val="single" w:sz="4" w:space="0" w:color="auto"/>
              <w:bottom w:val="nil"/>
            </w:tcBorders>
          </w:tcPr>
          <w:p w:rsidR="00DA5CF6" w:rsidRPr="0029264E" w:rsidRDefault="00DA5CF6" w:rsidP="00996D62">
            <w:pPr>
              <w:rPr>
                <w:rFonts w:asciiTheme="majorHAnsi" w:hAnsiTheme="majorHAnsi" w:cs="Times New Roman"/>
              </w:rPr>
            </w:pPr>
            <w:r w:rsidRPr="0029264E">
              <w:rPr>
                <w:rFonts w:asciiTheme="majorHAnsi" w:hAnsiTheme="majorHAnsi" w:cs="Times New Roman"/>
              </w:rPr>
              <w:t>D</w:t>
            </w:r>
          </w:p>
        </w:tc>
        <w:tc>
          <w:tcPr>
            <w:tcW w:w="4860" w:type="dxa"/>
            <w:tcBorders>
              <w:top w:val="single" w:sz="4" w:space="0" w:color="auto"/>
              <w:bottom w:val="nil"/>
            </w:tcBorders>
          </w:tcPr>
          <w:p w:rsidR="00DA5CF6" w:rsidRPr="0029264E" w:rsidRDefault="00DA5CF6" w:rsidP="00996D62">
            <w:pPr>
              <w:rPr>
                <w:rFonts w:asciiTheme="majorHAnsi" w:hAnsiTheme="majorHAnsi" w:cs="Times New Roman"/>
              </w:rPr>
            </w:pPr>
            <w:r w:rsidRPr="0029264E">
              <w:rPr>
                <w:rFonts w:asciiTheme="majorHAnsi" w:hAnsiTheme="majorHAnsi" w:cs="Times New Roman"/>
              </w:rPr>
              <w:t>Deferred</w:t>
            </w:r>
          </w:p>
        </w:tc>
      </w:tr>
      <w:tr w:rsidR="00DA5CF6" w:rsidRPr="0029264E" w:rsidTr="00F1682C">
        <w:trPr>
          <w:jc w:val="center"/>
        </w:trPr>
        <w:tc>
          <w:tcPr>
            <w:tcW w:w="4159" w:type="dxa"/>
            <w:tcBorders>
              <w:top w:val="single" w:sz="6" w:space="0" w:color="auto"/>
              <w:bottom w:val="double" w:sz="4" w:space="0" w:color="auto"/>
            </w:tcBorders>
          </w:tcPr>
          <w:p w:rsidR="00DA5CF6" w:rsidRPr="0029264E" w:rsidRDefault="00DA5CF6" w:rsidP="00996D62">
            <w:pPr>
              <w:rPr>
                <w:rFonts w:asciiTheme="majorHAnsi" w:hAnsiTheme="majorHAnsi" w:cs="Times New Roman"/>
              </w:rPr>
            </w:pPr>
            <w:r w:rsidRPr="0029264E">
              <w:rPr>
                <w:rFonts w:asciiTheme="majorHAnsi" w:hAnsiTheme="majorHAnsi" w:cs="Times New Roman"/>
              </w:rPr>
              <w:t>I</w:t>
            </w:r>
          </w:p>
        </w:tc>
        <w:tc>
          <w:tcPr>
            <w:tcW w:w="4860" w:type="dxa"/>
            <w:tcBorders>
              <w:top w:val="single" w:sz="6" w:space="0" w:color="auto"/>
              <w:bottom w:val="double" w:sz="4" w:space="0" w:color="auto"/>
            </w:tcBorders>
          </w:tcPr>
          <w:p w:rsidR="00DA5CF6" w:rsidRPr="0029264E" w:rsidRDefault="00DA5CF6" w:rsidP="00996D62">
            <w:pPr>
              <w:rPr>
                <w:rFonts w:asciiTheme="majorHAnsi" w:hAnsiTheme="majorHAnsi" w:cs="Times New Roman"/>
              </w:rPr>
            </w:pPr>
            <w:r w:rsidRPr="0029264E">
              <w:rPr>
                <w:rFonts w:asciiTheme="majorHAnsi" w:hAnsiTheme="majorHAnsi" w:cs="Times New Roman"/>
              </w:rPr>
              <w:t>Immediate</w:t>
            </w:r>
          </w:p>
        </w:tc>
      </w:tr>
    </w:tbl>
    <w:p w:rsidR="00DA5CF6" w:rsidRDefault="00DA5CF6" w:rsidP="00CD6413">
      <w:pPr>
        <w:rPr>
          <w:rFonts w:asciiTheme="majorHAnsi" w:hAnsiTheme="majorHAnsi" w:cs="Times New Roman"/>
          <w:b/>
          <w:bCs/>
          <w:i/>
          <w:iCs/>
          <w:sz w:val="32"/>
          <w:szCs w:val="32"/>
        </w:rPr>
      </w:pPr>
    </w:p>
    <w:p w:rsidR="00FE197A" w:rsidRPr="00FE197A" w:rsidRDefault="00FE197A" w:rsidP="001A6E95">
      <w:pPr>
        <w:pStyle w:val="Style2"/>
      </w:pPr>
      <w:bookmarkStart w:id="184" w:name="_Toc302046804"/>
      <w:bookmarkStart w:id="185" w:name="_Toc364755526"/>
      <w:bookmarkStart w:id="186" w:name="_Toc302046808"/>
      <w:bookmarkEnd w:id="177"/>
      <w:r w:rsidRPr="00FE197A">
        <w:t>RGS Segment —</w:t>
      </w:r>
      <w:bookmarkEnd w:id="184"/>
      <w:r w:rsidRPr="00FE197A">
        <w:t xml:space="preserve"> Resource Group</w:t>
      </w:r>
      <w:bookmarkEnd w:id="1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720"/>
        <w:gridCol w:w="2697"/>
        <w:gridCol w:w="4674"/>
        <w:gridCol w:w="828"/>
      </w:tblGrid>
      <w:tr w:rsidR="00FE197A" w:rsidRPr="003A1A9C" w:rsidTr="0061164C">
        <w:tc>
          <w:tcPr>
            <w:tcW w:w="657"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SEQ</w:t>
            </w:r>
          </w:p>
        </w:tc>
        <w:tc>
          <w:tcPr>
            <w:tcW w:w="720"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DT</w:t>
            </w:r>
          </w:p>
        </w:tc>
        <w:tc>
          <w:tcPr>
            <w:tcW w:w="2697"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Element Name</w:t>
            </w:r>
          </w:p>
        </w:tc>
        <w:tc>
          <w:tcPr>
            <w:tcW w:w="4674"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rsidR="00FE197A" w:rsidRPr="00FF68C5" w:rsidRDefault="00FE197A" w:rsidP="0061164C">
            <w:pPr>
              <w:rPr>
                <w:rFonts w:asciiTheme="majorHAnsi" w:hAnsiTheme="majorHAnsi" w:cs="Times New Roman"/>
                <w:b/>
                <w:bCs/>
                <w:iCs/>
              </w:rPr>
            </w:pPr>
            <w:r w:rsidRPr="00FF68C5">
              <w:rPr>
                <w:rFonts w:asciiTheme="majorHAnsi" w:hAnsiTheme="majorHAnsi" w:cs="Times New Roman"/>
                <w:b/>
                <w:bCs/>
                <w:iCs/>
              </w:rPr>
              <w:t>Notes</w:t>
            </w:r>
          </w:p>
        </w:tc>
      </w:tr>
      <w:tr w:rsidR="00FE197A" w:rsidRPr="003A1A9C" w:rsidTr="0061164C">
        <w:tc>
          <w:tcPr>
            <w:tcW w:w="657"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SI</w:t>
            </w:r>
          </w:p>
        </w:tc>
        <w:tc>
          <w:tcPr>
            <w:tcW w:w="2697"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Set ID</w:t>
            </w:r>
          </w:p>
        </w:tc>
        <w:tc>
          <w:tcPr>
            <w:tcW w:w="4674"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1</w:t>
            </w:r>
          </w:p>
        </w:tc>
        <w:tc>
          <w:tcPr>
            <w:tcW w:w="828" w:type="dxa"/>
          </w:tcPr>
          <w:p w:rsidR="00FE197A" w:rsidRPr="003A1A9C" w:rsidRDefault="00FE197A" w:rsidP="0061164C">
            <w:pPr>
              <w:rPr>
                <w:rFonts w:asciiTheme="majorHAnsi" w:hAnsiTheme="majorHAnsi" w:cs="Times New Roman"/>
                <w:b/>
                <w:bCs/>
                <w:i/>
                <w:iCs/>
              </w:rPr>
            </w:pPr>
          </w:p>
        </w:tc>
      </w:tr>
      <w:tr w:rsidR="00FE197A" w:rsidRPr="003A1A9C" w:rsidTr="0061164C">
        <w:tc>
          <w:tcPr>
            <w:tcW w:w="657"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2</w:t>
            </w:r>
          </w:p>
        </w:tc>
        <w:tc>
          <w:tcPr>
            <w:tcW w:w="720"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CE</w:t>
            </w:r>
          </w:p>
        </w:tc>
        <w:tc>
          <w:tcPr>
            <w:tcW w:w="2697"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Segment Action Code</w:t>
            </w:r>
          </w:p>
        </w:tc>
        <w:tc>
          <w:tcPr>
            <w:tcW w:w="4674" w:type="dxa"/>
          </w:tcPr>
          <w:p w:rsidR="00FE197A" w:rsidRPr="00FF68C5" w:rsidRDefault="00FE197A" w:rsidP="0061164C">
            <w:pPr>
              <w:rPr>
                <w:rFonts w:asciiTheme="majorHAnsi" w:hAnsiTheme="majorHAnsi" w:cs="Times New Roman"/>
                <w:bCs/>
                <w:iCs/>
              </w:rPr>
            </w:pPr>
            <w:r w:rsidRPr="00FF68C5">
              <w:rPr>
                <w:rFonts w:asciiTheme="majorHAnsi" w:hAnsiTheme="majorHAnsi" w:cs="Times New Roman"/>
                <w:bCs/>
                <w:iCs/>
              </w:rPr>
              <w:t>A</w:t>
            </w:r>
          </w:p>
        </w:tc>
        <w:tc>
          <w:tcPr>
            <w:tcW w:w="828" w:type="dxa"/>
          </w:tcPr>
          <w:p w:rsidR="00FE197A" w:rsidRPr="003A1A9C" w:rsidRDefault="00FE197A" w:rsidP="0061164C">
            <w:pPr>
              <w:rPr>
                <w:rFonts w:asciiTheme="majorHAnsi" w:hAnsiTheme="majorHAnsi" w:cs="Times New Roman"/>
                <w:b/>
                <w:bCs/>
                <w:i/>
                <w:iCs/>
              </w:rPr>
            </w:pPr>
          </w:p>
        </w:tc>
      </w:tr>
    </w:tbl>
    <w:p w:rsidR="00FE197A" w:rsidRPr="003A1A9C" w:rsidRDefault="00FE197A" w:rsidP="00FE197A">
      <w:pPr>
        <w:rPr>
          <w:rFonts w:asciiTheme="majorHAnsi" w:hAnsiTheme="majorHAnsi" w:cs="Times New Roman"/>
          <w:b/>
          <w:bCs/>
          <w:i/>
          <w:iCs/>
        </w:rPr>
      </w:pPr>
    </w:p>
    <w:p w:rsidR="00FE197A" w:rsidRDefault="00FE197A" w:rsidP="003A1A9C">
      <w:pPr>
        <w:rPr>
          <w:rFonts w:asciiTheme="majorHAnsi" w:hAnsiTheme="majorHAnsi" w:cs="Times New Roman"/>
          <w:b/>
          <w:bCs/>
          <w:iCs/>
          <w:sz w:val="32"/>
          <w:szCs w:val="32"/>
        </w:rPr>
      </w:pPr>
    </w:p>
    <w:p w:rsidR="00FE197A" w:rsidRPr="00F1682C" w:rsidRDefault="00FE197A" w:rsidP="00F1682C">
      <w:pPr>
        <w:pStyle w:val="Style2"/>
      </w:pPr>
      <w:bookmarkStart w:id="187" w:name="_Toc364755527"/>
      <w:r w:rsidRPr="009A3CC0">
        <w:t>SCH Segment</w:t>
      </w:r>
      <w:r w:rsidR="009A3CC0">
        <w:t xml:space="preserve"> – </w:t>
      </w:r>
      <w:r w:rsidR="00F1682C">
        <w:t xml:space="preserve">Scheduling Activity Information – </w:t>
      </w:r>
      <w:r w:rsidR="009A3CC0">
        <w:t>Surgery SIU</w:t>
      </w:r>
      <w:bookmarkEnd w:id="187"/>
    </w:p>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95"/>
        <w:gridCol w:w="920"/>
        <w:gridCol w:w="1618"/>
        <w:gridCol w:w="2595"/>
        <w:gridCol w:w="4213"/>
      </w:tblGrid>
      <w:tr w:rsidR="00FE197A" w:rsidRPr="00B94E5A" w:rsidTr="0061164C">
        <w:tc>
          <w:tcPr>
            <w:tcW w:w="849" w:type="dxa"/>
            <w:shd w:val="clear" w:color="auto" w:fill="D9D9D9" w:themeFill="background1" w:themeFillShade="D9"/>
          </w:tcPr>
          <w:p w:rsidR="00FE197A" w:rsidRPr="00B94E5A" w:rsidRDefault="00FE197A" w:rsidP="0061164C">
            <w:pPr>
              <w:ind w:left="240"/>
              <w:rPr>
                <w:rFonts w:asciiTheme="majorHAnsi" w:hAnsiTheme="majorHAnsi"/>
                <w:b/>
              </w:rPr>
            </w:pPr>
            <w:r w:rsidRPr="00B94E5A">
              <w:rPr>
                <w:rFonts w:asciiTheme="majorHAnsi" w:hAnsiTheme="majorHAnsi"/>
                <w:b/>
              </w:rPr>
              <w:t>SEQ</w:t>
            </w:r>
          </w:p>
        </w:tc>
        <w:tc>
          <w:tcPr>
            <w:tcW w:w="856" w:type="dxa"/>
            <w:shd w:val="clear" w:color="auto" w:fill="D9D9D9" w:themeFill="background1" w:themeFillShade="D9"/>
          </w:tcPr>
          <w:p w:rsidR="00FE197A" w:rsidRPr="00B94E5A" w:rsidRDefault="00FE197A" w:rsidP="0061164C">
            <w:pPr>
              <w:ind w:left="240"/>
              <w:rPr>
                <w:rFonts w:asciiTheme="majorHAnsi" w:hAnsiTheme="majorHAnsi"/>
                <w:b/>
              </w:rPr>
            </w:pPr>
            <w:r w:rsidRPr="00B94E5A">
              <w:rPr>
                <w:rFonts w:asciiTheme="majorHAnsi" w:hAnsiTheme="majorHAnsi"/>
                <w:b/>
              </w:rPr>
              <w:t>DT</w:t>
            </w:r>
          </w:p>
        </w:tc>
        <w:tc>
          <w:tcPr>
            <w:tcW w:w="1701" w:type="dxa"/>
            <w:shd w:val="clear" w:color="auto" w:fill="D9D9D9" w:themeFill="background1" w:themeFillShade="D9"/>
          </w:tcPr>
          <w:p w:rsidR="00FE197A" w:rsidRPr="00B94E5A" w:rsidRDefault="00FE197A" w:rsidP="0061164C">
            <w:pPr>
              <w:ind w:left="240"/>
              <w:rPr>
                <w:rFonts w:asciiTheme="majorHAnsi" w:hAnsiTheme="majorHAnsi"/>
                <w:b/>
              </w:rPr>
            </w:pPr>
            <w:r w:rsidRPr="00B94E5A">
              <w:rPr>
                <w:rFonts w:asciiTheme="majorHAnsi" w:hAnsiTheme="majorHAnsi"/>
                <w:b/>
              </w:rPr>
              <w:t>Element Name</w:t>
            </w:r>
          </w:p>
        </w:tc>
        <w:tc>
          <w:tcPr>
            <w:tcW w:w="5141" w:type="dxa"/>
            <w:shd w:val="clear" w:color="auto" w:fill="D9D9D9" w:themeFill="background1" w:themeFillShade="D9"/>
          </w:tcPr>
          <w:p w:rsidR="00FE197A" w:rsidRPr="00B94E5A" w:rsidRDefault="00FE197A" w:rsidP="0061164C">
            <w:pPr>
              <w:ind w:left="240"/>
              <w:rPr>
                <w:rFonts w:asciiTheme="majorHAnsi" w:hAnsiTheme="majorHAnsi"/>
                <w:b/>
              </w:rPr>
            </w:pPr>
            <w:r w:rsidRPr="00B94E5A">
              <w:rPr>
                <w:rFonts w:asciiTheme="majorHAnsi" w:hAnsiTheme="majorHAnsi"/>
                <w:b/>
              </w:rPr>
              <w:t>Example</w:t>
            </w:r>
          </w:p>
        </w:tc>
        <w:tc>
          <w:tcPr>
            <w:tcW w:w="1191" w:type="dxa"/>
            <w:shd w:val="clear" w:color="auto" w:fill="D9D9D9" w:themeFill="background1" w:themeFillShade="D9"/>
          </w:tcPr>
          <w:p w:rsidR="00FE197A" w:rsidRPr="00B94E5A" w:rsidRDefault="00FE197A" w:rsidP="0061164C">
            <w:pPr>
              <w:ind w:left="240"/>
              <w:rPr>
                <w:rFonts w:asciiTheme="majorHAnsi" w:hAnsiTheme="majorHAnsi"/>
                <w:b/>
              </w:rPr>
            </w:pPr>
            <w:r w:rsidRPr="00B94E5A">
              <w:rPr>
                <w:rFonts w:asciiTheme="majorHAnsi" w:hAnsiTheme="majorHAnsi"/>
                <w:b/>
              </w:rPr>
              <w:t>Notes</w:t>
            </w:r>
          </w:p>
        </w:tc>
      </w:tr>
      <w:tr w:rsidR="00FE197A" w:rsidRPr="00B94E5A" w:rsidTr="0061164C">
        <w:trPr>
          <w:trHeight w:val="822"/>
        </w:trPr>
        <w:tc>
          <w:tcPr>
            <w:tcW w:w="849" w:type="dxa"/>
          </w:tcPr>
          <w:p w:rsidR="00FE197A" w:rsidRPr="00B94E5A" w:rsidRDefault="00FE197A" w:rsidP="0061164C">
            <w:pPr>
              <w:ind w:left="240"/>
              <w:rPr>
                <w:rFonts w:asciiTheme="majorHAnsi" w:hAnsiTheme="majorHAnsi"/>
              </w:rPr>
            </w:pPr>
            <w:r w:rsidRPr="00B94E5A">
              <w:rPr>
                <w:rFonts w:asciiTheme="majorHAnsi" w:hAnsiTheme="majorHAnsi"/>
              </w:rPr>
              <w:t>1</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ID</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Placer Appointment ID</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10295</w:t>
            </w:r>
          </w:p>
        </w:tc>
        <w:tc>
          <w:tcPr>
            <w:tcW w:w="1191" w:type="dxa"/>
          </w:tcPr>
          <w:p w:rsidR="00FE197A" w:rsidRPr="00B94E5A" w:rsidRDefault="00FE197A" w:rsidP="0061164C">
            <w:pPr>
              <w:ind w:left="240"/>
              <w:rPr>
                <w:rFonts w:asciiTheme="majorHAnsi" w:hAnsiTheme="majorHAnsi"/>
              </w:rPr>
            </w:pPr>
            <w:r>
              <w:rPr>
                <w:rFonts w:asciiTheme="majorHAnsi" w:hAnsiTheme="majorHAnsi"/>
              </w:rPr>
              <w:t xml:space="preserve">Surgery </w:t>
            </w:r>
            <w:r w:rsidRPr="00B94E5A">
              <w:rPr>
                <w:rFonts w:asciiTheme="majorHAnsi" w:hAnsiTheme="majorHAnsi"/>
              </w:rPr>
              <w:t>Case #</w:t>
            </w: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2</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ID</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Filler Appointment ID</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10295</w:t>
            </w:r>
          </w:p>
        </w:tc>
        <w:tc>
          <w:tcPr>
            <w:tcW w:w="1191" w:type="dxa"/>
          </w:tcPr>
          <w:p w:rsidR="00FE197A" w:rsidRPr="00B94E5A" w:rsidRDefault="00FE197A" w:rsidP="0061164C">
            <w:pPr>
              <w:ind w:left="240"/>
              <w:rPr>
                <w:rFonts w:asciiTheme="majorHAnsi" w:hAnsiTheme="majorHAnsi"/>
              </w:rPr>
            </w:pP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4</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EL</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Placer Group Number</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S14^(SCHEDULED)^L</w:t>
            </w:r>
          </w:p>
        </w:tc>
        <w:tc>
          <w:tcPr>
            <w:tcW w:w="1191" w:type="dxa"/>
          </w:tcPr>
          <w:p w:rsidR="00FE197A" w:rsidRPr="00B94E5A" w:rsidRDefault="00FE197A" w:rsidP="0061164C">
            <w:pPr>
              <w:ind w:left="240"/>
              <w:rPr>
                <w:rFonts w:asciiTheme="majorHAnsi" w:hAnsiTheme="majorHAnsi"/>
              </w:rPr>
            </w:pP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5</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CE</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Schedule ID</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00750^ANESTH, REPAIR OF HERNIA^C4</w:t>
            </w:r>
          </w:p>
        </w:tc>
        <w:tc>
          <w:tcPr>
            <w:tcW w:w="1191" w:type="dxa"/>
          </w:tcPr>
          <w:p w:rsidR="00FE197A" w:rsidRPr="00B94E5A" w:rsidRDefault="00FE197A" w:rsidP="0061164C">
            <w:pPr>
              <w:ind w:left="240"/>
              <w:rPr>
                <w:rFonts w:asciiTheme="majorHAnsi" w:hAnsiTheme="majorHAnsi"/>
              </w:rPr>
            </w:pP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7</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CE</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Appointment Reason</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^^^200805020830-0500^^^^^^</w:t>
            </w:r>
          </w:p>
        </w:tc>
        <w:tc>
          <w:tcPr>
            <w:tcW w:w="1191" w:type="dxa"/>
          </w:tcPr>
          <w:p w:rsidR="00FE197A" w:rsidRPr="00B94E5A" w:rsidRDefault="00FE197A" w:rsidP="0061164C">
            <w:pPr>
              <w:ind w:left="240"/>
              <w:rPr>
                <w:rFonts w:asciiTheme="majorHAnsi" w:hAnsiTheme="majorHAnsi"/>
              </w:rPr>
            </w:pP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9</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NM</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Appointment Duration</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30</w:t>
            </w:r>
          </w:p>
        </w:tc>
        <w:tc>
          <w:tcPr>
            <w:tcW w:w="1191" w:type="dxa"/>
          </w:tcPr>
          <w:p w:rsidR="00FE197A" w:rsidRPr="00B94E5A" w:rsidRDefault="00FE197A" w:rsidP="0061164C">
            <w:pPr>
              <w:ind w:left="240"/>
              <w:rPr>
                <w:rFonts w:asciiTheme="majorHAnsi" w:hAnsiTheme="majorHAnsi"/>
              </w:rPr>
            </w:pP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10</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CE</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Appointment Duration Units</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MIN^MINUTES</w:t>
            </w:r>
          </w:p>
        </w:tc>
        <w:tc>
          <w:tcPr>
            <w:tcW w:w="1191" w:type="dxa"/>
          </w:tcPr>
          <w:p w:rsidR="00FE197A" w:rsidRPr="00B94E5A" w:rsidRDefault="00FE197A" w:rsidP="0061164C">
            <w:pPr>
              <w:ind w:left="240"/>
              <w:rPr>
                <w:rFonts w:asciiTheme="majorHAnsi" w:hAnsiTheme="majorHAnsi"/>
              </w:rPr>
            </w:pP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11</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TQ</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App</w:t>
            </w:r>
            <w:r>
              <w:rPr>
                <w:rFonts w:asciiTheme="majorHAnsi" w:hAnsiTheme="majorHAnsi"/>
              </w:rPr>
              <w:t xml:space="preserve">ointment </w:t>
            </w:r>
            <w:r w:rsidRPr="00B94E5A">
              <w:rPr>
                <w:rFonts w:asciiTheme="majorHAnsi" w:hAnsiTheme="majorHAnsi"/>
              </w:rPr>
              <w:t>timing quality</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^^^200805020830-0500^200805020900-0500</w:t>
            </w:r>
          </w:p>
        </w:tc>
        <w:tc>
          <w:tcPr>
            <w:tcW w:w="1191" w:type="dxa"/>
          </w:tcPr>
          <w:p w:rsidR="00FE197A" w:rsidRPr="00B94E5A" w:rsidRDefault="00FE197A" w:rsidP="0061164C">
            <w:pPr>
              <w:ind w:left="240"/>
              <w:rPr>
                <w:rFonts w:asciiTheme="majorHAnsi" w:hAnsiTheme="majorHAnsi"/>
              </w:rPr>
            </w:pPr>
          </w:p>
        </w:tc>
      </w:tr>
      <w:tr w:rsidR="00FE197A" w:rsidRPr="00B94E5A" w:rsidTr="0061164C">
        <w:tc>
          <w:tcPr>
            <w:tcW w:w="849" w:type="dxa"/>
          </w:tcPr>
          <w:p w:rsidR="00FE197A" w:rsidRPr="00B94E5A" w:rsidRDefault="00FE197A" w:rsidP="0061164C">
            <w:pPr>
              <w:ind w:left="240"/>
              <w:rPr>
                <w:rFonts w:asciiTheme="majorHAnsi" w:hAnsiTheme="majorHAnsi"/>
              </w:rPr>
            </w:pPr>
            <w:r w:rsidRPr="00B94E5A">
              <w:rPr>
                <w:rFonts w:asciiTheme="majorHAnsi" w:hAnsiTheme="majorHAnsi"/>
              </w:rPr>
              <w:t>12</w:t>
            </w:r>
          </w:p>
        </w:tc>
        <w:tc>
          <w:tcPr>
            <w:tcW w:w="856" w:type="dxa"/>
          </w:tcPr>
          <w:p w:rsidR="00FE197A" w:rsidRPr="00B94E5A" w:rsidRDefault="00FE197A" w:rsidP="0061164C">
            <w:pPr>
              <w:ind w:left="240"/>
              <w:rPr>
                <w:rFonts w:asciiTheme="majorHAnsi" w:hAnsiTheme="majorHAnsi"/>
              </w:rPr>
            </w:pPr>
            <w:r w:rsidRPr="00B94E5A">
              <w:rPr>
                <w:rFonts w:asciiTheme="majorHAnsi" w:hAnsiTheme="majorHAnsi"/>
              </w:rPr>
              <w:t>XCN</w:t>
            </w:r>
          </w:p>
        </w:tc>
        <w:tc>
          <w:tcPr>
            <w:tcW w:w="1701" w:type="dxa"/>
          </w:tcPr>
          <w:p w:rsidR="00FE197A" w:rsidRPr="00B94E5A" w:rsidRDefault="00FE197A" w:rsidP="0061164C">
            <w:pPr>
              <w:ind w:left="240"/>
              <w:rPr>
                <w:rFonts w:asciiTheme="majorHAnsi" w:hAnsiTheme="majorHAnsi"/>
              </w:rPr>
            </w:pPr>
            <w:r w:rsidRPr="00B94E5A">
              <w:rPr>
                <w:rFonts w:asciiTheme="majorHAnsi" w:hAnsiTheme="majorHAnsi"/>
              </w:rPr>
              <w:t>Placer Contact person</w:t>
            </w:r>
          </w:p>
        </w:tc>
        <w:tc>
          <w:tcPr>
            <w:tcW w:w="5141" w:type="dxa"/>
          </w:tcPr>
          <w:p w:rsidR="00FE197A" w:rsidRPr="00B94E5A" w:rsidRDefault="00FE197A" w:rsidP="0061164C">
            <w:pPr>
              <w:ind w:left="240"/>
              <w:rPr>
                <w:rFonts w:asciiTheme="majorHAnsi" w:hAnsiTheme="majorHAnsi"/>
              </w:rPr>
            </w:pPr>
            <w:r w:rsidRPr="00B94E5A">
              <w:rPr>
                <w:rFonts w:asciiTheme="majorHAnsi" w:hAnsiTheme="majorHAnsi"/>
              </w:rPr>
              <w:t>333^CLERK^SURG^C</w:t>
            </w:r>
          </w:p>
        </w:tc>
        <w:tc>
          <w:tcPr>
            <w:tcW w:w="1191" w:type="dxa"/>
          </w:tcPr>
          <w:p w:rsidR="00FE197A" w:rsidRPr="00B94E5A" w:rsidRDefault="00FE197A" w:rsidP="0061164C">
            <w:pPr>
              <w:ind w:left="240"/>
              <w:rPr>
                <w:rFonts w:asciiTheme="majorHAnsi" w:hAnsiTheme="majorHAnsi"/>
              </w:rPr>
            </w:pPr>
            <w:proofErr w:type="spellStart"/>
            <w:r>
              <w:rPr>
                <w:rFonts w:asciiTheme="majorHAnsi" w:hAnsiTheme="majorHAnsi"/>
              </w:rPr>
              <w:t>DUZ^LastName^FirstName^MiddleInitial</w:t>
            </w:r>
            <w:proofErr w:type="spellEnd"/>
          </w:p>
        </w:tc>
      </w:tr>
    </w:tbl>
    <w:p w:rsidR="00FE197A" w:rsidRDefault="00FE197A" w:rsidP="00FE197A">
      <w:pPr>
        <w:keepNext/>
        <w:spacing w:before="240" w:after="60" w:line="240" w:lineRule="auto"/>
        <w:outlineLvl w:val="1"/>
        <w:rPr>
          <w:rFonts w:asciiTheme="majorHAnsi" w:hAnsiTheme="majorHAnsi"/>
        </w:rPr>
      </w:pPr>
    </w:p>
    <w:p w:rsidR="00CD1AA8" w:rsidRDefault="00CD1AA8" w:rsidP="00CD1AA8">
      <w:pPr>
        <w:pStyle w:val="NoSpacing"/>
        <w:rPr>
          <w:rFonts w:asciiTheme="majorHAnsi" w:hAnsiTheme="majorHAnsi"/>
          <w:b/>
          <w:highlight w:val="yellow"/>
        </w:rPr>
      </w:pPr>
    </w:p>
    <w:p w:rsidR="00CD1AA8" w:rsidRPr="00090B56" w:rsidRDefault="00AD008E" w:rsidP="001A6E95">
      <w:pPr>
        <w:pStyle w:val="Style2"/>
      </w:pPr>
      <w:bookmarkStart w:id="188" w:name="_Toc364755528"/>
      <w:r>
        <w:t>ZBC</w:t>
      </w:r>
      <w:r w:rsidR="00CD1AA8" w:rsidRPr="00244502">
        <w:t xml:space="preserve"> Segment</w:t>
      </w:r>
      <w:r>
        <w:t xml:space="preserve"> - BCMA</w:t>
      </w:r>
      <w:bookmarkEnd w:id="188"/>
    </w:p>
    <w:p w:rsidR="00CD1AA8" w:rsidRPr="00DF085B" w:rsidRDefault="00CD1AA8" w:rsidP="00CD1AA8">
      <w:pPr>
        <w:rPr>
          <w:rFonts w:asciiTheme="majorHAnsi" w:hAnsiTheme="majorHAnsi" w:cs="Times New Roman"/>
          <w:sz w:val="24"/>
          <w:szCs w:val="24"/>
        </w:rPr>
      </w:pPr>
      <w:r>
        <w:rPr>
          <w:rFonts w:asciiTheme="majorHAnsi" w:hAnsiTheme="majorHAnsi" w:cs="Times New Roman"/>
          <w:sz w:val="24"/>
          <w:szCs w:val="24"/>
        </w:rPr>
        <w:t xml:space="preserve">ZBC is a </w:t>
      </w:r>
      <w:r w:rsidRPr="00244502">
        <w:rPr>
          <w:rFonts w:asciiTheme="majorHAnsi" w:hAnsiTheme="majorHAnsi" w:cs="Times New Roman"/>
          <w:sz w:val="24"/>
          <w:szCs w:val="24"/>
        </w:rPr>
        <w:t xml:space="preserve">Local </w:t>
      </w:r>
      <w:r>
        <w:rPr>
          <w:rFonts w:asciiTheme="majorHAnsi" w:hAnsiTheme="majorHAnsi" w:cs="Times New Roman"/>
          <w:sz w:val="24"/>
          <w:szCs w:val="24"/>
        </w:rPr>
        <w:t xml:space="preserve">VA </w:t>
      </w:r>
      <w:r w:rsidRPr="00244502">
        <w:rPr>
          <w:rFonts w:asciiTheme="majorHAnsi" w:hAnsiTheme="majorHAnsi" w:cs="Times New Roman"/>
          <w:sz w:val="24"/>
          <w:szCs w:val="24"/>
        </w:rPr>
        <w:t>BCMA custom segment</w:t>
      </w:r>
      <w:r>
        <w:rPr>
          <w:rFonts w:asciiTheme="majorHAnsi" w:hAnsiTheme="majorHAnsi" w:cs="Times New Roman"/>
          <w:sz w:val="24"/>
          <w:szCs w:val="24"/>
        </w:rPr>
        <w:t xml:space="preserve">. It includes the RX order number which allows the BCMA message to be linked to </w:t>
      </w:r>
      <w:bookmarkStart w:id="189" w:name="_Toc325124074"/>
      <w:r w:rsidR="00DF085B">
        <w:rPr>
          <w:rFonts w:asciiTheme="majorHAnsi" w:hAnsiTheme="majorHAnsi" w:cs="Times New Roman"/>
          <w:sz w:val="24"/>
          <w:szCs w:val="24"/>
        </w:rPr>
        <w:t>the verified active medication.</w:t>
      </w:r>
    </w:p>
    <w:tbl>
      <w:tblPr>
        <w:tblW w:w="0" w:type="auto"/>
        <w:tblLook w:val="01E0" w:firstRow="1" w:lastRow="1" w:firstColumn="1" w:lastColumn="1" w:noHBand="0" w:noVBand="0"/>
      </w:tblPr>
      <w:tblGrid>
        <w:gridCol w:w="784"/>
        <w:gridCol w:w="662"/>
        <w:gridCol w:w="1768"/>
        <w:gridCol w:w="3788"/>
        <w:gridCol w:w="2574"/>
      </w:tblGrid>
      <w:tr w:rsidR="00CD1AA8" w:rsidRPr="003A1A9C" w:rsidTr="000A5F9B">
        <w:tc>
          <w:tcPr>
            <w:tcW w:w="79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CD1AA8" w:rsidRPr="00FF68C5" w:rsidRDefault="00CD1AA8" w:rsidP="000A5F9B">
            <w:pPr>
              <w:rPr>
                <w:rFonts w:asciiTheme="majorHAnsi" w:hAnsiTheme="majorHAnsi" w:cs="Times New Roman"/>
                <w:b/>
                <w:bCs/>
                <w:iCs/>
              </w:rPr>
            </w:pPr>
            <w:r w:rsidRPr="00FF68C5">
              <w:rPr>
                <w:rFonts w:asciiTheme="majorHAnsi" w:hAnsiTheme="majorHAnsi" w:cs="Times New Roman"/>
                <w:b/>
                <w:bCs/>
                <w:iCs/>
              </w:rPr>
              <w:t>SEQ</w:t>
            </w:r>
          </w:p>
        </w:tc>
        <w:tc>
          <w:tcPr>
            <w:tcW w:w="674"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CD1AA8" w:rsidRPr="00FF68C5" w:rsidRDefault="00CD1AA8" w:rsidP="000A5F9B">
            <w:pPr>
              <w:rPr>
                <w:rFonts w:asciiTheme="majorHAnsi" w:hAnsiTheme="majorHAnsi" w:cs="Times New Roman"/>
                <w:b/>
                <w:bCs/>
                <w:iCs/>
              </w:rPr>
            </w:pPr>
            <w:r w:rsidRPr="00FF68C5">
              <w:rPr>
                <w:rFonts w:asciiTheme="majorHAnsi" w:hAnsiTheme="majorHAnsi" w:cs="Times New Roman"/>
                <w:b/>
                <w:bCs/>
                <w:iCs/>
              </w:rPr>
              <w:t>DT</w:t>
            </w:r>
          </w:p>
        </w:tc>
        <w:tc>
          <w:tcPr>
            <w:tcW w:w="1448"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CD1AA8" w:rsidRPr="00FF68C5" w:rsidRDefault="00CD1AA8" w:rsidP="000A5F9B">
            <w:pPr>
              <w:rPr>
                <w:rFonts w:asciiTheme="majorHAnsi" w:hAnsiTheme="majorHAnsi" w:cs="Times New Roman"/>
                <w:b/>
                <w:bCs/>
                <w:iCs/>
              </w:rPr>
            </w:pPr>
            <w:r w:rsidRPr="00FF68C5">
              <w:rPr>
                <w:rFonts w:asciiTheme="majorHAnsi" w:hAnsiTheme="majorHAnsi" w:cs="Times New Roman"/>
                <w:b/>
                <w:bCs/>
                <w:iCs/>
              </w:rPr>
              <w:t>Element Name</w:t>
            </w:r>
          </w:p>
        </w:tc>
        <w:tc>
          <w:tcPr>
            <w:tcW w:w="393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CD1AA8" w:rsidRPr="00FF68C5" w:rsidRDefault="00CD1AA8" w:rsidP="000A5F9B">
            <w:pPr>
              <w:rPr>
                <w:rFonts w:asciiTheme="majorHAnsi" w:hAnsiTheme="majorHAnsi" w:cs="Times New Roman"/>
                <w:b/>
                <w:bCs/>
                <w:iCs/>
              </w:rPr>
            </w:pPr>
            <w:r w:rsidRPr="00FF68C5">
              <w:rPr>
                <w:rFonts w:asciiTheme="majorHAnsi" w:hAnsiTheme="majorHAnsi" w:cs="Times New Roman"/>
                <w:b/>
                <w:bCs/>
                <w:iCs/>
              </w:rPr>
              <w:t>Example</w:t>
            </w:r>
          </w:p>
        </w:tc>
        <w:tc>
          <w:tcPr>
            <w:tcW w:w="272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CD1AA8" w:rsidRPr="00FF68C5" w:rsidRDefault="00CD1AA8" w:rsidP="000A5F9B">
            <w:pPr>
              <w:rPr>
                <w:rFonts w:asciiTheme="majorHAnsi" w:hAnsiTheme="majorHAnsi" w:cs="Times New Roman"/>
                <w:b/>
                <w:bCs/>
                <w:iCs/>
              </w:rPr>
            </w:pPr>
            <w:r w:rsidRPr="00FF68C5">
              <w:rPr>
                <w:rFonts w:asciiTheme="majorHAnsi" w:hAnsiTheme="majorHAnsi" w:cs="Times New Roman"/>
                <w:b/>
                <w:bCs/>
                <w:iCs/>
              </w:rPr>
              <w:t>Notes</w:t>
            </w:r>
          </w:p>
        </w:tc>
      </w:tr>
      <w:tr w:rsidR="00CD1AA8" w:rsidRPr="003A1A9C" w:rsidTr="000A5F9B">
        <w:tc>
          <w:tcPr>
            <w:tcW w:w="795" w:type="dxa"/>
            <w:tcBorders>
              <w:top w:val="single" w:sz="6" w:space="0" w:color="auto"/>
              <w:left w:val="single" w:sz="4"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sidRPr="00FF68C5">
              <w:rPr>
                <w:rFonts w:asciiTheme="majorHAnsi" w:hAnsiTheme="majorHAnsi" w:cs="Times New Roman"/>
                <w:bCs/>
                <w:iCs/>
              </w:rPr>
              <w:t>1</w:t>
            </w:r>
          </w:p>
        </w:tc>
        <w:tc>
          <w:tcPr>
            <w:tcW w:w="674" w:type="dxa"/>
            <w:tcBorders>
              <w:top w:val="single" w:sz="6" w:space="0" w:color="auto"/>
              <w:left w:val="single" w:sz="6"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Pr>
                <w:rFonts w:asciiTheme="majorHAnsi" w:hAnsiTheme="majorHAnsi" w:cs="Times New Roman"/>
                <w:bCs/>
                <w:iCs/>
              </w:rPr>
              <w:t>EI</w:t>
            </w:r>
          </w:p>
        </w:tc>
        <w:tc>
          <w:tcPr>
            <w:tcW w:w="1448" w:type="dxa"/>
            <w:tcBorders>
              <w:top w:val="single" w:sz="6" w:space="0" w:color="auto"/>
              <w:left w:val="single" w:sz="6"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sidRPr="00244502">
              <w:rPr>
                <w:rFonts w:ascii="Times New Roman" w:eastAsia="Times New Roman" w:hAnsi="Times New Roman" w:cs="Times New Roman"/>
              </w:rPr>
              <w:t>RX Order Number</w:t>
            </w:r>
          </w:p>
        </w:tc>
        <w:tc>
          <w:tcPr>
            <w:tcW w:w="3930" w:type="dxa"/>
            <w:tcBorders>
              <w:top w:val="single" w:sz="6" w:space="0" w:color="auto"/>
              <w:left w:val="single" w:sz="6"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sidRPr="00244502">
              <w:rPr>
                <w:rFonts w:ascii="Times New Roman" w:eastAsia="Times New Roman" w:hAnsi="Times New Roman" w:cs="Times New Roman"/>
              </w:rPr>
              <w:t>19350;1</w:t>
            </w:r>
          </w:p>
        </w:tc>
        <w:tc>
          <w:tcPr>
            <w:tcW w:w="2729" w:type="dxa"/>
            <w:tcBorders>
              <w:top w:val="single" w:sz="6" w:space="0" w:color="auto"/>
              <w:left w:val="single" w:sz="6" w:space="0" w:color="auto"/>
              <w:bottom w:val="single" w:sz="6" w:space="0" w:color="auto"/>
              <w:right w:val="single" w:sz="4" w:space="0" w:color="auto"/>
            </w:tcBorders>
          </w:tcPr>
          <w:p w:rsidR="00CD1AA8" w:rsidRPr="00FF68C5" w:rsidRDefault="00CD1AA8" w:rsidP="000A5F9B">
            <w:pPr>
              <w:rPr>
                <w:rFonts w:asciiTheme="majorHAnsi" w:hAnsiTheme="majorHAnsi" w:cs="Times New Roman"/>
                <w:bCs/>
                <w:iCs/>
              </w:rPr>
            </w:pPr>
          </w:p>
        </w:tc>
      </w:tr>
      <w:tr w:rsidR="00CD1AA8" w:rsidRPr="003A1A9C" w:rsidTr="000A5F9B">
        <w:trPr>
          <w:trHeight w:val="552"/>
        </w:trPr>
        <w:tc>
          <w:tcPr>
            <w:tcW w:w="795" w:type="dxa"/>
            <w:tcBorders>
              <w:top w:val="single" w:sz="6" w:space="0" w:color="auto"/>
              <w:left w:val="single" w:sz="4"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sidRPr="00FF68C5">
              <w:rPr>
                <w:rFonts w:asciiTheme="majorHAnsi" w:hAnsiTheme="majorHAnsi" w:cs="Times New Roman"/>
                <w:bCs/>
                <w:iCs/>
              </w:rPr>
              <w:t>2</w:t>
            </w:r>
          </w:p>
        </w:tc>
        <w:tc>
          <w:tcPr>
            <w:tcW w:w="674" w:type="dxa"/>
            <w:tcBorders>
              <w:top w:val="single" w:sz="6" w:space="0" w:color="auto"/>
              <w:left w:val="single" w:sz="6"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Pr>
                <w:rFonts w:asciiTheme="majorHAnsi" w:hAnsiTheme="majorHAnsi" w:cs="Times New Roman"/>
                <w:bCs/>
                <w:iCs/>
              </w:rPr>
              <w:t>EI</w:t>
            </w:r>
          </w:p>
        </w:tc>
        <w:tc>
          <w:tcPr>
            <w:tcW w:w="1448" w:type="dxa"/>
            <w:tcBorders>
              <w:top w:val="single" w:sz="6" w:space="0" w:color="auto"/>
              <w:left w:val="single" w:sz="6"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Pr>
                <w:rFonts w:asciiTheme="majorHAnsi" w:hAnsiTheme="majorHAnsi" w:cs="Times New Roman"/>
                <w:bCs/>
                <w:iCs/>
              </w:rPr>
              <w:t>Quantity/Amount</w:t>
            </w:r>
          </w:p>
        </w:tc>
        <w:tc>
          <w:tcPr>
            <w:tcW w:w="3930" w:type="dxa"/>
            <w:tcBorders>
              <w:top w:val="single" w:sz="6" w:space="0" w:color="auto"/>
              <w:left w:val="single" w:sz="6" w:space="0" w:color="auto"/>
              <w:bottom w:val="single" w:sz="6" w:space="0" w:color="auto"/>
              <w:right w:val="single" w:sz="6" w:space="0" w:color="auto"/>
            </w:tcBorders>
          </w:tcPr>
          <w:p w:rsidR="00CD1AA8" w:rsidRPr="00E63532" w:rsidRDefault="00CD1AA8" w:rsidP="000A5F9B">
            <w:pPr>
              <w:rPr>
                <w:rFonts w:asciiTheme="majorHAnsi" w:hAnsiTheme="majorHAnsi" w:cs="Times New Roman"/>
                <w:bCs/>
                <w:iCs/>
              </w:rPr>
            </w:pPr>
            <w:r w:rsidRPr="00244502">
              <w:rPr>
                <w:rFonts w:ascii="Times New Roman" w:eastAsia="Times New Roman" w:hAnsi="Times New Roman" w:cs="Times New Roman"/>
                <w:sz w:val="24"/>
                <w:szCs w:val="24"/>
              </w:rPr>
              <w:t>334^PSB^334^IEN</w:t>
            </w:r>
          </w:p>
        </w:tc>
        <w:tc>
          <w:tcPr>
            <w:tcW w:w="2729" w:type="dxa"/>
            <w:tcBorders>
              <w:top w:val="single" w:sz="6" w:space="0" w:color="auto"/>
              <w:left w:val="single" w:sz="6" w:space="0" w:color="auto"/>
              <w:bottom w:val="single" w:sz="6" w:space="0" w:color="auto"/>
              <w:right w:val="single" w:sz="4" w:space="0" w:color="auto"/>
            </w:tcBorders>
          </w:tcPr>
          <w:p w:rsidR="00CD1AA8" w:rsidRPr="00E63532" w:rsidRDefault="00CD1AA8" w:rsidP="000A5F9B">
            <w:pPr>
              <w:rPr>
                <w:rFonts w:asciiTheme="majorHAnsi" w:hAnsiTheme="majorHAnsi" w:cs="Times New Roman"/>
                <w:bCs/>
                <w:iCs/>
              </w:rPr>
            </w:pPr>
          </w:p>
        </w:tc>
      </w:tr>
      <w:tr w:rsidR="00CD1AA8" w:rsidRPr="003A1A9C" w:rsidTr="000A5F9B">
        <w:trPr>
          <w:trHeight w:val="552"/>
        </w:trPr>
        <w:tc>
          <w:tcPr>
            <w:tcW w:w="795" w:type="dxa"/>
            <w:tcBorders>
              <w:top w:val="single" w:sz="6" w:space="0" w:color="auto"/>
              <w:left w:val="single" w:sz="4" w:space="0" w:color="auto"/>
              <w:bottom w:val="single" w:sz="6" w:space="0" w:color="auto"/>
              <w:right w:val="single" w:sz="6" w:space="0" w:color="auto"/>
            </w:tcBorders>
          </w:tcPr>
          <w:p w:rsidR="00CD1AA8" w:rsidRPr="00FF68C5" w:rsidRDefault="00CD1AA8" w:rsidP="000A5F9B">
            <w:pPr>
              <w:rPr>
                <w:rFonts w:asciiTheme="majorHAnsi" w:hAnsiTheme="majorHAnsi" w:cs="Times New Roman"/>
                <w:bCs/>
                <w:iCs/>
              </w:rPr>
            </w:pPr>
            <w:r>
              <w:rPr>
                <w:rFonts w:asciiTheme="majorHAnsi" w:hAnsiTheme="majorHAnsi" w:cs="Times New Roman"/>
                <w:bCs/>
                <w:iCs/>
              </w:rPr>
              <w:t>3</w:t>
            </w:r>
          </w:p>
        </w:tc>
        <w:tc>
          <w:tcPr>
            <w:tcW w:w="674" w:type="dxa"/>
            <w:tcBorders>
              <w:top w:val="single" w:sz="6" w:space="0" w:color="auto"/>
              <w:left w:val="single" w:sz="6" w:space="0" w:color="auto"/>
              <w:bottom w:val="single" w:sz="6" w:space="0" w:color="auto"/>
              <w:right w:val="single" w:sz="6" w:space="0" w:color="auto"/>
            </w:tcBorders>
          </w:tcPr>
          <w:p w:rsidR="00CD1AA8" w:rsidRDefault="00CD1AA8" w:rsidP="000A5F9B">
            <w:pPr>
              <w:rPr>
                <w:rFonts w:asciiTheme="majorHAnsi" w:hAnsiTheme="majorHAnsi" w:cs="Times New Roman"/>
                <w:bCs/>
                <w:iCs/>
              </w:rPr>
            </w:pPr>
            <w:r>
              <w:rPr>
                <w:rFonts w:asciiTheme="majorHAnsi" w:hAnsiTheme="majorHAnsi" w:cs="Times New Roman"/>
                <w:bCs/>
                <w:iCs/>
              </w:rPr>
              <w:t>EI</w:t>
            </w:r>
          </w:p>
        </w:tc>
        <w:tc>
          <w:tcPr>
            <w:tcW w:w="1448" w:type="dxa"/>
            <w:tcBorders>
              <w:top w:val="single" w:sz="6" w:space="0" w:color="auto"/>
              <w:left w:val="single" w:sz="6" w:space="0" w:color="auto"/>
              <w:bottom w:val="single" w:sz="6" w:space="0" w:color="auto"/>
              <w:right w:val="single" w:sz="6" w:space="0" w:color="auto"/>
            </w:tcBorders>
          </w:tcPr>
          <w:p w:rsidR="00CD1AA8" w:rsidRDefault="00CD1AA8" w:rsidP="000A5F9B">
            <w:pPr>
              <w:rPr>
                <w:rFonts w:asciiTheme="majorHAnsi" w:hAnsiTheme="majorHAnsi" w:cs="Times New Roman"/>
                <w:bCs/>
                <w:iCs/>
              </w:rPr>
            </w:pPr>
            <w:r w:rsidRPr="00244502">
              <w:rPr>
                <w:rFonts w:ascii="Times New Roman" w:eastAsia="Times New Roman" w:hAnsi="Times New Roman" w:cs="Times New Roman"/>
              </w:rPr>
              <w:t xml:space="preserve">BCMA Filer Order Number  </w:t>
            </w:r>
          </w:p>
        </w:tc>
        <w:tc>
          <w:tcPr>
            <w:tcW w:w="3930" w:type="dxa"/>
            <w:tcBorders>
              <w:top w:val="single" w:sz="6" w:space="0" w:color="auto"/>
              <w:left w:val="single" w:sz="6" w:space="0" w:color="auto"/>
              <w:bottom w:val="single" w:sz="6" w:space="0" w:color="auto"/>
              <w:right w:val="single" w:sz="6" w:space="0" w:color="auto"/>
            </w:tcBorders>
          </w:tcPr>
          <w:p w:rsidR="00CD1AA8" w:rsidRPr="00244502" w:rsidRDefault="00CD1AA8" w:rsidP="000A5F9B">
            <w:pPr>
              <w:spacing w:after="0" w:line="240" w:lineRule="auto"/>
              <w:ind w:left="240"/>
              <w:rPr>
                <w:rFonts w:ascii="Times New Roman" w:eastAsia="Times New Roman" w:hAnsi="Times New Roman" w:cs="Times New Roman"/>
              </w:rPr>
            </w:pPr>
            <w:r w:rsidRPr="00244502">
              <w:rPr>
                <w:rFonts w:ascii="Times New Roman" w:eastAsia="Times New Roman" w:hAnsi="Times New Roman" w:cs="Times New Roman"/>
                <w:sz w:val="24"/>
                <w:szCs w:val="24"/>
              </w:rPr>
              <w:t>59U</w:t>
            </w:r>
          </w:p>
          <w:p w:rsidR="00CD1AA8" w:rsidRPr="00E63532" w:rsidRDefault="00CD1AA8" w:rsidP="000A5F9B">
            <w:pPr>
              <w:rPr>
                <w:rFonts w:asciiTheme="majorHAnsi" w:hAnsiTheme="majorHAnsi" w:cs="Times New Roman"/>
                <w:bCs/>
                <w:iCs/>
              </w:rPr>
            </w:pPr>
          </w:p>
        </w:tc>
        <w:tc>
          <w:tcPr>
            <w:tcW w:w="2729" w:type="dxa"/>
            <w:tcBorders>
              <w:top w:val="single" w:sz="6" w:space="0" w:color="auto"/>
              <w:left w:val="single" w:sz="6" w:space="0" w:color="auto"/>
              <w:bottom w:val="single" w:sz="6" w:space="0" w:color="auto"/>
              <w:right w:val="single" w:sz="4" w:space="0" w:color="auto"/>
            </w:tcBorders>
          </w:tcPr>
          <w:p w:rsidR="00CD1AA8" w:rsidRPr="00E63532" w:rsidRDefault="00CD1AA8" w:rsidP="000A5F9B">
            <w:pPr>
              <w:rPr>
                <w:rFonts w:asciiTheme="majorHAnsi" w:hAnsiTheme="majorHAnsi" w:cs="Times New Roman"/>
                <w:bCs/>
                <w:iCs/>
              </w:rPr>
            </w:pPr>
          </w:p>
        </w:tc>
      </w:tr>
      <w:bookmarkEnd w:id="189"/>
    </w:tbl>
    <w:p w:rsidR="00CD1AA8" w:rsidRDefault="00CD1AA8" w:rsidP="00CD1AA8">
      <w:pPr>
        <w:pStyle w:val="NoSpacing"/>
        <w:rPr>
          <w:rFonts w:asciiTheme="majorHAnsi" w:hAnsiTheme="majorHAnsi"/>
          <w:b/>
          <w:highlight w:val="yellow"/>
        </w:rPr>
      </w:pPr>
    </w:p>
    <w:p w:rsidR="00CD1AA8" w:rsidRDefault="00CD1AA8" w:rsidP="00CD1AA8">
      <w:pPr>
        <w:pStyle w:val="NoSpacing"/>
        <w:rPr>
          <w:rFonts w:asciiTheme="majorHAnsi" w:hAnsiTheme="majorHAnsi"/>
          <w:b/>
          <w:highlight w:val="yellow"/>
        </w:rPr>
      </w:pPr>
    </w:p>
    <w:p w:rsidR="00CD1AA8" w:rsidRDefault="00CD1AA8" w:rsidP="00CD1AA8">
      <w:pPr>
        <w:pStyle w:val="NoSpacing"/>
        <w:rPr>
          <w:rFonts w:asciiTheme="majorHAnsi" w:hAnsiTheme="majorHAnsi"/>
          <w:b/>
          <w:highlight w:val="yellow"/>
        </w:rPr>
      </w:pPr>
    </w:p>
    <w:p w:rsidR="00420693" w:rsidRPr="009A3CC0" w:rsidRDefault="00420693" w:rsidP="001A6E95">
      <w:pPr>
        <w:pStyle w:val="Style2"/>
      </w:pPr>
      <w:bookmarkStart w:id="190" w:name="_Toc364755529"/>
      <w:r w:rsidRPr="009A3CC0">
        <w:t>ZRX Segment in Pharmacy Order Message</w:t>
      </w:r>
      <w:bookmarkEnd w:id="190"/>
    </w:p>
    <w:p w:rsidR="00420693" w:rsidRPr="00420693" w:rsidRDefault="00420693" w:rsidP="003A1A9C">
      <w:pPr>
        <w:rPr>
          <w:rFonts w:asciiTheme="majorHAnsi" w:hAnsiTheme="majorHAnsi" w:cs="Times New Roman"/>
          <w:bCs/>
          <w:iCs/>
        </w:rPr>
      </w:pPr>
      <w:r w:rsidRPr="00420693">
        <w:rPr>
          <w:rFonts w:asciiTheme="majorHAnsi" w:hAnsiTheme="majorHAnsi" w:cs="Times New Roman"/>
          <w:bCs/>
          <w:iCs/>
        </w:rPr>
        <w:t>ZRX segment is a VA Local Segment used to pass additional data on new</w:t>
      </w:r>
      <w:r w:rsidR="00310056">
        <w:rPr>
          <w:rFonts w:asciiTheme="majorHAnsi" w:hAnsiTheme="majorHAnsi" w:cs="Times New Roman"/>
          <w:bCs/>
          <w:iCs/>
        </w:rPr>
        <w:t xml:space="preserve"> Inpatient </w:t>
      </w:r>
      <w:r w:rsidRPr="00420693">
        <w:rPr>
          <w:rFonts w:asciiTheme="majorHAnsi" w:hAnsiTheme="majorHAnsi" w:cs="Times New Roman"/>
          <w:bCs/>
          <w:iCs/>
        </w:rPr>
        <w:t>order</w:t>
      </w:r>
      <w:r w:rsidR="00310056">
        <w:rPr>
          <w:rFonts w:asciiTheme="majorHAnsi" w:hAnsiTheme="majorHAnsi" w:cs="Times New Roman"/>
          <w:bCs/>
          <w:iCs/>
        </w:rPr>
        <w:t xml:space="preserve"> medication. </w:t>
      </w:r>
      <w:r w:rsidRPr="00420693">
        <w:rPr>
          <w:rFonts w:asciiTheme="majorHAnsi" w:hAnsiTheme="majorHAnsi" w:cs="Times New Roman"/>
          <w:bCs/>
          <w:iCs/>
        </w:rPr>
        <w:t xml:space="preserve"> </w:t>
      </w:r>
    </w:p>
    <w:p w:rsidR="00420693" w:rsidRPr="00420693" w:rsidRDefault="00420693" w:rsidP="003A1A9C">
      <w:pPr>
        <w:rPr>
          <w:rFonts w:asciiTheme="majorHAnsi" w:hAnsiTheme="majorHAnsi" w:cs="Times New Roman"/>
          <w:bCs/>
          <w:iCs/>
        </w:rPr>
      </w:pPr>
      <w:r w:rsidRPr="00420693">
        <w:rPr>
          <w:rFonts w:asciiTheme="majorHAnsi" w:hAnsiTheme="majorHAnsi" w:cs="Times New Roman"/>
          <w:bCs/>
          <w:iCs/>
        </w:rPr>
        <w:t>IV identifier</w:t>
      </w:r>
      <w:r w:rsidR="00310056">
        <w:rPr>
          <w:rFonts w:asciiTheme="majorHAnsi" w:hAnsiTheme="majorHAnsi" w:cs="Times New Roman"/>
          <w:bCs/>
          <w:iCs/>
        </w:rPr>
        <w:t xml:space="preserve"> </w:t>
      </w:r>
      <w:r w:rsidRPr="00420693">
        <w:rPr>
          <w:rFonts w:asciiTheme="majorHAnsi" w:hAnsiTheme="majorHAnsi" w:cs="Times New Roman"/>
          <w:bCs/>
          <w:iCs/>
        </w:rPr>
        <w:t>will indicat</w:t>
      </w:r>
      <w:r w:rsidR="00310056">
        <w:rPr>
          <w:rFonts w:asciiTheme="majorHAnsi" w:hAnsiTheme="majorHAnsi" w:cs="Times New Roman"/>
          <w:bCs/>
          <w:iCs/>
        </w:rPr>
        <w:t xml:space="preserve">e </w:t>
      </w:r>
      <w:r w:rsidRPr="00420693">
        <w:rPr>
          <w:rFonts w:asciiTheme="majorHAnsi" w:hAnsiTheme="majorHAnsi" w:cs="Times New Roman"/>
          <w:bCs/>
          <w:iCs/>
        </w:rPr>
        <w:t>a fluid (IV), Total Parenteral Nutrition (TPN) or IV Med (“”)</w:t>
      </w:r>
    </w:p>
    <w:tbl>
      <w:tblPr>
        <w:tblW w:w="0" w:type="auto"/>
        <w:tblLayout w:type="fixed"/>
        <w:tblLook w:val="01E0" w:firstRow="1" w:lastRow="1" w:firstColumn="1" w:lastColumn="1" w:noHBand="0" w:noVBand="0"/>
      </w:tblPr>
      <w:tblGrid>
        <w:gridCol w:w="675"/>
        <w:gridCol w:w="570"/>
        <w:gridCol w:w="2283"/>
        <w:gridCol w:w="3560"/>
        <w:gridCol w:w="2488"/>
      </w:tblGrid>
      <w:tr w:rsidR="00310056" w:rsidRPr="003A1A9C" w:rsidTr="008327EB">
        <w:tc>
          <w:tcPr>
            <w:tcW w:w="67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310056" w:rsidRPr="00FF68C5" w:rsidRDefault="00310056" w:rsidP="003774DF">
            <w:pPr>
              <w:rPr>
                <w:rFonts w:asciiTheme="majorHAnsi" w:hAnsiTheme="majorHAnsi" w:cs="Times New Roman"/>
                <w:b/>
                <w:bCs/>
                <w:iCs/>
              </w:rPr>
            </w:pPr>
            <w:r w:rsidRPr="00FF68C5">
              <w:rPr>
                <w:rFonts w:asciiTheme="majorHAnsi" w:hAnsiTheme="majorHAnsi" w:cs="Times New Roman"/>
                <w:b/>
                <w:bCs/>
                <w:iCs/>
              </w:rPr>
              <w:t>SEQ</w:t>
            </w:r>
          </w:p>
        </w:tc>
        <w:tc>
          <w:tcPr>
            <w:tcW w:w="57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310056" w:rsidRPr="00FF68C5" w:rsidRDefault="00310056" w:rsidP="003774DF">
            <w:pPr>
              <w:rPr>
                <w:rFonts w:asciiTheme="majorHAnsi" w:hAnsiTheme="majorHAnsi" w:cs="Times New Roman"/>
                <w:b/>
                <w:bCs/>
                <w:iCs/>
              </w:rPr>
            </w:pPr>
            <w:r w:rsidRPr="00FF68C5">
              <w:rPr>
                <w:rFonts w:asciiTheme="majorHAnsi" w:hAnsiTheme="majorHAnsi" w:cs="Times New Roman"/>
                <w:b/>
                <w:bCs/>
                <w:iCs/>
              </w:rPr>
              <w:t>DT</w:t>
            </w:r>
          </w:p>
        </w:tc>
        <w:tc>
          <w:tcPr>
            <w:tcW w:w="228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310056" w:rsidRPr="00FF68C5" w:rsidRDefault="00310056" w:rsidP="003774DF">
            <w:pPr>
              <w:rPr>
                <w:rFonts w:asciiTheme="majorHAnsi" w:hAnsiTheme="majorHAnsi" w:cs="Times New Roman"/>
                <w:b/>
                <w:bCs/>
                <w:iCs/>
              </w:rPr>
            </w:pPr>
            <w:r w:rsidRPr="00FF68C5">
              <w:rPr>
                <w:rFonts w:asciiTheme="majorHAnsi" w:hAnsiTheme="majorHAnsi" w:cs="Times New Roman"/>
                <w:b/>
                <w:bCs/>
                <w:iCs/>
              </w:rPr>
              <w:t>Element Name</w:t>
            </w:r>
          </w:p>
        </w:tc>
        <w:tc>
          <w:tcPr>
            <w:tcW w:w="356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310056" w:rsidRPr="00FF68C5" w:rsidRDefault="00310056" w:rsidP="003774DF">
            <w:pPr>
              <w:rPr>
                <w:rFonts w:asciiTheme="majorHAnsi" w:hAnsiTheme="majorHAnsi" w:cs="Times New Roman"/>
                <w:b/>
                <w:bCs/>
                <w:iCs/>
              </w:rPr>
            </w:pPr>
            <w:r w:rsidRPr="00FF68C5">
              <w:rPr>
                <w:rFonts w:asciiTheme="majorHAnsi" w:hAnsiTheme="majorHAnsi" w:cs="Times New Roman"/>
                <w:b/>
                <w:bCs/>
                <w:iCs/>
              </w:rPr>
              <w:t>Example</w:t>
            </w:r>
          </w:p>
        </w:tc>
        <w:tc>
          <w:tcPr>
            <w:tcW w:w="2488"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310056" w:rsidRPr="00FF68C5" w:rsidRDefault="00310056" w:rsidP="003774DF">
            <w:pPr>
              <w:rPr>
                <w:rFonts w:asciiTheme="majorHAnsi" w:hAnsiTheme="majorHAnsi" w:cs="Times New Roman"/>
                <w:b/>
                <w:bCs/>
                <w:iCs/>
              </w:rPr>
            </w:pPr>
            <w:r w:rsidRPr="00FF68C5">
              <w:rPr>
                <w:rFonts w:asciiTheme="majorHAnsi" w:hAnsiTheme="majorHAnsi" w:cs="Times New Roman"/>
                <w:b/>
                <w:bCs/>
                <w:iCs/>
              </w:rPr>
              <w:t>Notes</w:t>
            </w:r>
          </w:p>
        </w:tc>
      </w:tr>
      <w:tr w:rsidR="00310056" w:rsidRPr="003A1A9C" w:rsidTr="008327EB">
        <w:tc>
          <w:tcPr>
            <w:tcW w:w="675" w:type="dxa"/>
            <w:tcBorders>
              <w:top w:val="single" w:sz="6" w:space="0" w:color="auto"/>
              <w:left w:val="single" w:sz="4" w:space="0" w:color="auto"/>
              <w:bottom w:val="single" w:sz="6" w:space="0" w:color="auto"/>
              <w:right w:val="single" w:sz="6" w:space="0" w:color="auto"/>
            </w:tcBorders>
          </w:tcPr>
          <w:p w:rsidR="00310056" w:rsidRPr="00FF68C5" w:rsidRDefault="00310056" w:rsidP="003774DF">
            <w:pPr>
              <w:rPr>
                <w:rFonts w:asciiTheme="majorHAnsi" w:hAnsiTheme="majorHAnsi" w:cs="Times New Roman"/>
                <w:bCs/>
                <w:iCs/>
              </w:rPr>
            </w:pPr>
            <w:r w:rsidRPr="00FF68C5">
              <w:rPr>
                <w:rFonts w:asciiTheme="majorHAnsi" w:hAnsiTheme="majorHAnsi" w:cs="Times New Roman"/>
                <w:bCs/>
                <w:iCs/>
              </w:rPr>
              <w:t>1</w:t>
            </w:r>
          </w:p>
        </w:tc>
        <w:tc>
          <w:tcPr>
            <w:tcW w:w="570" w:type="dxa"/>
            <w:tcBorders>
              <w:top w:val="single" w:sz="6" w:space="0" w:color="auto"/>
              <w:left w:val="single" w:sz="6" w:space="0" w:color="auto"/>
              <w:bottom w:val="single" w:sz="6" w:space="0" w:color="auto"/>
              <w:right w:val="single" w:sz="6" w:space="0" w:color="auto"/>
            </w:tcBorders>
          </w:tcPr>
          <w:p w:rsidR="00310056" w:rsidRPr="00FF68C5" w:rsidRDefault="00310056" w:rsidP="003774DF">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310056" w:rsidRPr="00FF68C5" w:rsidRDefault="002536FA" w:rsidP="003774DF">
            <w:pPr>
              <w:rPr>
                <w:rFonts w:asciiTheme="majorHAnsi" w:hAnsiTheme="majorHAnsi" w:cs="Times New Roman"/>
                <w:bCs/>
                <w:iCs/>
              </w:rPr>
            </w:pPr>
            <w:r>
              <w:rPr>
                <w:rFonts w:asciiTheme="majorHAnsi" w:hAnsiTheme="majorHAnsi" w:cs="Times New Roman"/>
                <w:bCs/>
                <w:iCs/>
              </w:rPr>
              <w:t>Previous order#</w:t>
            </w:r>
          </w:p>
        </w:tc>
        <w:tc>
          <w:tcPr>
            <w:tcW w:w="3560" w:type="dxa"/>
            <w:tcBorders>
              <w:top w:val="single" w:sz="6" w:space="0" w:color="auto"/>
              <w:left w:val="single" w:sz="6" w:space="0" w:color="auto"/>
              <w:bottom w:val="single" w:sz="6" w:space="0" w:color="auto"/>
              <w:right w:val="single" w:sz="6" w:space="0" w:color="auto"/>
            </w:tcBorders>
          </w:tcPr>
          <w:p w:rsidR="00310056" w:rsidRPr="00FF68C5" w:rsidRDefault="00310056" w:rsidP="003774DF">
            <w:pPr>
              <w:rPr>
                <w:rFonts w:asciiTheme="majorHAnsi" w:hAnsiTheme="majorHAnsi" w:cs="Times New Roman"/>
                <w:bCs/>
                <w:iCs/>
              </w:rPr>
            </w:pPr>
          </w:p>
        </w:tc>
        <w:tc>
          <w:tcPr>
            <w:tcW w:w="2488" w:type="dxa"/>
            <w:tcBorders>
              <w:top w:val="single" w:sz="6" w:space="0" w:color="auto"/>
              <w:left w:val="single" w:sz="6" w:space="0" w:color="auto"/>
              <w:bottom w:val="single" w:sz="6" w:space="0" w:color="auto"/>
              <w:right w:val="single" w:sz="4" w:space="0" w:color="auto"/>
            </w:tcBorders>
          </w:tcPr>
          <w:p w:rsidR="00310056" w:rsidRPr="008327EB" w:rsidRDefault="00756579" w:rsidP="008327EB">
            <w:pPr>
              <w:pStyle w:val="Default"/>
              <w:rPr>
                <w:rFonts w:asciiTheme="majorHAnsi" w:hAnsiTheme="majorHAnsi" w:cs="Arial"/>
                <w:sz w:val="22"/>
                <w:szCs w:val="22"/>
              </w:rPr>
            </w:pPr>
            <w:r w:rsidRPr="002536FA">
              <w:rPr>
                <w:rFonts w:asciiTheme="majorHAnsi" w:hAnsiTheme="majorHAnsi" w:cs="Arial"/>
                <w:sz w:val="22"/>
                <w:szCs w:val="22"/>
              </w:rPr>
              <w:t>Identifies</w:t>
            </w:r>
            <w:r w:rsidR="008327EB" w:rsidRPr="002536FA">
              <w:rPr>
                <w:rFonts w:asciiTheme="majorHAnsi" w:hAnsiTheme="majorHAnsi" w:cs="Arial"/>
                <w:sz w:val="22"/>
                <w:szCs w:val="22"/>
              </w:rPr>
              <w:t xml:space="preserve"> the order being edited or renewed by the current order; for front-door orders this will be the Pharmacy order number, and for back-door orders it will be the Order Entry order number. </w:t>
            </w:r>
          </w:p>
        </w:tc>
      </w:tr>
      <w:tr w:rsidR="00310056" w:rsidRPr="003A1A9C" w:rsidTr="008327EB">
        <w:trPr>
          <w:trHeight w:val="552"/>
        </w:trPr>
        <w:tc>
          <w:tcPr>
            <w:tcW w:w="675" w:type="dxa"/>
            <w:tcBorders>
              <w:top w:val="single" w:sz="6" w:space="0" w:color="auto"/>
              <w:left w:val="single" w:sz="4" w:space="0" w:color="auto"/>
              <w:bottom w:val="single" w:sz="6" w:space="0" w:color="auto"/>
              <w:right w:val="single" w:sz="6" w:space="0" w:color="auto"/>
            </w:tcBorders>
          </w:tcPr>
          <w:p w:rsidR="00310056" w:rsidRPr="00FF68C5" w:rsidRDefault="00310056" w:rsidP="003774DF">
            <w:pPr>
              <w:rPr>
                <w:rFonts w:asciiTheme="majorHAnsi" w:hAnsiTheme="majorHAnsi" w:cs="Times New Roman"/>
                <w:bCs/>
                <w:iCs/>
              </w:rPr>
            </w:pPr>
            <w:r w:rsidRPr="00FF68C5">
              <w:rPr>
                <w:rFonts w:asciiTheme="majorHAnsi" w:hAnsiTheme="majorHAnsi" w:cs="Times New Roman"/>
                <w:bCs/>
                <w:iCs/>
              </w:rPr>
              <w:t>2</w:t>
            </w:r>
          </w:p>
        </w:tc>
        <w:tc>
          <w:tcPr>
            <w:tcW w:w="570" w:type="dxa"/>
            <w:tcBorders>
              <w:top w:val="single" w:sz="6" w:space="0" w:color="auto"/>
              <w:left w:val="single" w:sz="6" w:space="0" w:color="auto"/>
              <w:bottom w:val="single" w:sz="6" w:space="0" w:color="auto"/>
              <w:right w:val="single" w:sz="6" w:space="0" w:color="auto"/>
            </w:tcBorders>
          </w:tcPr>
          <w:p w:rsidR="00310056" w:rsidRPr="00FF68C5" w:rsidRDefault="00310056" w:rsidP="003774DF">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310056" w:rsidRPr="00FF68C5" w:rsidRDefault="002536FA" w:rsidP="003774DF">
            <w:pPr>
              <w:rPr>
                <w:rFonts w:asciiTheme="majorHAnsi" w:hAnsiTheme="majorHAnsi" w:cs="Times New Roman"/>
                <w:bCs/>
                <w:iCs/>
              </w:rPr>
            </w:pPr>
            <w:r>
              <w:rPr>
                <w:rFonts w:asciiTheme="majorHAnsi" w:hAnsiTheme="majorHAnsi" w:cs="Times New Roman"/>
                <w:bCs/>
                <w:iCs/>
              </w:rPr>
              <w:t>Nature of Order</w:t>
            </w:r>
          </w:p>
        </w:tc>
        <w:tc>
          <w:tcPr>
            <w:tcW w:w="3560" w:type="dxa"/>
            <w:tcBorders>
              <w:top w:val="single" w:sz="6" w:space="0" w:color="auto"/>
              <w:left w:val="single" w:sz="6" w:space="0" w:color="auto"/>
              <w:bottom w:val="single" w:sz="6" w:space="0" w:color="auto"/>
              <w:right w:val="single" w:sz="6" w:space="0" w:color="auto"/>
            </w:tcBorders>
          </w:tcPr>
          <w:p w:rsidR="00310056" w:rsidRPr="00E63532" w:rsidRDefault="00421E98" w:rsidP="003774DF">
            <w:pPr>
              <w:rPr>
                <w:rFonts w:asciiTheme="majorHAnsi" w:hAnsiTheme="majorHAnsi" w:cs="Times New Roman"/>
                <w:bCs/>
                <w:iCs/>
              </w:rPr>
            </w:pPr>
            <w:r>
              <w:rPr>
                <w:rFonts w:asciiTheme="majorHAnsi" w:hAnsiTheme="majorHAnsi" w:cs="Times New Roman"/>
                <w:bCs/>
                <w:iCs/>
              </w:rPr>
              <w:t>I</w:t>
            </w:r>
          </w:p>
        </w:tc>
        <w:tc>
          <w:tcPr>
            <w:tcW w:w="2488" w:type="dxa"/>
            <w:tcBorders>
              <w:top w:val="single" w:sz="6" w:space="0" w:color="auto"/>
              <w:left w:val="single" w:sz="6" w:space="0" w:color="auto"/>
              <w:bottom w:val="single" w:sz="6" w:space="0" w:color="auto"/>
              <w:right w:val="single" w:sz="4" w:space="0" w:color="auto"/>
            </w:tcBorders>
          </w:tcPr>
          <w:p w:rsidR="00310056" w:rsidRPr="00E63532" w:rsidRDefault="008327EB" w:rsidP="003774DF">
            <w:pPr>
              <w:rPr>
                <w:rFonts w:asciiTheme="majorHAnsi" w:hAnsiTheme="majorHAnsi" w:cs="Times New Roman"/>
                <w:bCs/>
                <w:iCs/>
              </w:rPr>
            </w:pPr>
            <w:r w:rsidRPr="002536FA">
              <w:rPr>
                <w:rFonts w:asciiTheme="majorHAnsi" w:hAnsiTheme="majorHAnsi" w:cs="Arial"/>
              </w:rPr>
              <w:t>(W)</w:t>
            </w:r>
            <w:proofErr w:type="spellStart"/>
            <w:r w:rsidRPr="002536FA">
              <w:rPr>
                <w:rFonts w:asciiTheme="majorHAnsi" w:hAnsiTheme="majorHAnsi" w:cs="Arial"/>
              </w:rPr>
              <w:t>ritten</w:t>
            </w:r>
            <w:proofErr w:type="spellEnd"/>
            <w:r w:rsidRPr="002536FA">
              <w:rPr>
                <w:rFonts w:asciiTheme="majorHAnsi" w:hAnsiTheme="majorHAnsi" w:cs="Arial"/>
              </w:rPr>
              <w:t>, (V)</w:t>
            </w:r>
            <w:proofErr w:type="spellStart"/>
            <w:r w:rsidRPr="002536FA">
              <w:rPr>
                <w:rFonts w:asciiTheme="majorHAnsi" w:hAnsiTheme="majorHAnsi" w:cs="Arial"/>
              </w:rPr>
              <w:t>erbal</w:t>
            </w:r>
            <w:proofErr w:type="spellEnd"/>
            <w:r w:rsidRPr="002536FA">
              <w:rPr>
                <w:rFonts w:asciiTheme="majorHAnsi" w:hAnsiTheme="majorHAnsi" w:cs="Arial"/>
              </w:rPr>
              <w:t>, (P)honed, (S)</w:t>
            </w:r>
            <w:proofErr w:type="spellStart"/>
            <w:r w:rsidRPr="002536FA">
              <w:rPr>
                <w:rFonts w:asciiTheme="majorHAnsi" w:hAnsiTheme="majorHAnsi" w:cs="Arial"/>
              </w:rPr>
              <w:t>ervice</w:t>
            </w:r>
            <w:proofErr w:type="spellEnd"/>
            <w:r w:rsidRPr="002536FA">
              <w:rPr>
                <w:rFonts w:asciiTheme="majorHAnsi" w:hAnsiTheme="majorHAnsi" w:cs="Arial"/>
              </w:rPr>
              <w:t xml:space="preserve"> Correction, (X) Rejected, (D)</w:t>
            </w:r>
            <w:proofErr w:type="spellStart"/>
            <w:r w:rsidRPr="002536FA">
              <w:rPr>
                <w:rFonts w:asciiTheme="majorHAnsi" w:hAnsiTheme="majorHAnsi" w:cs="Arial"/>
              </w:rPr>
              <w:t>uplicate</w:t>
            </w:r>
            <w:proofErr w:type="spellEnd"/>
            <w:r w:rsidRPr="002536FA">
              <w:rPr>
                <w:rFonts w:asciiTheme="majorHAnsi" w:hAnsiTheme="majorHAnsi" w:cs="Arial"/>
              </w:rPr>
              <w:t xml:space="preserve">, </w:t>
            </w:r>
            <w:r>
              <w:rPr>
                <w:rFonts w:asciiTheme="majorHAnsi" w:hAnsiTheme="majorHAnsi" w:cs="Arial"/>
              </w:rPr>
              <w:t xml:space="preserve"> </w:t>
            </w:r>
            <w:r w:rsidRPr="002536FA">
              <w:rPr>
                <w:rFonts w:asciiTheme="majorHAnsi" w:hAnsiTheme="majorHAnsi" w:cs="Arial"/>
              </w:rPr>
              <w:t>Pol(I)cy, (A)</w:t>
            </w:r>
            <w:proofErr w:type="spellStart"/>
            <w:r w:rsidRPr="002536FA">
              <w:rPr>
                <w:rFonts w:asciiTheme="majorHAnsi" w:hAnsiTheme="majorHAnsi" w:cs="Arial"/>
              </w:rPr>
              <w:t>uto</w:t>
            </w:r>
            <w:proofErr w:type="spellEnd"/>
            <w:r w:rsidRPr="002536FA">
              <w:rPr>
                <w:rFonts w:asciiTheme="majorHAnsi" w:hAnsiTheme="majorHAnsi" w:cs="Arial"/>
              </w:rPr>
              <w:t>, or (E)</w:t>
            </w:r>
            <w:proofErr w:type="spellStart"/>
            <w:r w:rsidRPr="002536FA">
              <w:rPr>
                <w:rFonts w:asciiTheme="majorHAnsi" w:hAnsiTheme="majorHAnsi" w:cs="Arial"/>
              </w:rPr>
              <w:t>lectronically</w:t>
            </w:r>
            <w:proofErr w:type="spellEnd"/>
            <w:r w:rsidRPr="002536FA">
              <w:rPr>
                <w:rFonts w:asciiTheme="majorHAnsi" w:hAnsiTheme="majorHAnsi" w:cs="Arial"/>
              </w:rPr>
              <w:t xml:space="preserve"> entered</w:t>
            </w:r>
          </w:p>
        </w:tc>
      </w:tr>
      <w:tr w:rsidR="00310056" w:rsidRPr="00E63532" w:rsidTr="008327EB">
        <w:trPr>
          <w:trHeight w:val="552"/>
        </w:trPr>
        <w:tc>
          <w:tcPr>
            <w:tcW w:w="675" w:type="dxa"/>
            <w:tcBorders>
              <w:top w:val="single" w:sz="6" w:space="0" w:color="auto"/>
              <w:left w:val="single" w:sz="4" w:space="0" w:color="auto"/>
              <w:bottom w:val="single" w:sz="6" w:space="0" w:color="auto"/>
              <w:right w:val="single" w:sz="6" w:space="0" w:color="auto"/>
            </w:tcBorders>
          </w:tcPr>
          <w:p w:rsidR="00310056" w:rsidRPr="00FF68C5" w:rsidRDefault="00421E98" w:rsidP="00421E98">
            <w:pPr>
              <w:rPr>
                <w:rFonts w:asciiTheme="majorHAnsi" w:hAnsiTheme="majorHAnsi" w:cs="Times New Roman"/>
                <w:bCs/>
                <w:iCs/>
              </w:rPr>
            </w:pPr>
            <w:r>
              <w:rPr>
                <w:rFonts w:asciiTheme="majorHAnsi" w:hAnsiTheme="majorHAnsi" w:cs="Times New Roman"/>
                <w:bCs/>
                <w:iCs/>
              </w:rPr>
              <w:t>3</w:t>
            </w:r>
          </w:p>
        </w:tc>
        <w:tc>
          <w:tcPr>
            <w:tcW w:w="570" w:type="dxa"/>
            <w:tcBorders>
              <w:top w:val="single" w:sz="6" w:space="0" w:color="auto"/>
              <w:left w:val="single" w:sz="6" w:space="0" w:color="auto"/>
              <w:bottom w:val="single" w:sz="6" w:space="0" w:color="auto"/>
              <w:right w:val="single" w:sz="6" w:space="0" w:color="auto"/>
            </w:tcBorders>
          </w:tcPr>
          <w:p w:rsidR="00310056" w:rsidRPr="00FF68C5" w:rsidRDefault="00310056" w:rsidP="003774DF">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310056" w:rsidRPr="00FF68C5" w:rsidRDefault="002536FA" w:rsidP="003774DF">
            <w:pPr>
              <w:rPr>
                <w:rFonts w:asciiTheme="majorHAnsi" w:hAnsiTheme="majorHAnsi" w:cs="Times New Roman"/>
                <w:bCs/>
                <w:iCs/>
              </w:rPr>
            </w:pPr>
            <w:r>
              <w:rPr>
                <w:rFonts w:asciiTheme="majorHAnsi" w:hAnsiTheme="majorHAnsi" w:cs="Times New Roman"/>
                <w:bCs/>
                <w:iCs/>
              </w:rPr>
              <w:t>Reason the order was created</w:t>
            </w:r>
          </w:p>
        </w:tc>
        <w:tc>
          <w:tcPr>
            <w:tcW w:w="3560" w:type="dxa"/>
            <w:tcBorders>
              <w:top w:val="single" w:sz="6" w:space="0" w:color="auto"/>
              <w:left w:val="single" w:sz="6" w:space="0" w:color="auto"/>
              <w:bottom w:val="single" w:sz="6" w:space="0" w:color="auto"/>
              <w:right w:val="single" w:sz="6" w:space="0" w:color="auto"/>
            </w:tcBorders>
          </w:tcPr>
          <w:p w:rsidR="00310056" w:rsidRPr="00E63532" w:rsidRDefault="002536FA" w:rsidP="003774DF">
            <w:pPr>
              <w:rPr>
                <w:rFonts w:asciiTheme="majorHAnsi" w:hAnsiTheme="majorHAnsi" w:cs="Times New Roman"/>
                <w:bCs/>
                <w:iCs/>
              </w:rPr>
            </w:pPr>
            <w:r>
              <w:rPr>
                <w:rFonts w:asciiTheme="majorHAnsi" w:hAnsiTheme="majorHAnsi" w:cs="Times New Roman"/>
                <w:bCs/>
                <w:iCs/>
              </w:rPr>
              <w:t>N</w:t>
            </w:r>
          </w:p>
        </w:tc>
        <w:tc>
          <w:tcPr>
            <w:tcW w:w="2488" w:type="dxa"/>
            <w:tcBorders>
              <w:top w:val="single" w:sz="6" w:space="0" w:color="auto"/>
              <w:left w:val="single" w:sz="6" w:space="0" w:color="auto"/>
              <w:bottom w:val="single" w:sz="6" w:space="0" w:color="auto"/>
              <w:right w:val="single" w:sz="4" w:space="0" w:color="auto"/>
            </w:tcBorders>
          </w:tcPr>
          <w:p w:rsidR="00310056" w:rsidRPr="002536FA" w:rsidRDefault="002536FA" w:rsidP="002536FA">
            <w:pPr>
              <w:pStyle w:val="NoSpacing"/>
              <w:rPr>
                <w:rFonts w:asciiTheme="majorHAnsi" w:hAnsiTheme="majorHAnsi"/>
              </w:rPr>
            </w:pPr>
            <w:r w:rsidRPr="002536FA">
              <w:rPr>
                <w:rFonts w:asciiTheme="majorHAnsi" w:hAnsiTheme="majorHAnsi"/>
              </w:rPr>
              <w:t>N</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New</w:t>
            </w:r>
          </w:p>
          <w:p w:rsidR="002536FA" w:rsidRPr="002536FA" w:rsidRDefault="002536FA" w:rsidP="002536FA">
            <w:pPr>
              <w:pStyle w:val="NoSpacing"/>
              <w:rPr>
                <w:rFonts w:asciiTheme="majorHAnsi" w:hAnsiTheme="majorHAnsi"/>
              </w:rPr>
            </w:pPr>
            <w:r w:rsidRPr="002536FA">
              <w:rPr>
                <w:rFonts w:asciiTheme="majorHAnsi" w:hAnsiTheme="majorHAnsi"/>
              </w:rPr>
              <w:t>E</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Edit</w:t>
            </w:r>
          </w:p>
          <w:p w:rsidR="002536FA" w:rsidRPr="00E63532" w:rsidRDefault="002536FA" w:rsidP="002536FA">
            <w:pPr>
              <w:pStyle w:val="NoSpacing"/>
            </w:pPr>
            <w:r w:rsidRPr="002536FA">
              <w:rPr>
                <w:rFonts w:asciiTheme="majorHAnsi" w:hAnsiTheme="majorHAnsi"/>
              </w:rPr>
              <w:t>R</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Renew</w:t>
            </w:r>
          </w:p>
        </w:tc>
      </w:tr>
      <w:tr w:rsidR="00421E98" w:rsidRPr="00E63532" w:rsidTr="008327EB">
        <w:trPr>
          <w:trHeight w:val="552"/>
        </w:trPr>
        <w:tc>
          <w:tcPr>
            <w:tcW w:w="675" w:type="dxa"/>
            <w:tcBorders>
              <w:top w:val="single" w:sz="6" w:space="0" w:color="auto"/>
              <w:left w:val="single" w:sz="4" w:space="0" w:color="auto"/>
              <w:bottom w:val="single" w:sz="6" w:space="0" w:color="auto"/>
              <w:right w:val="single" w:sz="6" w:space="0" w:color="auto"/>
            </w:tcBorders>
          </w:tcPr>
          <w:p w:rsidR="00421E98" w:rsidRPr="00FF68C5" w:rsidRDefault="00421E98" w:rsidP="003774DF">
            <w:pPr>
              <w:rPr>
                <w:rFonts w:asciiTheme="majorHAnsi" w:hAnsiTheme="majorHAnsi" w:cs="Times New Roman"/>
                <w:bCs/>
                <w:iCs/>
              </w:rPr>
            </w:pPr>
            <w:r>
              <w:rPr>
                <w:rFonts w:asciiTheme="majorHAnsi" w:hAnsiTheme="majorHAnsi" w:cs="Times New Roman"/>
                <w:bCs/>
                <w:iCs/>
              </w:rPr>
              <w:t>4</w:t>
            </w:r>
          </w:p>
        </w:tc>
        <w:tc>
          <w:tcPr>
            <w:tcW w:w="570" w:type="dxa"/>
            <w:tcBorders>
              <w:top w:val="single" w:sz="6" w:space="0" w:color="auto"/>
              <w:left w:val="single" w:sz="6" w:space="0" w:color="auto"/>
              <w:bottom w:val="single" w:sz="6" w:space="0" w:color="auto"/>
              <w:right w:val="single" w:sz="6" w:space="0" w:color="auto"/>
            </w:tcBorders>
          </w:tcPr>
          <w:p w:rsidR="00421E98" w:rsidRPr="00FF68C5" w:rsidRDefault="00421E98" w:rsidP="003774DF">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421E98" w:rsidRPr="00FF68C5" w:rsidRDefault="002536FA" w:rsidP="003774DF">
            <w:pPr>
              <w:rPr>
                <w:rFonts w:asciiTheme="majorHAnsi" w:hAnsiTheme="majorHAnsi" w:cs="Times New Roman"/>
                <w:bCs/>
                <w:iCs/>
              </w:rPr>
            </w:pPr>
            <w:r>
              <w:rPr>
                <w:rFonts w:asciiTheme="majorHAnsi" w:hAnsiTheme="majorHAnsi" w:cs="Times New Roman"/>
                <w:bCs/>
                <w:iCs/>
              </w:rPr>
              <w:t>Routing</w:t>
            </w:r>
          </w:p>
        </w:tc>
        <w:tc>
          <w:tcPr>
            <w:tcW w:w="3560" w:type="dxa"/>
            <w:tcBorders>
              <w:top w:val="single" w:sz="6" w:space="0" w:color="auto"/>
              <w:left w:val="single" w:sz="6" w:space="0" w:color="auto"/>
              <w:bottom w:val="single" w:sz="6" w:space="0" w:color="auto"/>
              <w:right w:val="single" w:sz="6" w:space="0" w:color="auto"/>
            </w:tcBorders>
          </w:tcPr>
          <w:p w:rsidR="00421E98" w:rsidRPr="00E63532" w:rsidRDefault="00421E98" w:rsidP="003774DF">
            <w:pPr>
              <w:rPr>
                <w:rFonts w:asciiTheme="majorHAnsi" w:hAnsiTheme="majorHAnsi" w:cs="Times New Roman"/>
                <w:bCs/>
                <w:iCs/>
              </w:rPr>
            </w:pPr>
          </w:p>
        </w:tc>
        <w:tc>
          <w:tcPr>
            <w:tcW w:w="2488" w:type="dxa"/>
            <w:tcBorders>
              <w:top w:val="single" w:sz="6" w:space="0" w:color="auto"/>
              <w:left w:val="single" w:sz="6" w:space="0" w:color="auto"/>
              <w:bottom w:val="single" w:sz="6" w:space="0" w:color="auto"/>
              <w:right w:val="single" w:sz="4" w:space="0" w:color="auto"/>
            </w:tcBorders>
          </w:tcPr>
          <w:p w:rsidR="00421E98" w:rsidRPr="002536FA" w:rsidRDefault="002536FA" w:rsidP="002536FA">
            <w:pPr>
              <w:pStyle w:val="NoSpacing"/>
              <w:rPr>
                <w:rFonts w:asciiTheme="majorHAnsi" w:hAnsiTheme="majorHAnsi"/>
              </w:rPr>
            </w:pPr>
            <w:r w:rsidRPr="002536FA">
              <w:rPr>
                <w:rFonts w:asciiTheme="majorHAnsi" w:hAnsiTheme="majorHAnsi"/>
              </w:rPr>
              <w:t>W</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Window</w:t>
            </w:r>
          </w:p>
          <w:p w:rsidR="002536FA" w:rsidRPr="00E63532" w:rsidRDefault="002536FA" w:rsidP="002536FA">
            <w:pPr>
              <w:pStyle w:val="NoSpacing"/>
            </w:pPr>
            <w:r w:rsidRPr="002536FA">
              <w:rPr>
                <w:rFonts w:asciiTheme="majorHAnsi" w:hAnsiTheme="majorHAnsi"/>
              </w:rPr>
              <w:t>C</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Clinic</w:t>
            </w:r>
          </w:p>
        </w:tc>
      </w:tr>
      <w:tr w:rsidR="00421E98" w:rsidRPr="00E63532" w:rsidTr="008327EB">
        <w:trPr>
          <w:trHeight w:val="552"/>
        </w:trPr>
        <w:tc>
          <w:tcPr>
            <w:tcW w:w="675" w:type="dxa"/>
            <w:tcBorders>
              <w:top w:val="single" w:sz="6" w:space="0" w:color="auto"/>
              <w:left w:val="single" w:sz="4" w:space="0" w:color="auto"/>
              <w:bottom w:val="single" w:sz="6" w:space="0" w:color="auto"/>
              <w:right w:val="single" w:sz="6" w:space="0" w:color="auto"/>
            </w:tcBorders>
          </w:tcPr>
          <w:p w:rsidR="00421E98" w:rsidRPr="00FF68C5" w:rsidRDefault="00421E98" w:rsidP="00421E98">
            <w:pPr>
              <w:rPr>
                <w:rFonts w:asciiTheme="majorHAnsi" w:hAnsiTheme="majorHAnsi" w:cs="Times New Roman"/>
                <w:bCs/>
                <w:iCs/>
              </w:rPr>
            </w:pPr>
            <w:r>
              <w:rPr>
                <w:rFonts w:asciiTheme="majorHAnsi" w:hAnsiTheme="majorHAnsi" w:cs="Times New Roman"/>
                <w:bCs/>
                <w:iCs/>
              </w:rPr>
              <w:t>5</w:t>
            </w:r>
          </w:p>
        </w:tc>
        <w:tc>
          <w:tcPr>
            <w:tcW w:w="570" w:type="dxa"/>
            <w:tcBorders>
              <w:top w:val="single" w:sz="6" w:space="0" w:color="auto"/>
              <w:left w:val="single" w:sz="6" w:space="0" w:color="auto"/>
              <w:bottom w:val="single" w:sz="6" w:space="0" w:color="auto"/>
              <w:right w:val="single" w:sz="6" w:space="0" w:color="auto"/>
            </w:tcBorders>
          </w:tcPr>
          <w:p w:rsidR="00421E98" w:rsidRPr="00FF68C5" w:rsidRDefault="00421E98" w:rsidP="003774DF">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421E98" w:rsidRPr="00FF68C5" w:rsidRDefault="002536FA" w:rsidP="003774DF">
            <w:pPr>
              <w:rPr>
                <w:rFonts w:asciiTheme="majorHAnsi" w:hAnsiTheme="majorHAnsi" w:cs="Times New Roman"/>
                <w:bCs/>
                <w:iCs/>
              </w:rPr>
            </w:pPr>
            <w:r>
              <w:rPr>
                <w:rFonts w:asciiTheme="majorHAnsi" w:hAnsiTheme="majorHAnsi" w:cs="Times New Roman"/>
                <w:bCs/>
                <w:iCs/>
              </w:rPr>
              <w:t>Current user/user performing action</w:t>
            </w:r>
          </w:p>
        </w:tc>
        <w:tc>
          <w:tcPr>
            <w:tcW w:w="3560" w:type="dxa"/>
            <w:tcBorders>
              <w:top w:val="single" w:sz="6" w:space="0" w:color="auto"/>
              <w:left w:val="single" w:sz="6" w:space="0" w:color="auto"/>
              <w:bottom w:val="single" w:sz="6" w:space="0" w:color="auto"/>
              <w:right w:val="single" w:sz="6" w:space="0" w:color="auto"/>
            </w:tcBorders>
          </w:tcPr>
          <w:p w:rsidR="00421E98" w:rsidRPr="008327EB" w:rsidRDefault="008327EB" w:rsidP="003774DF">
            <w:pPr>
              <w:rPr>
                <w:rFonts w:asciiTheme="majorHAnsi" w:hAnsiTheme="majorHAnsi" w:cs="Times New Roman"/>
                <w:bCs/>
                <w:iCs/>
              </w:rPr>
            </w:pPr>
            <w:r w:rsidRPr="008327EB">
              <w:rPr>
                <w:rFonts w:asciiTheme="majorHAnsi" w:hAnsiTheme="majorHAnsi"/>
              </w:rPr>
              <w:t>10000000033^MJWEHALY,TSHQHY F^99NP</w:t>
            </w:r>
          </w:p>
        </w:tc>
        <w:tc>
          <w:tcPr>
            <w:tcW w:w="2488" w:type="dxa"/>
            <w:tcBorders>
              <w:top w:val="single" w:sz="6" w:space="0" w:color="auto"/>
              <w:left w:val="single" w:sz="6" w:space="0" w:color="auto"/>
              <w:bottom w:val="single" w:sz="6" w:space="0" w:color="auto"/>
              <w:right w:val="single" w:sz="4" w:space="0" w:color="auto"/>
            </w:tcBorders>
          </w:tcPr>
          <w:p w:rsidR="00421E98" w:rsidRPr="00E63532" w:rsidRDefault="008327EB" w:rsidP="003774DF">
            <w:pPr>
              <w:rPr>
                <w:rFonts w:asciiTheme="majorHAnsi" w:hAnsiTheme="majorHAnsi" w:cs="Times New Roman"/>
                <w:bCs/>
                <w:iCs/>
              </w:rPr>
            </w:pPr>
            <w:r>
              <w:rPr>
                <w:rFonts w:asciiTheme="majorHAnsi" w:hAnsiTheme="majorHAnsi" w:cs="Times New Roman"/>
                <w:bCs/>
                <w:iCs/>
              </w:rPr>
              <w:t>DUZ provider # is used instead of SSN</w:t>
            </w:r>
          </w:p>
        </w:tc>
      </w:tr>
      <w:tr w:rsidR="002536FA" w:rsidRPr="00E63532" w:rsidTr="008327EB">
        <w:trPr>
          <w:trHeight w:val="552"/>
        </w:trPr>
        <w:tc>
          <w:tcPr>
            <w:tcW w:w="675" w:type="dxa"/>
            <w:tcBorders>
              <w:top w:val="single" w:sz="6" w:space="0" w:color="auto"/>
              <w:left w:val="single" w:sz="4" w:space="0" w:color="auto"/>
              <w:bottom w:val="single" w:sz="6" w:space="0" w:color="auto"/>
              <w:right w:val="single" w:sz="6" w:space="0" w:color="auto"/>
            </w:tcBorders>
          </w:tcPr>
          <w:p w:rsidR="002536FA" w:rsidRPr="003774DF" w:rsidRDefault="002536FA" w:rsidP="003774DF">
            <w:pPr>
              <w:rPr>
                <w:rFonts w:asciiTheme="majorHAnsi" w:hAnsiTheme="majorHAnsi" w:cs="Times New Roman"/>
                <w:bCs/>
                <w:iCs/>
              </w:rPr>
            </w:pPr>
            <w:r w:rsidRPr="003774DF">
              <w:rPr>
                <w:rFonts w:asciiTheme="majorHAnsi" w:hAnsiTheme="majorHAnsi" w:cs="Times New Roman"/>
                <w:bCs/>
                <w:iCs/>
              </w:rPr>
              <w:t>6</w:t>
            </w:r>
          </w:p>
        </w:tc>
        <w:tc>
          <w:tcPr>
            <w:tcW w:w="570" w:type="dxa"/>
            <w:tcBorders>
              <w:top w:val="single" w:sz="6" w:space="0" w:color="auto"/>
              <w:left w:val="single" w:sz="6" w:space="0" w:color="auto"/>
              <w:bottom w:val="single" w:sz="6" w:space="0" w:color="auto"/>
              <w:right w:val="single" w:sz="6" w:space="0" w:color="auto"/>
            </w:tcBorders>
          </w:tcPr>
          <w:p w:rsidR="002536FA" w:rsidRPr="003774DF" w:rsidRDefault="002536FA" w:rsidP="003774DF">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2536FA" w:rsidRPr="003774DF" w:rsidRDefault="002536FA" w:rsidP="003774DF">
            <w:pPr>
              <w:rPr>
                <w:rFonts w:asciiTheme="majorHAnsi" w:hAnsiTheme="majorHAnsi" w:cs="Times New Roman"/>
                <w:bCs/>
                <w:iCs/>
              </w:rPr>
            </w:pPr>
            <w:r w:rsidRPr="003774DF">
              <w:rPr>
                <w:rFonts w:asciiTheme="majorHAnsi" w:hAnsiTheme="majorHAnsi" w:cs="Times New Roman"/>
                <w:bCs/>
                <w:iCs/>
              </w:rPr>
              <w:t>IV Identifier</w:t>
            </w:r>
          </w:p>
        </w:tc>
        <w:tc>
          <w:tcPr>
            <w:tcW w:w="3560" w:type="dxa"/>
            <w:tcBorders>
              <w:top w:val="single" w:sz="6" w:space="0" w:color="auto"/>
              <w:left w:val="single" w:sz="6" w:space="0" w:color="auto"/>
              <w:bottom w:val="single" w:sz="6" w:space="0" w:color="auto"/>
              <w:right w:val="single" w:sz="6" w:space="0" w:color="auto"/>
            </w:tcBorders>
          </w:tcPr>
          <w:p w:rsidR="002536FA" w:rsidRPr="003774DF" w:rsidRDefault="002536FA" w:rsidP="003774DF">
            <w:pPr>
              <w:rPr>
                <w:rFonts w:asciiTheme="majorHAnsi" w:hAnsiTheme="majorHAnsi" w:cs="Times New Roman"/>
                <w:bCs/>
                <w:iCs/>
              </w:rPr>
            </w:pPr>
            <w:r w:rsidRPr="003774DF">
              <w:rPr>
                <w:rFonts w:asciiTheme="majorHAnsi" w:hAnsiTheme="majorHAnsi" w:cs="Times New Roman"/>
                <w:bCs/>
                <w:iCs/>
              </w:rPr>
              <w:t>I</w:t>
            </w:r>
          </w:p>
        </w:tc>
        <w:tc>
          <w:tcPr>
            <w:tcW w:w="2488" w:type="dxa"/>
            <w:tcBorders>
              <w:top w:val="single" w:sz="6" w:space="0" w:color="auto"/>
              <w:left w:val="single" w:sz="6" w:space="0" w:color="auto"/>
              <w:bottom w:val="single" w:sz="6" w:space="0" w:color="auto"/>
              <w:right w:val="single" w:sz="4" w:space="0" w:color="auto"/>
            </w:tcBorders>
          </w:tcPr>
          <w:p w:rsidR="002536FA" w:rsidRPr="001A1A59" w:rsidRDefault="003774DF" w:rsidP="002D6DE0">
            <w:pPr>
              <w:pStyle w:val="NoSpacing"/>
              <w:rPr>
                <w:highlight w:val="yellow"/>
              </w:rPr>
            </w:pPr>
            <w:r w:rsidRPr="003774DF">
              <w:t>Note:</w:t>
            </w:r>
            <w:r w:rsidR="002D6DE0" w:rsidRPr="003774DF">
              <w:t xml:space="preserve">  Intermittent/Continuous</w:t>
            </w:r>
          </w:p>
        </w:tc>
      </w:tr>
    </w:tbl>
    <w:p w:rsidR="004818A2" w:rsidRDefault="004818A2" w:rsidP="003A1A9C">
      <w:pPr>
        <w:rPr>
          <w:rFonts w:asciiTheme="majorHAnsi" w:hAnsiTheme="majorHAnsi" w:cs="Times New Roman"/>
          <w:bCs/>
          <w:iCs/>
        </w:rPr>
      </w:pPr>
    </w:p>
    <w:p w:rsidR="00420693" w:rsidRDefault="00420693" w:rsidP="003A1A9C">
      <w:pPr>
        <w:rPr>
          <w:rFonts w:asciiTheme="majorHAnsi" w:hAnsiTheme="majorHAnsi" w:cs="Times New Roman"/>
          <w:b/>
          <w:bCs/>
          <w:i/>
          <w:iCs/>
        </w:rPr>
      </w:pPr>
    </w:p>
    <w:p w:rsidR="00CC57F2" w:rsidRPr="00CD1AA8" w:rsidRDefault="00CC57F2" w:rsidP="00CC57F2">
      <w:pPr>
        <w:pStyle w:val="Style2"/>
      </w:pPr>
      <w:bookmarkStart w:id="191" w:name="_Toc364755530"/>
      <w:bookmarkStart w:id="192" w:name="_Toc338931186"/>
      <w:r w:rsidRPr="00244502">
        <w:t>Z</w:t>
      </w:r>
      <w:r>
        <w:t xml:space="preserve">SC </w:t>
      </w:r>
      <w:r w:rsidRPr="00244502">
        <w:t xml:space="preserve">Segment </w:t>
      </w:r>
      <w:r>
        <w:t>– Vitals</w:t>
      </w:r>
      <w:bookmarkEnd w:id="191"/>
      <w:r>
        <w:t xml:space="preserve">    </w:t>
      </w:r>
      <w:bookmarkEnd w:id="192"/>
    </w:p>
    <w:p w:rsidR="00CC57F2" w:rsidRPr="00F1682C" w:rsidRDefault="00F1682C" w:rsidP="00F1682C">
      <w:pPr>
        <w:rPr>
          <w:rFonts w:asciiTheme="majorHAnsi" w:hAnsiTheme="majorHAnsi" w:cs="Times New Roman"/>
          <w:bCs/>
          <w:iCs/>
        </w:rPr>
      </w:pPr>
      <w:r>
        <w:rPr>
          <w:rFonts w:asciiTheme="majorHAnsi" w:hAnsiTheme="majorHAnsi" w:cs="Times New Roman"/>
          <w:bCs/>
          <w:iCs/>
        </w:rPr>
        <w:t>ZSC</w:t>
      </w:r>
      <w:r w:rsidRPr="00420693">
        <w:rPr>
          <w:rFonts w:asciiTheme="majorHAnsi" w:hAnsiTheme="majorHAnsi" w:cs="Times New Roman"/>
          <w:bCs/>
          <w:iCs/>
        </w:rPr>
        <w:t xml:space="preserve"> segment is a VA Local Segment </w:t>
      </w:r>
      <w:r>
        <w:rPr>
          <w:rFonts w:asciiTheme="majorHAnsi" w:hAnsiTheme="majorHAnsi" w:cs="Times New Roman"/>
          <w:bCs/>
          <w:iCs/>
        </w:rPr>
        <w:t>for a</w:t>
      </w:r>
      <w:r w:rsidRPr="00F1682C">
        <w:rPr>
          <w:rFonts w:asciiTheme="majorHAnsi" w:hAnsiTheme="majorHAnsi" w:cs="Times New Roman"/>
          <w:bCs/>
          <w:iCs/>
        </w:rPr>
        <w:t xml:space="preserve"> given outpatient encounter.  The ZSC </w:t>
      </w:r>
      <w:r>
        <w:rPr>
          <w:rFonts w:asciiTheme="majorHAnsi" w:hAnsiTheme="majorHAnsi" w:cs="Times New Roman"/>
          <w:bCs/>
          <w:iCs/>
        </w:rPr>
        <w:t xml:space="preserve">segment is designed to transfer </w:t>
      </w:r>
      <w:r w:rsidRPr="00F1682C">
        <w:rPr>
          <w:rFonts w:asciiTheme="majorHAnsi" w:hAnsiTheme="majorHAnsi" w:cs="Times New Roman"/>
          <w:bCs/>
          <w:iCs/>
        </w:rPr>
        <w:t>service indicator (stop code) information pertaining t</w:t>
      </w:r>
      <w:r>
        <w:rPr>
          <w:rFonts w:asciiTheme="majorHAnsi" w:hAnsiTheme="majorHAnsi" w:cs="Times New Roman"/>
          <w:bCs/>
          <w:iCs/>
        </w:rPr>
        <w:t xml:space="preserve">o a patient </w:t>
      </w:r>
      <w:r w:rsidRPr="00F1682C">
        <w:rPr>
          <w:rFonts w:asciiTheme="majorHAnsi" w:hAnsiTheme="majorHAnsi" w:cs="Times New Roman"/>
          <w:bCs/>
          <w:iCs/>
        </w:rPr>
        <w:t>visit.</w:t>
      </w:r>
    </w:p>
    <w:tbl>
      <w:tblPr>
        <w:tblW w:w="0" w:type="auto"/>
        <w:tblLayout w:type="fixed"/>
        <w:tblLook w:val="01E0" w:firstRow="1" w:lastRow="1" w:firstColumn="1" w:lastColumn="1" w:noHBand="0" w:noVBand="0"/>
      </w:tblPr>
      <w:tblGrid>
        <w:gridCol w:w="675"/>
        <w:gridCol w:w="570"/>
        <w:gridCol w:w="2283"/>
        <w:gridCol w:w="3560"/>
        <w:gridCol w:w="2488"/>
      </w:tblGrid>
      <w:tr w:rsidR="00CC57F2" w:rsidRPr="00FF68C5" w:rsidTr="00CC57F2">
        <w:tc>
          <w:tcPr>
            <w:tcW w:w="67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CC57F2" w:rsidRPr="00FF68C5" w:rsidRDefault="00CC57F2" w:rsidP="00CC57F2">
            <w:pPr>
              <w:rPr>
                <w:rFonts w:asciiTheme="majorHAnsi" w:hAnsiTheme="majorHAnsi" w:cs="Times New Roman"/>
                <w:b/>
                <w:bCs/>
                <w:iCs/>
              </w:rPr>
            </w:pPr>
            <w:r w:rsidRPr="00FF68C5">
              <w:rPr>
                <w:rFonts w:asciiTheme="majorHAnsi" w:hAnsiTheme="majorHAnsi" w:cs="Times New Roman"/>
                <w:b/>
                <w:bCs/>
                <w:iCs/>
              </w:rPr>
              <w:t>SEQ</w:t>
            </w:r>
          </w:p>
        </w:tc>
        <w:tc>
          <w:tcPr>
            <w:tcW w:w="57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CC57F2" w:rsidRPr="00FF68C5" w:rsidRDefault="00CC57F2" w:rsidP="00CC57F2">
            <w:pPr>
              <w:rPr>
                <w:rFonts w:asciiTheme="majorHAnsi" w:hAnsiTheme="majorHAnsi" w:cs="Times New Roman"/>
                <w:b/>
                <w:bCs/>
                <w:iCs/>
              </w:rPr>
            </w:pPr>
            <w:r w:rsidRPr="00FF68C5">
              <w:rPr>
                <w:rFonts w:asciiTheme="majorHAnsi" w:hAnsiTheme="majorHAnsi" w:cs="Times New Roman"/>
                <w:b/>
                <w:bCs/>
                <w:iCs/>
              </w:rPr>
              <w:t>DT</w:t>
            </w:r>
          </w:p>
        </w:tc>
        <w:tc>
          <w:tcPr>
            <w:tcW w:w="228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CC57F2" w:rsidRPr="00FF68C5" w:rsidRDefault="00CC57F2" w:rsidP="00CC57F2">
            <w:pPr>
              <w:rPr>
                <w:rFonts w:asciiTheme="majorHAnsi" w:hAnsiTheme="majorHAnsi" w:cs="Times New Roman"/>
                <w:b/>
                <w:bCs/>
                <w:iCs/>
              </w:rPr>
            </w:pPr>
            <w:r w:rsidRPr="00FF68C5">
              <w:rPr>
                <w:rFonts w:asciiTheme="majorHAnsi" w:hAnsiTheme="majorHAnsi" w:cs="Times New Roman"/>
                <w:b/>
                <w:bCs/>
                <w:iCs/>
              </w:rPr>
              <w:t>Element Name</w:t>
            </w:r>
          </w:p>
        </w:tc>
        <w:tc>
          <w:tcPr>
            <w:tcW w:w="356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CC57F2" w:rsidRPr="00FF68C5" w:rsidRDefault="00CC57F2" w:rsidP="00CC57F2">
            <w:pPr>
              <w:rPr>
                <w:rFonts w:asciiTheme="majorHAnsi" w:hAnsiTheme="majorHAnsi" w:cs="Times New Roman"/>
                <w:b/>
                <w:bCs/>
                <w:iCs/>
              </w:rPr>
            </w:pPr>
            <w:r w:rsidRPr="00FF68C5">
              <w:rPr>
                <w:rFonts w:asciiTheme="majorHAnsi" w:hAnsiTheme="majorHAnsi" w:cs="Times New Roman"/>
                <w:b/>
                <w:bCs/>
                <w:iCs/>
              </w:rPr>
              <w:t>Example</w:t>
            </w:r>
          </w:p>
        </w:tc>
        <w:tc>
          <w:tcPr>
            <w:tcW w:w="2488"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CC57F2" w:rsidRPr="00FF68C5" w:rsidRDefault="00CC57F2" w:rsidP="00CC57F2">
            <w:pPr>
              <w:rPr>
                <w:rFonts w:asciiTheme="majorHAnsi" w:hAnsiTheme="majorHAnsi" w:cs="Times New Roman"/>
                <w:b/>
                <w:bCs/>
                <w:iCs/>
              </w:rPr>
            </w:pPr>
            <w:r w:rsidRPr="00FF68C5">
              <w:rPr>
                <w:rFonts w:asciiTheme="majorHAnsi" w:hAnsiTheme="majorHAnsi" w:cs="Times New Roman"/>
                <w:b/>
                <w:bCs/>
                <w:iCs/>
              </w:rPr>
              <w:t>Notes</w:t>
            </w:r>
          </w:p>
        </w:tc>
      </w:tr>
      <w:tr w:rsidR="00CC57F2" w:rsidRPr="008327EB" w:rsidTr="00CC57F2">
        <w:tc>
          <w:tcPr>
            <w:tcW w:w="675" w:type="dxa"/>
            <w:tcBorders>
              <w:top w:val="single" w:sz="6" w:space="0" w:color="auto"/>
              <w:left w:val="single" w:sz="4" w:space="0" w:color="auto"/>
              <w:bottom w:val="single" w:sz="6" w:space="0" w:color="auto"/>
              <w:right w:val="single" w:sz="6" w:space="0" w:color="auto"/>
            </w:tcBorders>
          </w:tcPr>
          <w:p w:rsidR="00CC57F2" w:rsidRPr="00FF68C5" w:rsidRDefault="00CC57F2" w:rsidP="00CC57F2">
            <w:pPr>
              <w:rPr>
                <w:rFonts w:asciiTheme="majorHAnsi" w:hAnsiTheme="majorHAnsi" w:cs="Times New Roman"/>
                <w:bCs/>
                <w:iCs/>
              </w:rPr>
            </w:pPr>
            <w:r>
              <w:rPr>
                <w:rFonts w:asciiTheme="majorHAnsi" w:hAnsiTheme="majorHAnsi" w:cs="Times New Roman"/>
                <w:bCs/>
                <w:iCs/>
              </w:rPr>
              <w:t>2</w:t>
            </w:r>
          </w:p>
        </w:tc>
        <w:tc>
          <w:tcPr>
            <w:tcW w:w="570" w:type="dxa"/>
            <w:tcBorders>
              <w:top w:val="single" w:sz="6" w:space="0" w:color="auto"/>
              <w:left w:val="single" w:sz="6" w:space="0" w:color="auto"/>
              <w:bottom w:val="single" w:sz="6" w:space="0" w:color="auto"/>
              <w:right w:val="single" w:sz="6" w:space="0" w:color="auto"/>
            </w:tcBorders>
          </w:tcPr>
          <w:p w:rsidR="00CC57F2" w:rsidRPr="00FF68C5" w:rsidRDefault="00CC57F2" w:rsidP="00CC57F2">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CC57F2" w:rsidRPr="00FF68C5" w:rsidRDefault="00CC57F2" w:rsidP="00CC57F2">
            <w:pPr>
              <w:rPr>
                <w:rFonts w:asciiTheme="majorHAnsi" w:hAnsiTheme="majorHAnsi" w:cs="Times New Roman"/>
                <w:bCs/>
                <w:iCs/>
              </w:rPr>
            </w:pPr>
            <w:r>
              <w:rPr>
                <w:rFonts w:asciiTheme="majorHAnsi" w:hAnsiTheme="majorHAnsi" w:cs="Times New Roman"/>
                <w:bCs/>
                <w:iCs/>
              </w:rPr>
              <w:t>Stop Code</w:t>
            </w:r>
          </w:p>
        </w:tc>
        <w:tc>
          <w:tcPr>
            <w:tcW w:w="3560" w:type="dxa"/>
            <w:tcBorders>
              <w:top w:val="single" w:sz="6" w:space="0" w:color="auto"/>
              <w:left w:val="single" w:sz="6" w:space="0" w:color="auto"/>
              <w:bottom w:val="single" w:sz="6" w:space="0" w:color="auto"/>
              <w:right w:val="single" w:sz="6" w:space="0" w:color="auto"/>
            </w:tcBorders>
          </w:tcPr>
          <w:p w:rsidR="00CC57F2" w:rsidRPr="00FF68C5" w:rsidRDefault="00CC57F2" w:rsidP="00CC57F2">
            <w:pPr>
              <w:rPr>
                <w:rFonts w:asciiTheme="majorHAnsi" w:hAnsiTheme="majorHAnsi" w:cs="Times New Roman"/>
                <w:bCs/>
                <w:iCs/>
              </w:rPr>
            </w:pPr>
            <w:r>
              <w:rPr>
                <w:rFonts w:asciiTheme="majorHAnsi" w:hAnsiTheme="majorHAnsi" w:cs="Times New Roman"/>
                <w:bCs/>
                <w:iCs/>
              </w:rPr>
              <w:t>555</w:t>
            </w:r>
          </w:p>
        </w:tc>
        <w:tc>
          <w:tcPr>
            <w:tcW w:w="2488" w:type="dxa"/>
            <w:tcBorders>
              <w:top w:val="single" w:sz="6" w:space="0" w:color="auto"/>
              <w:left w:val="single" w:sz="6" w:space="0" w:color="auto"/>
              <w:bottom w:val="single" w:sz="6" w:space="0" w:color="auto"/>
              <w:right w:val="single" w:sz="4" w:space="0" w:color="auto"/>
            </w:tcBorders>
          </w:tcPr>
          <w:p w:rsidR="00CC57F2" w:rsidRPr="008327EB" w:rsidRDefault="00E82B64" w:rsidP="00CC57F2">
            <w:pPr>
              <w:pStyle w:val="Default"/>
              <w:rPr>
                <w:rFonts w:asciiTheme="majorHAnsi" w:hAnsiTheme="majorHAnsi" w:cs="Arial"/>
                <w:sz w:val="22"/>
                <w:szCs w:val="22"/>
              </w:rPr>
            </w:pPr>
            <w:r>
              <w:rPr>
                <w:rFonts w:asciiTheme="majorHAnsi" w:hAnsiTheme="majorHAnsi" w:cs="Arial"/>
                <w:sz w:val="22"/>
                <w:szCs w:val="22"/>
              </w:rPr>
              <w:t xml:space="preserve">AMIS Reporting </w:t>
            </w:r>
            <w:r w:rsidR="00CC57F2">
              <w:rPr>
                <w:rFonts w:asciiTheme="majorHAnsi" w:hAnsiTheme="majorHAnsi" w:cs="Arial"/>
                <w:sz w:val="22"/>
                <w:szCs w:val="22"/>
              </w:rPr>
              <w:t xml:space="preserve">Stop Code </w:t>
            </w:r>
          </w:p>
        </w:tc>
      </w:tr>
      <w:tr w:rsidR="00CC57F2" w:rsidRPr="00E63532" w:rsidTr="00CC57F2">
        <w:trPr>
          <w:trHeight w:val="552"/>
        </w:trPr>
        <w:tc>
          <w:tcPr>
            <w:tcW w:w="675" w:type="dxa"/>
            <w:tcBorders>
              <w:top w:val="single" w:sz="6" w:space="0" w:color="auto"/>
              <w:left w:val="single" w:sz="4" w:space="0" w:color="auto"/>
              <w:bottom w:val="single" w:sz="6" w:space="0" w:color="auto"/>
              <w:right w:val="single" w:sz="6" w:space="0" w:color="auto"/>
            </w:tcBorders>
          </w:tcPr>
          <w:p w:rsidR="00CC57F2" w:rsidRPr="00FF68C5" w:rsidRDefault="00CC57F2" w:rsidP="00CC57F2">
            <w:pPr>
              <w:rPr>
                <w:rFonts w:asciiTheme="majorHAnsi" w:hAnsiTheme="majorHAnsi" w:cs="Times New Roman"/>
                <w:bCs/>
                <w:iCs/>
              </w:rPr>
            </w:pPr>
            <w:r>
              <w:rPr>
                <w:rFonts w:asciiTheme="majorHAnsi" w:hAnsiTheme="majorHAnsi" w:cs="Times New Roman"/>
                <w:bCs/>
                <w:iCs/>
              </w:rPr>
              <w:t>3</w:t>
            </w:r>
          </w:p>
        </w:tc>
        <w:tc>
          <w:tcPr>
            <w:tcW w:w="570" w:type="dxa"/>
            <w:tcBorders>
              <w:top w:val="single" w:sz="6" w:space="0" w:color="auto"/>
              <w:left w:val="single" w:sz="6" w:space="0" w:color="auto"/>
              <w:bottom w:val="single" w:sz="6" w:space="0" w:color="auto"/>
              <w:right w:val="single" w:sz="6" w:space="0" w:color="auto"/>
            </w:tcBorders>
          </w:tcPr>
          <w:p w:rsidR="00CC57F2" w:rsidRPr="00FF68C5" w:rsidRDefault="00CC57F2" w:rsidP="00CC57F2">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rsidR="00CC57F2" w:rsidRPr="00FF68C5" w:rsidRDefault="00A6320B" w:rsidP="00CC57F2">
            <w:pPr>
              <w:rPr>
                <w:rFonts w:asciiTheme="majorHAnsi" w:hAnsiTheme="majorHAnsi" w:cs="Times New Roman"/>
                <w:bCs/>
                <w:iCs/>
              </w:rPr>
            </w:pPr>
            <w:r w:rsidRPr="005C728C">
              <w:rPr>
                <w:rFonts w:asciiTheme="majorHAnsi" w:hAnsiTheme="majorHAnsi" w:cs="Times New Roman"/>
                <w:bCs/>
                <w:iCs/>
              </w:rPr>
              <w:t>Identifier</w:t>
            </w:r>
          </w:p>
        </w:tc>
        <w:tc>
          <w:tcPr>
            <w:tcW w:w="3560" w:type="dxa"/>
            <w:tcBorders>
              <w:top w:val="single" w:sz="6" w:space="0" w:color="auto"/>
              <w:left w:val="single" w:sz="6" w:space="0" w:color="auto"/>
              <w:bottom w:val="single" w:sz="6" w:space="0" w:color="auto"/>
              <w:right w:val="single" w:sz="6" w:space="0" w:color="auto"/>
            </w:tcBorders>
          </w:tcPr>
          <w:p w:rsidR="00CC57F2" w:rsidRPr="00E63532" w:rsidRDefault="00CC57F2" w:rsidP="00CC57F2">
            <w:pPr>
              <w:rPr>
                <w:rFonts w:asciiTheme="majorHAnsi" w:hAnsiTheme="majorHAnsi" w:cs="Times New Roman"/>
                <w:bCs/>
                <w:iCs/>
              </w:rPr>
            </w:pPr>
            <w:r>
              <w:rPr>
                <w:rFonts w:asciiTheme="majorHAnsi" w:hAnsiTheme="majorHAnsi" w:cs="Times New Roman"/>
                <w:bCs/>
                <w:iCs/>
              </w:rPr>
              <w:t>DRUG DEPENDENCY-GROUP</w:t>
            </w:r>
          </w:p>
        </w:tc>
        <w:tc>
          <w:tcPr>
            <w:tcW w:w="2488" w:type="dxa"/>
            <w:tcBorders>
              <w:top w:val="single" w:sz="6" w:space="0" w:color="auto"/>
              <w:left w:val="single" w:sz="6" w:space="0" w:color="auto"/>
              <w:bottom w:val="single" w:sz="6" w:space="0" w:color="auto"/>
              <w:right w:val="single" w:sz="4" w:space="0" w:color="auto"/>
            </w:tcBorders>
          </w:tcPr>
          <w:p w:rsidR="00CC57F2" w:rsidRPr="00E63532" w:rsidRDefault="00CC57F2" w:rsidP="00CC57F2">
            <w:pPr>
              <w:rPr>
                <w:rFonts w:asciiTheme="majorHAnsi" w:hAnsiTheme="majorHAnsi" w:cs="Times New Roman"/>
                <w:bCs/>
                <w:iCs/>
              </w:rPr>
            </w:pPr>
            <w:r>
              <w:rPr>
                <w:rFonts w:asciiTheme="majorHAnsi" w:hAnsiTheme="majorHAnsi" w:cs="Times New Roman"/>
                <w:bCs/>
                <w:iCs/>
              </w:rPr>
              <w:t>Value from Clinic Stop file # 40.7</w:t>
            </w:r>
          </w:p>
        </w:tc>
      </w:tr>
    </w:tbl>
    <w:p w:rsidR="00CC57F2" w:rsidRDefault="00CC57F2" w:rsidP="00CC57F2">
      <w:pPr>
        <w:rPr>
          <w:rFonts w:asciiTheme="majorHAnsi" w:hAnsiTheme="majorHAnsi" w:cs="Times New Roman"/>
        </w:rPr>
      </w:pPr>
    </w:p>
    <w:p w:rsidR="00090B56" w:rsidRDefault="00090B56" w:rsidP="003A1A9C">
      <w:pPr>
        <w:rPr>
          <w:rFonts w:asciiTheme="majorHAnsi" w:hAnsiTheme="majorHAnsi" w:cs="Times New Roman"/>
          <w:b/>
          <w:bCs/>
          <w:i/>
          <w:iCs/>
        </w:rPr>
      </w:pPr>
    </w:p>
    <w:p w:rsidR="003A1A9C" w:rsidRPr="009A3CC0" w:rsidRDefault="003A1A9C" w:rsidP="001A6E95">
      <w:pPr>
        <w:pStyle w:val="Style2"/>
      </w:pPr>
      <w:bookmarkStart w:id="193" w:name="_Toc364755531"/>
      <w:r w:rsidRPr="009A3CC0">
        <w:t>ZQT Segmen</w:t>
      </w:r>
      <w:bookmarkEnd w:id="186"/>
      <w:r w:rsidR="00603737" w:rsidRPr="009A3CC0">
        <w:t>t</w:t>
      </w:r>
      <w:r w:rsidR="007F4F94" w:rsidRPr="009A3CC0">
        <w:t xml:space="preserve"> in Diet Order message</w:t>
      </w:r>
      <w:bookmarkEnd w:id="193"/>
    </w:p>
    <w:p w:rsidR="00E63532" w:rsidRPr="002B0C6B" w:rsidRDefault="00F1682C" w:rsidP="00FF68C5">
      <w:pPr>
        <w:rPr>
          <w:rFonts w:asciiTheme="majorHAnsi" w:hAnsiTheme="majorHAnsi" w:cs="Times New Roman"/>
          <w:b/>
          <w:bCs/>
          <w:iCs/>
        </w:rPr>
      </w:pPr>
      <w:r>
        <w:rPr>
          <w:rFonts w:asciiTheme="majorHAnsi" w:hAnsiTheme="majorHAnsi" w:cs="Times New Roman"/>
          <w:bCs/>
          <w:iCs/>
        </w:rPr>
        <w:t>ZSC</w:t>
      </w:r>
      <w:r w:rsidRPr="00420693">
        <w:rPr>
          <w:rFonts w:asciiTheme="majorHAnsi" w:hAnsiTheme="majorHAnsi" w:cs="Times New Roman"/>
          <w:bCs/>
          <w:iCs/>
        </w:rPr>
        <w:t xml:space="preserve"> segment is a VA Local </w:t>
      </w:r>
      <w:r>
        <w:rPr>
          <w:rFonts w:asciiTheme="majorHAnsi" w:hAnsiTheme="majorHAnsi" w:cs="Times New Roman"/>
          <w:bCs/>
          <w:iCs/>
        </w:rPr>
        <w:t>Segment i</w:t>
      </w:r>
      <w:r w:rsidR="00E63532" w:rsidRPr="00F1682C">
        <w:rPr>
          <w:rFonts w:asciiTheme="majorHAnsi" w:hAnsiTheme="majorHAnsi" w:cs="Times New Roman"/>
          <w:bCs/>
          <w:iCs/>
        </w:rPr>
        <w:t>n Tube</w:t>
      </w:r>
      <w:r w:rsidR="00112CD9" w:rsidRPr="00F1682C">
        <w:rPr>
          <w:rFonts w:asciiTheme="majorHAnsi" w:hAnsiTheme="majorHAnsi" w:cs="Times New Roman"/>
          <w:bCs/>
          <w:iCs/>
        </w:rPr>
        <w:t xml:space="preserve"> </w:t>
      </w:r>
      <w:r w:rsidR="00E63532" w:rsidRPr="00F1682C">
        <w:rPr>
          <w:rFonts w:asciiTheme="majorHAnsi" w:hAnsiTheme="majorHAnsi" w:cs="Times New Roman"/>
          <w:bCs/>
          <w:iCs/>
        </w:rPr>
        <w:t>feeding diet messages</w:t>
      </w:r>
      <w:r>
        <w:rPr>
          <w:rFonts w:asciiTheme="majorHAnsi" w:hAnsiTheme="majorHAnsi" w:cs="Times New Roman"/>
          <w:bCs/>
          <w:iCs/>
        </w:rPr>
        <w:t xml:space="preserve"> to denote quantities</w:t>
      </w:r>
      <w:r w:rsidRPr="00F1682C">
        <w:rPr>
          <w:rFonts w:asciiTheme="majorHAnsi" w:hAnsiTheme="majorHAnsi" w:cs="Times New Roman"/>
          <w:bCs/>
          <w:iCs/>
        </w:rPr>
        <w:t>.</w:t>
      </w:r>
    </w:p>
    <w:tbl>
      <w:tblPr>
        <w:tblW w:w="0" w:type="auto"/>
        <w:tblLook w:val="01E0" w:firstRow="1" w:lastRow="1" w:firstColumn="1" w:lastColumn="1" w:noHBand="0" w:noVBand="0"/>
      </w:tblPr>
      <w:tblGrid>
        <w:gridCol w:w="781"/>
        <w:gridCol w:w="658"/>
        <w:gridCol w:w="1768"/>
        <w:gridCol w:w="3667"/>
        <w:gridCol w:w="2702"/>
      </w:tblGrid>
      <w:tr w:rsidR="00E63532" w:rsidRPr="003A1A9C" w:rsidTr="00E63532">
        <w:tc>
          <w:tcPr>
            <w:tcW w:w="79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rsidR="00FF68C5" w:rsidRPr="00FF68C5" w:rsidRDefault="00FF68C5" w:rsidP="00107ACA">
            <w:pPr>
              <w:rPr>
                <w:rFonts w:asciiTheme="majorHAnsi" w:hAnsiTheme="majorHAnsi" w:cs="Times New Roman"/>
                <w:b/>
                <w:bCs/>
                <w:iCs/>
              </w:rPr>
            </w:pPr>
            <w:r w:rsidRPr="00FF68C5">
              <w:rPr>
                <w:rFonts w:asciiTheme="majorHAnsi" w:hAnsiTheme="majorHAnsi" w:cs="Times New Roman"/>
                <w:b/>
                <w:bCs/>
                <w:iCs/>
              </w:rPr>
              <w:t>SEQ</w:t>
            </w:r>
          </w:p>
        </w:tc>
        <w:tc>
          <w:tcPr>
            <w:tcW w:w="674"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F68C5" w:rsidRPr="00FF68C5" w:rsidRDefault="00FF68C5" w:rsidP="00107ACA">
            <w:pPr>
              <w:rPr>
                <w:rFonts w:asciiTheme="majorHAnsi" w:hAnsiTheme="majorHAnsi" w:cs="Times New Roman"/>
                <w:b/>
                <w:bCs/>
                <w:iCs/>
              </w:rPr>
            </w:pPr>
            <w:r w:rsidRPr="00FF68C5">
              <w:rPr>
                <w:rFonts w:asciiTheme="majorHAnsi" w:hAnsiTheme="majorHAnsi" w:cs="Times New Roman"/>
                <w:b/>
                <w:bCs/>
                <w:iCs/>
              </w:rPr>
              <w:t>DT</w:t>
            </w:r>
          </w:p>
        </w:tc>
        <w:tc>
          <w:tcPr>
            <w:tcW w:w="1448"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F68C5" w:rsidRPr="00FF68C5" w:rsidRDefault="00FF68C5" w:rsidP="00107ACA">
            <w:pPr>
              <w:rPr>
                <w:rFonts w:asciiTheme="majorHAnsi" w:hAnsiTheme="majorHAnsi" w:cs="Times New Roman"/>
                <w:b/>
                <w:bCs/>
                <w:iCs/>
              </w:rPr>
            </w:pPr>
            <w:r w:rsidRPr="00FF68C5">
              <w:rPr>
                <w:rFonts w:asciiTheme="majorHAnsi" w:hAnsiTheme="majorHAnsi" w:cs="Times New Roman"/>
                <w:b/>
                <w:bCs/>
                <w:iCs/>
              </w:rPr>
              <w:t>Element Name</w:t>
            </w:r>
          </w:p>
        </w:tc>
        <w:tc>
          <w:tcPr>
            <w:tcW w:w="393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rsidR="00FF68C5" w:rsidRPr="00FF68C5" w:rsidRDefault="00FF68C5" w:rsidP="00107ACA">
            <w:pPr>
              <w:rPr>
                <w:rFonts w:asciiTheme="majorHAnsi" w:hAnsiTheme="majorHAnsi" w:cs="Times New Roman"/>
                <w:b/>
                <w:bCs/>
                <w:iCs/>
              </w:rPr>
            </w:pPr>
            <w:r w:rsidRPr="00FF68C5">
              <w:rPr>
                <w:rFonts w:asciiTheme="majorHAnsi" w:hAnsiTheme="majorHAnsi" w:cs="Times New Roman"/>
                <w:b/>
                <w:bCs/>
                <w:iCs/>
              </w:rPr>
              <w:t>Example</w:t>
            </w:r>
          </w:p>
        </w:tc>
        <w:tc>
          <w:tcPr>
            <w:tcW w:w="272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rsidR="00FF68C5" w:rsidRPr="00FF68C5" w:rsidRDefault="00FF68C5" w:rsidP="00107ACA">
            <w:pPr>
              <w:rPr>
                <w:rFonts w:asciiTheme="majorHAnsi" w:hAnsiTheme="majorHAnsi" w:cs="Times New Roman"/>
                <w:b/>
                <w:bCs/>
                <w:iCs/>
              </w:rPr>
            </w:pPr>
            <w:r w:rsidRPr="00FF68C5">
              <w:rPr>
                <w:rFonts w:asciiTheme="majorHAnsi" w:hAnsiTheme="majorHAnsi" w:cs="Times New Roman"/>
                <w:b/>
                <w:bCs/>
                <w:iCs/>
              </w:rPr>
              <w:t>Notes</w:t>
            </w:r>
          </w:p>
        </w:tc>
      </w:tr>
      <w:tr w:rsidR="00E63532" w:rsidRPr="003A1A9C" w:rsidTr="00E63532">
        <w:tc>
          <w:tcPr>
            <w:tcW w:w="795" w:type="dxa"/>
            <w:tcBorders>
              <w:top w:val="single" w:sz="6" w:space="0" w:color="auto"/>
              <w:left w:val="single" w:sz="4" w:space="0" w:color="auto"/>
              <w:bottom w:val="single" w:sz="6" w:space="0" w:color="auto"/>
              <w:right w:val="single" w:sz="6" w:space="0" w:color="auto"/>
            </w:tcBorders>
          </w:tcPr>
          <w:p w:rsidR="00FF68C5" w:rsidRPr="00FF68C5" w:rsidRDefault="00FF68C5" w:rsidP="00107ACA">
            <w:pPr>
              <w:rPr>
                <w:rFonts w:asciiTheme="majorHAnsi" w:hAnsiTheme="majorHAnsi" w:cs="Times New Roman"/>
                <w:bCs/>
                <w:iCs/>
              </w:rPr>
            </w:pPr>
            <w:r w:rsidRPr="00FF68C5">
              <w:rPr>
                <w:rFonts w:asciiTheme="majorHAnsi" w:hAnsiTheme="majorHAnsi" w:cs="Times New Roman"/>
                <w:bCs/>
                <w:iCs/>
              </w:rPr>
              <w:t>1</w:t>
            </w:r>
          </w:p>
        </w:tc>
        <w:tc>
          <w:tcPr>
            <w:tcW w:w="674" w:type="dxa"/>
            <w:tcBorders>
              <w:top w:val="single" w:sz="6" w:space="0" w:color="auto"/>
              <w:left w:val="single" w:sz="6" w:space="0" w:color="auto"/>
              <w:bottom w:val="single" w:sz="6" w:space="0" w:color="auto"/>
              <w:right w:val="single" w:sz="6" w:space="0" w:color="auto"/>
            </w:tcBorders>
          </w:tcPr>
          <w:p w:rsidR="00FF68C5" w:rsidRPr="00FF68C5" w:rsidRDefault="00FF68C5" w:rsidP="00107ACA">
            <w:pPr>
              <w:rPr>
                <w:rFonts w:asciiTheme="majorHAnsi" w:hAnsiTheme="majorHAnsi" w:cs="Times New Roman"/>
                <w:bCs/>
                <w:iCs/>
              </w:rPr>
            </w:pPr>
            <w:r>
              <w:rPr>
                <w:rFonts w:asciiTheme="majorHAnsi" w:hAnsiTheme="majorHAnsi" w:cs="Times New Roman"/>
                <w:bCs/>
                <w:iCs/>
              </w:rPr>
              <w:t>SI</w:t>
            </w:r>
          </w:p>
        </w:tc>
        <w:tc>
          <w:tcPr>
            <w:tcW w:w="1448" w:type="dxa"/>
            <w:tcBorders>
              <w:top w:val="single" w:sz="6" w:space="0" w:color="auto"/>
              <w:left w:val="single" w:sz="6" w:space="0" w:color="auto"/>
              <w:bottom w:val="single" w:sz="6" w:space="0" w:color="auto"/>
              <w:right w:val="single" w:sz="6" w:space="0" w:color="auto"/>
            </w:tcBorders>
          </w:tcPr>
          <w:p w:rsidR="00FF68C5" w:rsidRPr="00FF68C5" w:rsidRDefault="00FF68C5" w:rsidP="00107ACA">
            <w:pPr>
              <w:rPr>
                <w:rFonts w:asciiTheme="majorHAnsi" w:hAnsiTheme="majorHAnsi" w:cs="Times New Roman"/>
                <w:bCs/>
                <w:iCs/>
              </w:rPr>
            </w:pPr>
            <w:r>
              <w:rPr>
                <w:rFonts w:asciiTheme="majorHAnsi" w:hAnsiTheme="majorHAnsi" w:cs="Times New Roman"/>
                <w:bCs/>
                <w:iCs/>
              </w:rPr>
              <w:t>Set ID</w:t>
            </w:r>
          </w:p>
        </w:tc>
        <w:tc>
          <w:tcPr>
            <w:tcW w:w="3930" w:type="dxa"/>
            <w:tcBorders>
              <w:top w:val="single" w:sz="6" w:space="0" w:color="auto"/>
              <w:left w:val="single" w:sz="6" w:space="0" w:color="auto"/>
              <w:bottom w:val="single" w:sz="6" w:space="0" w:color="auto"/>
              <w:right w:val="single" w:sz="6" w:space="0" w:color="auto"/>
            </w:tcBorders>
          </w:tcPr>
          <w:p w:rsidR="00FF68C5" w:rsidRPr="00FF68C5" w:rsidRDefault="00FF68C5" w:rsidP="00107ACA">
            <w:pPr>
              <w:rPr>
                <w:rFonts w:asciiTheme="majorHAnsi" w:hAnsiTheme="majorHAnsi" w:cs="Times New Roman"/>
                <w:bCs/>
                <w:iCs/>
              </w:rPr>
            </w:pPr>
          </w:p>
        </w:tc>
        <w:tc>
          <w:tcPr>
            <w:tcW w:w="2729" w:type="dxa"/>
            <w:tcBorders>
              <w:top w:val="single" w:sz="6" w:space="0" w:color="auto"/>
              <w:left w:val="single" w:sz="6" w:space="0" w:color="auto"/>
              <w:bottom w:val="single" w:sz="6" w:space="0" w:color="auto"/>
              <w:right w:val="single" w:sz="4" w:space="0" w:color="auto"/>
            </w:tcBorders>
          </w:tcPr>
          <w:p w:rsidR="00FF68C5" w:rsidRPr="00FF68C5" w:rsidRDefault="00FF68C5" w:rsidP="00107ACA">
            <w:pPr>
              <w:rPr>
                <w:rFonts w:asciiTheme="majorHAnsi" w:hAnsiTheme="majorHAnsi" w:cs="Times New Roman"/>
                <w:bCs/>
                <w:iCs/>
              </w:rPr>
            </w:pPr>
          </w:p>
        </w:tc>
      </w:tr>
      <w:tr w:rsidR="00E63532" w:rsidRPr="003A1A9C" w:rsidTr="00E63532">
        <w:trPr>
          <w:trHeight w:val="552"/>
        </w:trPr>
        <w:tc>
          <w:tcPr>
            <w:tcW w:w="795" w:type="dxa"/>
            <w:tcBorders>
              <w:top w:val="single" w:sz="6" w:space="0" w:color="auto"/>
              <w:left w:val="single" w:sz="4" w:space="0" w:color="auto"/>
              <w:bottom w:val="single" w:sz="6" w:space="0" w:color="auto"/>
              <w:right w:val="single" w:sz="6" w:space="0" w:color="auto"/>
            </w:tcBorders>
          </w:tcPr>
          <w:p w:rsidR="00FF68C5" w:rsidRPr="00FF68C5" w:rsidRDefault="00FF68C5" w:rsidP="00107ACA">
            <w:pPr>
              <w:rPr>
                <w:rFonts w:asciiTheme="majorHAnsi" w:hAnsiTheme="majorHAnsi" w:cs="Times New Roman"/>
                <w:bCs/>
                <w:iCs/>
              </w:rPr>
            </w:pPr>
            <w:r w:rsidRPr="00FF68C5">
              <w:rPr>
                <w:rFonts w:asciiTheme="majorHAnsi" w:hAnsiTheme="majorHAnsi" w:cs="Times New Roman"/>
                <w:bCs/>
                <w:iCs/>
              </w:rPr>
              <w:t>2</w:t>
            </w:r>
          </w:p>
        </w:tc>
        <w:tc>
          <w:tcPr>
            <w:tcW w:w="674" w:type="dxa"/>
            <w:tcBorders>
              <w:top w:val="single" w:sz="6" w:space="0" w:color="auto"/>
              <w:left w:val="single" w:sz="6" w:space="0" w:color="auto"/>
              <w:bottom w:val="single" w:sz="6" w:space="0" w:color="auto"/>
              <w:right w:val="single" w:sz="6" w:space="0" w:color="auto"/>
            </w:tcBorders>
          </w:tcPr>
          <w:p w:rsidR="00FF68C5" w:rsidRPr="00FF68C5" w:rsidRDefault="00FF68C5" w:rsidP="00107ACA">
            <w:pPr>
              <w:rPr>
                <w:rFonts w:asciiTheme="majorHAnsi" w:hAnsiTheme="majorHAnsi" w:cs="Times New Roman"/>
                <w:bCs/>
                <w:iCs/>
              </w:rPr>
            </w:pPr>
            <w:r>
              <w:rPr>
                <w:rFonts w:asciiTheme="majorHAnsi" w:hAnsiTheme="majorHAnsi" w:cs="Times New Roman"/>
                <w:bCs/>
                <w:iCs/>
              </w:rPr>
              <w:t>CD</w:t>
            </w:r>
          </w:p>
        </w:tc>
        <w:tc>
          <w:tcPr>
            <w:tcW w:w="1448" w:type="dxa"/>
            <w:tcBorders>
              <w:top w:val="single" w:sz="6" w:space="0" w:color="auto"/>
              <w:left w:val="single" w:sz="6" w:space="0" w:color="auto"/>
              <w:bottom w:val="single" w:sz="6" w:space="0" w:color="auto"/>
              <w:right w:val="single" w:sz="6" w:space="0" w:color="auto"/>
            </w:tcBorders>
          </w:tcPr>
          <w:p w:rsidR="00FF68C5" w:rsidRPr="00FF68C5" w:rsidRDefault="00112CD9" w:rsidP="00107ACA">
            <w:pPr>
              <w:rPr>
                <w:rFonts w:asciiTheme="majorHAnsi" w:hAnsiTheme="majorHAnsi" w:cs="Times New Roman"/>
                <w:bCs/>
                <w:iCs/>
              </w:rPr>
            </w:pPr>
            <w:r>
              <w:rPr>
                <w:rFonts w:asciiTheme="majorHAnsi" w:hAnsiTheme="majorHAnsi" w:cs="Times New Roman"/>
                <w:bCs/>
                <w:iCs/>
              </w:rPr>
              <w:t>Quantity/Amount</w:t>
            </w:r>
          </w:p>
        </w:tc>
        <w:tc>
          <w:tcPr>
            <w:tcW w:w="3930" w:type="dxa"/>
            <w:tcBorders>
              <w:top w:val="single" w:sz="6" w:space="0" w:color="auto"/>
              <w:left w:val="single" w:sz="6" w:space="0" w:color="auto"/>
              <w:bottom w:val="single" w:sz="6" w:space="0" w:color="auto"/>
              <w:right w:val="single" w:sz="6" w:space="0" w:color="auto"/>
            </w:tcBorders>
          </w:tcPr>
          <w:p w:rsidR="00FF68C5" w:rsidRPr="00E63532" w:rsidRDefault="00FF68C5" w:rsidP="00107ACA">
            <w:pPr>
              <w:rPr>
                <w:rFonts w:asciiTheme="majorHAnsi" w:hAnsiTheme="majorHAnsi" w:cs="Times New Roman"/>
                <w:bCs/>
                <w:iCs/>
              </w:rPr>
            </w:pPr>
            <w:r w:rsidRPr="00E63532">
              <w:rPr>
                <w:rFonts w:asciiTheme="majorHAnsi" w:hAnsiTheme="majorHAnsi" w:cs="Times New Roman"/>
                <w:bCs/>
                <w:iCs/>
              </w:rPr>
              <w:t xml:space="preserve">250&amp;M^QD^                                        </w:t>
            </w:r>
          </w:p>
        </w:tc>
        <w:tc>
          <w:tcPr>
            <w:tcW w:w="2729" w:type="dxa"/>
            <w:tcBorders>
              <w:top w:val="single" w:sz="6" w:space="0" w:color="auto"/>
              <w:left w:val="single" w:sz="6" w:space="0" w:color="auto"/>
              <w:bottom w:val="single" w:sz="6" w:space="0" w:color="auto"/>
              <w:right w:val="single" w:sz="4" w:space="0" w:color="auto"/>
            </w:tcBorders>
          </w:tcPr>
          <w:p w:rsidR="00FF68C5" w:rsidRPr="00E63532" w:rsidRDefault="00E63532" w:rsidP="00107ACA">
            <w:pPr>
              <w:rPr>
                <w:rFonts w:asciiTheme="majorHAnsi" w:hAnsiTheme="majorHAnsi" w:cs="Times New Roman"/>
                <w:bCs/>
                <w:iCs/>
              </w:rPr>
            </w:pPr>
            <w:proofErr w:type="spellStart"/>
            <w:r w:rsidRPr="00E63532">
              <w:rPr>
                <w:rFonts w:asciiTheme="majorHAnsi" w:hAnsiTheme="majorHAnsi" w:cs="Times New Roman"/>
                <w:bCs/>
                <w:iCs/>
              </w:rPr>
              <w:t>Quantity^Units^Schedule</w:t>
            </w:r>
            <w:proofErr w:type="spellEnd"/>
          </w:p>
        </w:tc>
      </w:tr>
    </w:tbl>
    <w:tbl>
      <w:tblPr>
        <w:tblpPr w:leftFromText="180" w:rightFromText="180" w:vertAnchor="text" w:horzAnchor="margin" w:tblpXSpec="center" w:tblpY="-296"/>
        <w:tblW w:w="11279" w:type="dxa"/>
        <w:tblLook w:val="04A0" w:firstRow="1" w:lastRow="0" w:firstColumn="1" w:lastColumn="0" w:noHBand="0" w:noVBand="1"/>
      </w:tblPr>
      <w:tblGrid>
        <w:gridCol w:w="1959"/>
        <w:gridCol w:w="1094"/>
        <w:gridCol w:w="851"/>
        <w:gridCol w:w="1056"/>
        <w:gridCol w:w="920"/>
        <w:gridCol w:w="1120"/>
        <w:gridCol w:w="1200"/>
        <w:gridCol w:w="1120"/>
        <w:gridCol w:w="1120"/>
        <w:gridCol w:w="980"/>
      </w:tblGrid>
      <w:tr w:rsidR="009A3CC0" w:rsidRPr="00D2670A" w:rsidTr="00BA6993">
        <w:trPr>
          <w:trHeight w:val="623"/>
        </w:trPr>
        <w:tc>
          <w:tcPr>
            <w:tcW w:w="1959" w:type="dxa"/>
            <w:tcBorders>
              <w:top w:val="single" w:sz="4" w:space="0" w:color="auto"/>
              <w:left w:val="single" w:sz="4" w:space="0" w:color="auto"/>
              <w:bottom w:val="single" w:sz="4" w:space="0" w:color="auto"/>
              <w:right w:val="single" w:sz="4" w:space="0" w:color="auto"/>
            </w:tcBorders>
            <w:shd w:val="clear" w:color="auto" w:fill="auto"/>
            <w:hideMark/>
          </w:tcPr>
          <w:p w:rsidR="009A3CC0" w:rsidRPr="00A929CB" w:rsidRDefault="00A929CB" w:rsidP="00A929CB">
            <w:pPr>
              <w:spacing w:after="0" w:line="240" w:lineRule="auto"/>
              <w:jc w:val="center"/>
              <w:rPr>
                <w:rFonts w:ascii="Cambria" w:eastAsia="Times New Roman" w:hAnsi="Cambria" w:cs="Calibri"/>
                <w:b/>
                <w:color w:val="000000"/>
              </w:rPr>
            </w:pPr>
            <w:r w:rsidRPr="00A929CB">
              <w:rPr>
                <w:rFonts w:ascii="Cambria" w:eastAsia="Times New Roman" w:hAnsi="Cambria" w:cs="Calibri"/>
                <w:b/>
                <w:color w:val="000000"/>
              </w:rPr>
              <w:t>SEGMENTS IN MESSAGE</w:t>
            </w:r>
            <w:r w:rsidR="009A3CC0" w:rsidRPr="00A929CB">
              <w:rPr>
                <w:rFonts w:ascii="Cambria" w:eastAsia="Times New Roman" w:hAnsi="Cambria" w:cs="Calibri"/>
                <w:b/>
                <w:color w:val="000000"/>
              </w:rPr>
              <w:t> </w:t>
            </w:r>
          </w:p>
        </w:tc>
        <w:tc>
          <w:tcPr>
            <w:tcW w:w="1029"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b/>
                <w:bCs/>
                <w:color w:val="000000"/>
                <w:sz w:val="18"/>
                <w:szCs w:val="18"/>
              </w:rPr>
            </w:pPr>
            <w:r w:rsidRPr="00D2670A">
              <w:rPr>
                <w:rFonts w:ascii="Cambria" w:eastAsia="Times New Roman" w:hAnsi="Cambria" w:cs="Calibri"/>
                <w:b/>
                <w:bCs/>
                <w:color w:val="000000"/>
                <w:sz w:val="18"/>
                <w:szCs w:val="18"/>
              </w:rPr>
              <w:t>MESSAGE TYPE</w:t>
            </w:r>
          </w:p>
        </w:tc>
        <w:tc>
          <w:tcPr>
            <w:tcW w:w="851"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ADT</w:t>
            </w:r>
          </w:p>
        </w:tc>
        <w:tc>
          <w:tcPr>
            <w:tcW w:w="980"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ALLERGY ORU</w:t>
            </w:r>
          </w:p>
        </w:tc>
        <w:tc>
          <w:tcPr>
            <w:tcW w:w="920"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BCMA</w:t>
            </w:r>
          </w:p>
        </w:tc>
        <w:tc>
          <w:tcPr>
            <w:tcW w:w="1120"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DIET ORM</w:t>
            </w:r>
          </w:p>
        </w:tc>
        <w:tc>
          <w:tcPr>
            <w:tcW w:w="1200"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LAB  ORM</w:t>
            </w:r>
          </w:p>
        </w:tc>
        <w:tc>
          <w:tcPr>
            <w:tcW w:w="1120"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NURSING  ORM</w:t>
            </w:r>
          </w:p>
        </w:tc>
        <w:tc>
          <w:tcPr>
            <w:tcW w:w="1120"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RAD ORM</w:t>
            </w:r>
          </w:p>
        </w:tc>
        <w:tc>
          <w:tcPr>
            <w:tcW w:w="980" w:type="dxa"/>
            <w:tcBorders>
              <w:top w:val="single" w:sz="4" w:space="0" w:color="auto"/>
              <w:left w:val="nil"/>
              <w:bottom w:val="single" w:sz="4" w:space="0" w:color="auto"/>
              <w:right w:val="single" w:sz="4" w:space="0" w:color="auto"/>
            </w:tcBorders>
            <w:shd w:val="clear" w:color="000000" w:fill="BFBFBF"/>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RX ORM</w:t>
            </w:r>
          </w:p>
        </w:tc>
      </w:tr>
      <w:tr w:rsidR="009A3CC0" w:rsidRPr="00D2670A" w:rsidTr="00BA6993">
        <w:trPr>
          <w:trHeight w:val="263"/>
        </w:trPr>
        <w:tc>
          <w:tcPr>
            <w:tcW w:w="1959" w:type="dxa"/>
            <w:tcBorders>
              <w:top w:val="nil"/>
              <w:left w:val="single" w:sz="4" w:space="0" w:color="auto"/>
              <w:bottom w:val="single" w:sz="4" w:space="0" w:color="auto"/>
              <w:right w:val="single" w:sz="4" w:space="0" w:color="auto"/>
            </w:tcBorders>
            <w:shd w:val="clear" w:color="000000" w:fill="BFBFBF"/>
            <w:vAlign w:val="bottom"/>
            <w:hideMark/>
          </w:tcPr>
          <w:p w:rsidR="009A3CC0" w:rsidRPr="00D2670A" w:rsidRDefault="009A3CC0" w:rsidP="009A3CC0">
            <w:pPr>
              <w:spacing w:after="0" w:line="240" w:lineRule="auto"/>
              <w:jc w:val="center"/>
              <w:rPr>
                <w:rFonts w:ascii="Cambria" w:eastAsia="Times New Roman" w:hAnsi="Cambria" w:cs="Calibri"/>
                <w:b/>
                <w:bCs/>
                <w:color w:val="000000"/>
                <w:sz w:val="18"/>
                <w:szCs w:val="18"/>
              </w:rPr>
            </w:pPr>
            <w:r w:rsidRPr="00D2670A">
              <w:rPr>
                <w:rFonts w:ascii="Cambria" w:eastAsia="Times New Roman" w:hAnsi="Cambria" w:cs="Calibri"/>
                <w:b/>
                <w:bCs/>
                <w:color w:val="000000"/>
                <w:sz w:val="18"/>
                <w:szCs w:val="18"/>
              </w:rPr>
              <w:t>SEGMENT TYPE</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r>
      <w:tr w:rsidR="009A3CC0" w:rsidRPr="00D2670A" w:rsidTr="00BA6993">
        <w:trPr>
          <w:trHeight w:val="46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MSH</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r>
      <w:tr w:rsidR="009A3CC0" w:rsidRPr="00D2670A" w:rsidTr="00BA6993">
        <w:trPr>
          <w:trHeight w:val="45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MSA</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9A3CC0" w:rsidRPr="00D2670A" w:rsidTr="00BA6993">
        <w:trPr>
          <w:trHeight w:val="43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EVN</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9A3CC0" w:rsidRPr="00D2670A" w:rsidTr="00BA6993">
        <w:trPr>
          <w:trHeight w:val="43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PID</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r>
      <w:tr w:rsidR="009A3CC0" w:rsidRPr="00D2670A" w:rsidTr="00BA6993">
        <w:trPr>
          <w:trHeight w:val="51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PD1</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PV1</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AL1</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DG1</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9A3CC0" w:rsidRPr="00D2670A" w:rsidTr="00BA6993">
        <w:trPr>
          <w:trHeight w:val="36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ORC</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 xml:space="preserve">ODS </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9A3CC0" w:rsidRPr="00D2670A" w:rsidTr="00BA6993">
        <w:trPr>
          <w:trHeight w:val="33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ODT</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NTE</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OBR</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33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OBX</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9A3CC0" w:rsidRPr="00D2670A" w:rsidTr="00BA6993">
        <w:trPr>
          <w:trHeight w:val="36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RGS</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AIG</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AIP</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AIL</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AIS</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RXA</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9A3CC0" w:rsidRPr="00D2670A" w:rsidTr="00BA6993">
        <w:trPr>
          <w:trHeight w:val="34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RXC</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RXE</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r w:rsidRPr="00D2670A">
              <w:rPr>
                <w:rFonts w:ascii="Cambria" w:eastAsia="Times New Roman" w:hAnsi="Cambria" w:cs="Calibri"/>
                <w:color w:val="000000"/>
                <w:sz w:val="18"/>
                <w:szCs w:val="18"/>
              </w:rPr>
              <w:t> </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RXO</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r w:rsidRPr="00D2670A">
              <w:rPr>
                <w:rFonts w:ascii="Cambria" w:eastAsia="Times New Roman" w:hAnsi="Cambria" w:cs="Calibri"/>
                <w:color w:val="000000"/>
                <w:sz w:val="18"/>
                <w:szCs w:val="18"/>
              </w:rPr>
              <w:t> </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RXR</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r w:rsidRPr="00D2670A">
              <w:rPr>
                <w:rFonts w:ascii="Cambria" w:eastAsia="Times New Roman" w:hAnsi="Cambria" w:cs="Calibri"/>
                <w:color w:val="000000"/>
                <w:sz w:val="18"/>
                <w:szCs w:val="18"/>
              </w:rPr>
              <w:t> </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SCH</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9A3CC0" w:rsidRPr="00D2670A" w:rsidTr="00BA6993">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QRD</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9A3CC0" w:rsidRPr="00D2670A" w:rsidTr="00BA6993">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ZQT</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9A3CC0" w:rsidRPr="00D2670A" w:rsidTr="00BA6993">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ZBC</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833159">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 xml:space="preserve">ZSC  </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9A3CC0" w:rsidRPr="00D2670A" w:rsidTr="00BA6993">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rsidR="009A3CC0" w:rsidRPr="00D2670A" w:rsidRDefault="009A3CC0" w:rsidP="009A3CC0">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ZRX</w:t>
            </w:r>
          </w:p>
        </w:tc>
        <w:tc>
          <w:tcPr>
            <w:tcW w:w="1029"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rsidR="009A3CC0" w:rsidRPr="00D2670A" w:rsidRDefault="009A3CC0" w:rsidP="009A3CC0">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bl>
    <w:p w:rsidR="00C23825" w:rsidRDefault="00C23825" w:rsidP="003A1A9C">
      <w:pPr>
        <w:rPr>
          <w:rFonts w:asciiTheme="majorHAnsi" w:hAnsiTheme="majorHAnsi" w:cs="Times New Roman"/>
          <w:b/>
          <w:bCs/>
          <w:i/>
          <w:iCs/>
        </w:rPr>
      </w:pPr>
    </w:p>
    <w:p w:rsidR="003A1A9C" w:rsidRDefault="003A1A9C" w:rsidP="003A1A9C">
      <w:pPr>
        <w:rPr>
          <w:rFonts w:asciiTheme="majorHAnsi" w:hAnsiTheme="majorHAnsi" w:cs="Times New Roman"/>
          <w:b/>
          <w:bCs/>
          <w:i/>
          <w:iCs/>
        </w:rPr>
      </w:pPr>
    </w:p>
    <w:tbl>
      <w:tblPr>
        <w:tblW w:w="11282" w:type="dxa"/>
        <w:tblInd w:w="-998" w:type="dxa"/>
        <w:tblLook w:val="04A0" w:firstRow="1" w:lastRow="0" w:firstColumn="1" w:lastColumn="0" w:noHBand="0" w:noVBand="1"/>
      </w:tblPr>
      <w:tblGrid>
        <w:gridCol w:w="1556"/>
        <w:gridCol w:w="1094"/>
        <w:gridCol w:w="1216"/>
        <w:gridCol w:w="1316"/>
        <w:gridCol w:w="1286"/>
        <w:gridCol w:w="1056"/>
        <w:gridCol w:w="1056"/>
        <w:gridCol w:w="900"/>
        <w:gridCol w:w="900"/>
        <w:gridCol w:w="1356"/>
      </w:tblGrid>
      <w:tr w:rsidR="00A929CB" w:rsidRPr="00D2670A" w:rsidTr="00BA6993">
        <w:trPr>
          <w:trHeight w:val="630"/>
        </w:trPr>
        <w:tc>
          <w:tcPr>
            <w:tcW w:w="1556" w:type="dxa"/>
            <w:tcBorders>
              <w:top w:val="single" w:sz="4" w:space="0" w:color="auto"/>
              <w:left w:val="single" w:sz="4" w:space="0" w:color="auto"/>
              <w:bottom w:val="single" w:sz="4" w:space="0" w:color="auto"/>
              <w:right w:val="single" w:sz="4" w:space="0" w:color="auto"/>
            </w:tcBorders>
            <w:shd w:val="clear" w:color="auto" w:fill="auto"/>
            <w:hideMark/>
          </w:tcPr>
          <w:p w:rsidR="00D2670A" w:rsidRPr="00A929CB" w:rsidRDefault="00A929CB" w:rsidP="00D2670A">
            <w:pPr>
              <w:spacing w:after="0" w:line="240" w:lineRule="auto"/>
              <w:jc w:val="center"/>
              <w:rPr>
                <w:rFonts w:ascii="Cambria" w:eastAsia="Times New Roman" w:hAnsi="Cambria" w:cs="Calibri"/>
                <w:b/>
                <w:color w:val="000000"/>
              </w:rPr>
            </w:pPr>
            <w:r>
              <w:rPr>
                <w:rFonts w:ascii="Cambria" w:eastAsia="Times New Roman" w:hAnsi="Cambria" w:cs="Calibri"/>
                <w:b/>
                <w:color w:val="000000"/>
              </w:rPr>
              <w:t>SEGMENTS IN MESSAGE</w:t>
            </w:r>
          </w:p>
        </w:tc>
        <w:tc>
          <w:tcPr>
            <w:tcW w:w="995"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b/>
                <w:bCs/>
                <w:color w:val="000000"/>
                <w:sz w:val="18"/>
                <w:szCs w:val="18"/>
              </w:rPr>
            </w:pPr>
            <w:r w:rsidRPr="00A929CB">
              <w:rPr>
                <w:rFonts w:ascii="Cambria" w:eastAsia="Times New Roman" w:hAnsi="Cambria" w:cs="Calibri"/>
                <w:b/>
                <w:bCs/>
                <w:color w:val="000000"/>
                <w:sz w:val="18"/>
                <w:szCs w:val="18"/>
              </w:rPr>
              <w:t>MESSAGE TYPE</w:t>
            </w:r>
          </w:p>
        </w:tc>
        <w:tc>
          <w:tcPr>
            <w:tcW w:w="1165"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LAB/MICRO ORU</w:t>
            </w:r>
          </w:p>
        </w:tc>
        <w:tc>
          <w:tcPr>
            <w:tcW w:w="1206"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PATHOLOGY ORU</w:t>
            </w:r>
          </w:p>
        </w:tc>
        <w:tc>
          <w:tcPr>
            <w:tcW w:w="1224"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RADIOLOGY ORU</w:t>
            </w:r>
          </w:p>
        </w:tc>
        <w:tc>
          <w:tcPr>
            <w:tcW w:w="990"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SURGERY SIU</w:t>
            </w:r>
          </w:p>
        </w:tc>
        <w:tc>
          <w:tcPr>
            <w:tcW w:w="990"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SURGERY ORU</w:t>
            </w:r>
          </w:p>
        </w:tc>
        <w:tc>
          <w:tcPr>
            <w:tcW w:w="900"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VITALS ORU</w:t>
            </w:r>
          </w:p>
        </w:tc>
        <w:tc>
          <w:tcPr>
            <w:tcW w:w="900" w:type="dxa"/>
            <w:tcBorders>
              <w:top w:val="single" w:sz="4" w:space="0" w:color="auto"/>
              <w:left w:val="nil"/>
              <w:bottom w:val="single" w:sz="4" w:space="0" w:color="auto"/>
              <w:right w:val="single" w:sz="4" w:space="0" w:color="auto"/>
            </w:tcBorders>
            <w:shd w:val="clear" w:color="000000" w:fill="BFBFBF"/>
            <w:hideMark/>
          </w:tcPr>
          <w:p w:rsidR="00D2670A" w:rsidRPr="00A929CB" w:rsidRDefault="00D2670A" w:rsidP="00D2670A">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VITALS QRY</w:t>
            </w:r>
          </w:p>
        </w:tc>
        <w:tc>
          <w:tcPr>
            <w:tcW w:w="1356" w:type="dxa"/>
            <w:tcBorders>
              <w:top w:val="single" w:sz="4" w:space="0" w:color="auto"/>
              <w:left w:val="nil"/>
              <w:bottom w:val="single" w:sz="4" w:space="0" w:color="auto"/>
              <w:right w:val="single" w:sz="4" w:space="0" w:color="auto"/>
            </w:tcBorders>
            <w:shd w:val="clear" w:color="000000" w:fill="BFBFBF"/>
            <w:vAlign w:val="bottom"/>
            <w:hideMark/>
          </w:tcPr>
          <w:p w:rsidR="00D2670A" w:rsidRDefault="00BA6993" w:rsidP="00D2670A">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VITALS ACK</w:t>
            </w:r>
          </w:p>
          <w:p w:rsidR="00BA6993" w:rsidRDefault="00BA6993" w:rsidP="00D2670A">
            <w:pPr>
              <w:spacing w:after="0" w:line="240" w:lineRule="auto"/>
              <w:rPr>
                <w:rFonts w:ascii="Cambria" w:eastAsia="Times New Roman" w:hAnsi="Cambria" w:cs="Calibri"/>
                <w:color w:val="000000"/>
                <w:sz w:val="18"/>
                <w:szCs w:val="18"/>
              </w:rPr>
            </w:pPr>
          </w:p>
          <w:p w:rsidR="00BA6993" w:rsidRPr="00A929CB" w:rsidRDefault="00BA6993" w:rsidP="00D2670A">
            <w:pPr>
              <w:spacing w:after="0" w:line="240" w:lineRule="auto"/>
              <w:rPr>
                <w:rFonts w:ascii="Cambria" w:eastAsia="Times New Roman" w:hAnsi="Cambria" w:cs="Calibri"/>
                <w:color w:val="000000"/>
                <w:sz w:val="18"/>
                <w:szCs w:val="18"/>
              </w:rPr>
            </w:pPr>
          </w:p>
        </w:tc>
      </w:tr>
      <w:tr w:rsidR="00A929CB" w:rsidRPr="00D2670A" w:rsidTr="00BA6993">
        <w:trPr>
          <w:trHeight w:val="242"/>
        </w:trPr>
        <w:tc>
          <w:tcPr>
            <w:tcW w:w="1556" w:type="dxa"/>
            <w:tcBorders>
              <w:top w:val="nil"/>
              <w:left w:val="single" w:sz="4" w:space="0" w:color="auto"/>
              <w:bottom w:val="single" w:sz="4" w:space="0" w:color="auto"/>
              <w:right w:val="single" w:sz="4" w:space="0" w:color="auto"/>
            </w:tcBorders>
            <w:shd w:val="clear" w:color="000000" w:fill="BFBFBF"/>
            <w:vAlign w:val="bottom"/>
            <w:hideMark/>
          </w:tcPr>
          <w:p w:rsidR="00D2670A" w:rsidRPr="00BA6993" w:rsidRDefault="00D2670A" w:rsidP="00D2670A">
            <w:pPr>
              <w:spacing w:after="0" w:line="240" w:lineRule="auto"/>
              <w:jc w:val="center"/>
              <w:rPr>
                <w:rFonts w:ascii="Cambria" w:eastAsia="Times New Roman" w:hAnsi="Cambria" w:cs="Calibri"/>
                <w:b/>
                <w:bCs/>
                <w:color w:val="000000"/>
                <w:sz w:val="18"/>
                <w:szCs w:val="18"/>
              </w:rPr>
            </w:pPr>
            <w:r w:rsidRPr="00BA6993">
              <w:rPr>
                <w:rFonts w:ascii="Cambria" w:eastAsia="Times New Roman" w:hAnsi="Cambria" w:cs="Calibri"/>
                <w:b/>
                <w:bCs/>
                <w:color w:val="000000"/>
                <w:sz w:val="18"/>
                <w:szCs w:val="18"/>
              </w:rPr>
              <w:t>SEGMENT TYPE</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r>
      <w:tr w:rsidR="00A929CB" w:rsidRPr="00D2670A" w:rsidTr="00BA6993">
        <w:trPr>
          <w:trHeight w:val="46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MSH</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A929CB" w:rsidRPr="00D2670A" w:rsidTr="00BA6993">
        <w:trPr>
          <w:trHeight w:val="45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MSA</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A929CB" w:rsidRPr="00D2670A" w:rsidTr="00BA6993">
        <w:trPr>
          <w:trHeight w:val="43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EVN</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43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PID</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B73062" w:rsidP="00B73062">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A929CB" w:rsidRPr="00D2670A" w:rsidTr="00BA6993">
        <w:trPr>
          <w:trHeight w:val="51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PD1</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PV1</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B73062"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AL1</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center"/>
            <w:hideMark/>
          </w:tcPr>
          <w:p w:rsidR="00D2670A" w:rsidRPr="00CC57F2" w:rsidRDefault="00CC57F2" w:rsidP="009545EE">
            <w:pPr>
              <w:spacing w:after="0" w:line="240" w:lineRule="auto"/>
              <w:rPr>
                <w:rFonts w:ascii="Cambria" w:eastAsia="Times New Roman" w:hAnsi="Cambria" w:cs="Calibri"/>
                <w:b/>
                <w:bCs/>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DG1</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52595F">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6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ORC</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B73062" w:rsidP="00B73062">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 xml:space="preserve">ODS </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3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ODT</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NTE</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FC365F">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52595F">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OBR</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B73062" w:rsidP="00B73062">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A929CB" w:rsidRPr="00D2670A" w:rsidTr="00BA6993">
        <w:trPr>
          <w:trHeight w:val="33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OBX</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B73062" w:rsidP="00B73062">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A929CB" w:rsidRPr="00D2670A" w:rsidTr="00BA6993">
        <w:trPr>
          <w:trHeight w:val="36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RGS</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AIG</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AIP</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AIL</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AIS</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RXA</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FC365F">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472E39"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472E39"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4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RXC</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RXE</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RXO</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RXR</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SCH</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r>
      <w:tr w:rsidR="00A929CB" w:rsidRPr="00D2670A" w:rsidTr="00BA6993">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QRD</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B73062" w:rsidP="00B73062">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A929CB" w:rsidRPr="00D2670A" w:rsidTr="00BA6993">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ZQT</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ZBC</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833159"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 xml:space="preserve">ZSC   </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FC365F" w:rsidP="00D2670A">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00D2670A"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833159" w:rsidP="0052595F">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52595F" w:rsidP="0052595F">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A929CB" w:rsidRPr="00D2670A" w:rsidTr="00BA6993">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rsidR="00D2670A" w:rsidRPr="00A929CB" w:rsidRDefault="00D2670A" w:rsidP="00D2670A">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ZRX</w:t>
            </w:r>
          </w:p>
        </w:tc>
        <w:tc>
          <w:tcPr>
            <w:tcW w:w="99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rsidR="00D2670A" w:rsidRPr="00D2670A" w:rsidRDefault="00D2670A" w:rsidP="00D2670A">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bl>
    <w:p w:rsidR="006C026F" w:rsidRDefault="006C026F" w:rsidP="003A1A9C">
      <w:pPr>
        <w:rPr>
          <w:rFonts w:asciiTheme="majorHAnsi" w:hAnsiTheme="majorHAnsi" w:cs="Times New Roman"/>
          <w:bCs/>
          <w:iCs/>
          <w:sz w:val="18"/>
          <w:szCs w:val="18"/>
        </w:rPr>
      </w:pPr>
      <w:bookmarkStart w:id="194" w:name="_Toc302046810"/>
    </w:p>
    <w:p w:rsidR="006C026F" w:rsidRDefault="006C026F" w:rsidP="003A1A9C">
      <w:pPr>
        <w:rPr>
          <w:rFonts w:asciiTheme="majorHAnsi" w:hAnsiTheme="majorHAnsi" w:cs="Times New Roman"/>
          <w:bCs/>
          <w:iCs/>
          <w:sz w:val="18"/>
          <w:szCs w:val="18"/>
        </w:rPr>
      </w:pPr>
    </w:p>
    <w:p w:rsidR="006C026F" w:rsidRDefault="006C026F" w:rsidP="003A1A9C">
      <w:pPr>
        <w:rPr>
          <w:rFonts w:asciiTheme="majorHAnsi" w:hAnsiTheme="majorHAnsi" w:cs="Times New Roman"/>
          <w:bCs/>
          <w:iCs/>
          <w:sz w:val="18"/>
          <w:szCs w:val="18"/>
        </w:rPr>
      </w:pPr>
    </w:p>
    <w:p w:rsidR="000F483F" w:rsidRDefault="003A1A9C" w:rsidP="000F483F">
      <w:pPr>
        <w:pStyle w:val="Style1"/>
        <w:rPr>
          <w:rFonts w:hint="eastAsia"/>
        </w:rPr>
      </w:pPr>
      <w:bookmarkStart w:id="195" w:name="_Toc338764258"/>
      <w:bookmarkStart w:id="196" w:name="_Toc364755532"/>
      <w:r w:rsidRPr="009D34C4">
        <w:t>Sample Messages</w:t>
      </w:r>
      <w:bookmarkStart w:id="197" w:name="_Toc302046811"/>
      <w:bookmarkEnd w:id="194"/>
      <w:bookmarkEnd w:id="195"/>
      <w:bookmarkEnd w:id="196"/>
    </w:p>
    <w:p w:rsidR="00BA6993" w:rsidRPr="000F483F" w:rsidRDefault="00BA6993" w:rsidP="000F483F">
      <w:pPr>
        <w:pStyle w:val="Style1"/>
        <w:rPr>
          <w:rFonts w:hint="eastAsia"/>
        </w:rPr>
      </w:pPr>
    </w:p>
    <w:p w:rsidR="003A1A9C" w:rsidRPr="006857F8" w:rsidRDefault="006857F8" w:rsidP="0080610F">
      <w:pPr>
        <w:pStyle w:val="Style4"/>
        <w:rPr>
          <w:sz w:val="36"/>
          <w:szCs w:val="36"/>
        </w:rPr>
      </w:pPr>
      <w:r w:rsidRPr="006857F8">
        <w:rPr>
          <w:sz w:val="36"/>
          <w:szCs w:val="36"/>
        </w:rPr>
        <w:t>--</w:t>
      </w:r>
      <w:r w:rsidR="0066620A" w:rsidRPr="006857F8">
        <w:rPr>
          <w:sz w:val="36"/>
          <w:szCs w:val="36"/>
        </w:rPr>
        <w:t>Patient Administration</w:t>
      </w:r>
      <w:bookmarkEnd w:id="197"/>
    </w:p>
    <w:p w:rsidR="00E23FE7" w:rsidRDefault="00E23FE7" w:rsidP="0080610F">
      <w:pPr>
        <w:pStyle w:val="Style5"/>
      </w:pPr>
      <w:r>
        <w:t>ADT-A01</w:t>
      </w:r>
      <w:r w:rsidR="00691391">
        <w:t xml:space="preserve"> -- </w:t>
      </w:r>
      <w:r w:rsidR="00691391" w:rsidRPr="00691391">
        <w:t>Admit/Visit Notification</w:t>
      </w:r>
    </w:p>
    <w:p w:rsidR="00E23FE7" w:rsidRPr="00E23FE7" w:rsidRDefault="00E23FE7" w:rsidP="00E23FE7">
      <w:pPr>
        <w:rPr>
          <w:rFonts w:asciiTheme="majorHAnsi" w:hAnsiTheme="majorHAnsi" w:cs="Times New Roman"/>
          <w:bCs/>
          <w:iCs/>
        </w:rPr>
      </w:pPr>
      <w:r w:rsidRPr="00E23FE7">
        <w:rPr>
          <w:rFonts w:asciiTheme="majorHAnsi" w:hAnsiTheme="majorHAnsi" w:cs="Times New Roman"/>
          <w:bCs/>
          <w:iCs/>
        </w:rPr>
        <w:t>MSH|^~\&amp;|DSIH SR|500|DSIH CL|500|20121002091735-0500||ADT^A01|5008824|P|2.4|||AL|NE|USA</w:t>
      </w:r>
    </w:p>
    <w:p w:rsidR="00E23FE7" w:rsidRPr="00E23FE7" w:rsidRDefault="00E23FE7" w:rsidP="00E23FE7">
      <w:pPr>
        <w:rPr>
          <w:rFonts w:asciiTheme="majorHAnsi" w:hAnsiTheme="majorHAnsi" w:cs="Times New Roman"/>
          <w:bCs/>
          <w:iCs/>
        </w:rPr>
      </w:pPr>
      <w:r w:rsidRPr="00E23FE7">
        <w:rPr>
          <w:rFonts w:asciiTheme="majorHAnsi" w:hAnsiTheme="majorHAnsi" w:cs="Times New Roman"/>
          <w:bCs/>
          <w:iCs/>
        </w:rPr>
        <w:t>EVN|A01|20121002091646-0500||05</w:t>
      </w:r>
    </w:p>
    <w:p w:rsidR="00E23FE7" w:rsidRPr="0012643E" w:rsidRDefault="00E63A87" w:rsidP="0012643E">
      <w:pPr>
        <w:pStyle w:val="NoSpacing"/>
        <w:rPr>
          <w:rFonts w:asciiTheme="majorHAnsi" w:hAnsiTheme="majorHAnsi"/>
        </w:rPr>
      </w:pPr>
      <w:r>
        <w:rPr>
          <w:rFonts w:asciiTheme="majorHAnsi" w:hAnsiTheme="majorHAnsi"/>
        </w:rPr>
        <w:t>PID|1|5000000044V986012|</w:t>
      </w:r>
      <w:r w:rsidR="00E23FE7" w:rsidRPr="0012643E">
        <w:rPr>
          <w:rFonts w:asciiTheme="majorHAnsi" w:hAnsiTheme="majorHAnsi"/>
        </w:rPr>
        <w:t>5000000044V986012^^^USVHA&amp;&amp;0363^NI^VA FACILITY ID&amp;500&amp;L^^20121002~666660001^^^USSSA&amp;&amp;0363^SS^VA FACILITY ID&amp;500&amp;L~^^^USDOD&amp;&amp;0363^TIN^VA FACILITY ID&amp;500&amp;L~^^^USDOD&amp;&amp;0363^FIN^VA FACILITY ID&amp;500&amp;L~369^^^USVHA&amp;&amp;0363^PI^VA FACILITY ID&amp;500&amp;L~543678123^^^USVBA&amp;&amp;0363^PN^VA FACILITY ID&amp;500&amp;L|</w:t>
      </w:r>
    </w:p>
    <w:p w:rsidR="00E23FE7" w:rsidRDefault="00E23FE7" w:rsidP="00E54660">
      <w:pPr>
        <w:pStyle w:val="NoSpacing"/>
        <w:rPr>
          <w:rFonts w:asciiTheme="majorHAnsi" w:hAnsiTheme="majorHAnsi"/>
        </w:rPr>
      </w:pPr>
      <w:r w:rsidRPr="0012643E">
        <w:rPr>
          <w:rFonts w:asciiTheme="majorHAnsi" w:hAnsiTheme="majorHAnsi"/>
        </w:rPr>
        <w:t>369|CPRSPATIENT^ONE^M^^^^L|JONES^^^^^^M|19491231|M||^^0005^^^CDC|5000 NORTH MAIN STREET^^^ONTERIO^RF1D4^CAN^P^^~^^SOMEWHERE^NY^^^N|||||S^N</w:t>
      </w:r>
      <w:r w:rsidR="00E63A87">
        <w:rPr>
          <w:rFonts w:asciiTheme="majorHAnsi" w:hAnsiTheme="majorHAnsi"/>
        </w:rPr>
        <w:t xml:space="preserve">EVER MARRIED^VA11|29^UNKNOWN/NO </w:t>
      </w:r>
      <w:r w:rsidRPr="0012643E">
        <w:rPr>
          <w:rFonts w:asciiTheme="majorHAnsi" w:hAnsiTheme="majorHAnsi"/>
        </w:rPr>
        <w:t>PREFERENCE^VA13|6315^1027|666660001|||^^0</w:t>
      </w:r>
      <w:r w:rsidR="00E54660">
        <w:rPr>
          <w:rFonts w:asciiTheme="majorHAnsi" w:hAnsiTheme="majorHAnsi"/>
        </w:rPr>
        <w:t>189^^^CDC|SOMEWHERE NY|||||||||</w:t>
      </w:r>
    </w:p>
    <w:p w:rsidR="00E54660" w:rsidRPr="00E54660" w:rsidRDefault="00E54660" w:rsidP="00E54660">
      <w:pPr>
        <w:pStyle w:val="NoSpacing"/>
        <w:rPr>
          <w:rFonts w:asciiTheme="majorHAnsi" w:hAnsiTheme="majorHAnsi"/>
        </w:rPr>
      </w:pPr>
    </w:p>
    <w:p w:rsidR="00E23FE7" w:rsidRPr="00E23FE7" w:rsidRDefault="00E23FE7" w:rsidP="00E23FE7">
      <w:pPr>
        <w:rPr>
          <w:rFonts w:asciiTheme="majorHAnsi" w:hAnsiTheme="majorHAnsi" w:cs="Times New Roman"/>
          <w:bCs/>
          <w:iCs/>
        </w:rPr>
      </w:pPr>
      <w:r w:rsidRPr="00E23FE7">
        <w:rPr>
          <w:rFonts w:asciiTheme="majorHAnsi" w:hAnsiTheme="majorHAnsi" w:cs="Times New Roman"/>
          <w:bCs/>
          <w:iCs/>
        </w:rPr>
        <w:t>PD1|||VAMC ALBANY^^500|</w:t>
      </w:r>
    </w:p>
    <w:p w:rsidR="00E23FE7" w:rsidRPr="00E23FE7" w:rsidRDefault="00E23FE7" w:rsidP="00E23FE7">
      <w:pPr>
        <w:rPr>
          <w:rFonts w:asciiTheme="majorHAnsi" w:hAnsiTheme="majorHAnsi" w:cs="Times New Roman"/>
          <w:bCs/>
          <w:iCs/>
        </w:rPr>
      </w:pPr>
      <w:r w:rsidRPr="00E23FE7">
        <w:rPr>
          <w:rFonts w:asciiTheme="majorHAnsi" w:hAnsiTheme="majorHAnsi" w:cs="Times New Roman"/>
          <w:bCs/>
          <w:iCs/>
        </w:rPr>
        <w:t>PV1|1|I|ICU/CCU^ICU^5||||10000000048^CPRSATTENDING^ONE^^^^BS|||2||||||||SC VETERAN|||12||||||||||||||||||515.6|||||20121002091646-0500||||||6315|</w:t>
      </w:r>
    </w:p>
    <w:p w:rsidR="00E23FE7" w:rsidRPr="00E23FE7" w:rsidRDefault="00E23FE7" w:rsidP="00E23FE7">
      <w:pPr>
        <w:rPr>
          <w:rFonts w:asciiTheme="majorHAnsi" w:hAnsiTheme="majorHAnsi" w:cs="Times New Roman"/>
          <w:bCs/>
          <w:iCs/>
        </w:rPr>
      </w:pPr>
      <w:r w:rsidRPr="00E23FE7">
        <w:rPr>
          <w:rFonts w:asciiTheme="majorHAnsi" w:hAnsiTheme="majorHAnsi" w:cs="Times New Roman"/>
          <w:bCs/>
          <w:iCs/>
        </w:rPr>
        <w:t>AL1|0001|DA|130^BACTRIM^99VA50.6||75^EDEMA~3^GENERALIZED RASH||</w:t>
      </w:r>
    </w:p>
    <w:p w:rsidR="00E23FE7" w:rsidRPr="00E23FE7" w:rsidRDefault="00E23FE7" w:rsidP="00E23FE7">
      <w:pPr>
        <w:rPr>
          <w:rFonts w:asciiTheme="majorHAnsi" w:hAnsiTheme="majorHAnsi" w:cs="Times New Roman"/>
          <w:bCs/>
          <w:iCs/>
        </w:rPr>
      </w:pPr>
      <w:r w:rsidRPr="00E23FE7">
        <w:rPr>
          <w:rFonts w:asciiTheme="majorHAnsi" w:hAnsiTheme="majorHAnsi" w:cs="Times New Roman"/>
          <w:bCs/>
          <w:iCs/>
        </w:rPr>
        <w:t>AL1|0002|DA|126^IODINE CONTRAST DYE^99VA120.82||1^HIVES~2^ITCHING,WATERING EYES~19^RESPIRATORY DISTRESS||</w:t>
      </w:r>
    </w:p>
    <w:p w:rsidR="00E23FE7" w:rsidRPr="00E23FE7" w:rsidRDefault="00E23FE7" w:rsidP="00E23FE7">
      <w:pPr>
        <w:rPr>
          <w:rFonts w:asciiTheme="majorHAnsi" w:hAnsiTheme="majorHAnsi" w:cs="Times New Roman"/>
          <w:bCs/>
          <w:iCs/>
        </w:rPr>
      </w:pPr>
      <w:r w:rsidRPr="00E23FE7">
        <w:rPr>
          <w:rFonts w:asciiTheme="majorHAnsi" w:hAnsiTheme="majorHAnsi" w:cs="Times New Roman"/>
          <w:bCs/>
          <w:iCs/>
        </w:rPr>
        <w:t>DG1|1|||chest pain</w:t>
      </w:r>
    </w:p>
    <w:p w:rsidR="00E23FE7" w:rsidRDefault="00E23FE7" w:rsidP="003A1A9C">
      <w:pPr>
        <w:rPr>
          <w:rFonts w:asciiTheme="majorHAnsi" w:hAnsiTheme="majorHAnsi" w:cs="Times New Roman"/>
          <w:b/>
          <w:bCs/>
          <w:i/>
          <w:iCs/>
          <w:sz w:val="32"/>
          <w:szCs w:val="32"/>
        </w:rPr>
      </w:pPr>
    </w:p>
    <w:p w:rsidR="00BA5CFB" w:rsidRDefault="00BA5CFB" w:rsidP="0080610F">
      <w:pPr>
        <w:pStyle w:val="Style5"/>
      </w:pPr>
      <w:r>
        <w:t>ADT-A02</w:t>
      </w:r>
      <w:r w:rsidR="00691391">
        <w:t xml:space="preserve"> --</w:t>
      </w:r>
      <w:r w:rsidR="00691391" w:rsidRPr="00691391">
        <w:t xml:space="preserve"> Transfer </w:t>
      </w:r>
      <w:r w:rsidR="00691391">
        <w:t>a</w:t>
      </w:r>
      <w:r w:rsidR="00691391" w:rsidRPr="00691391">
        <w:t xml:space="preserve"> Patient</w:t>
      </w:r>
    </w:p>
    <w:p w:rsidR="00BA5CFB" w:rsidRPr="00BA5CFB" w:rsidRDefault="00BA5CFB" w:rsidP="00BA5CFB">
      <w:pPr>
        <w:pStyle w:val="NoSpacing"/>
        <w:rPr>
          <w:rFonts w:asciiTheme="majorHAnsi" w:hAnsiTheme="majorHAnsi"/>
        </w:rPr>
      </w:pPr>
      <w:r w:rsidRPr="00BA5CFB">
        <w:rPr>
          <w:rFonts w:asciiTheme="majorHAnsi" w:hAnsiTheme="majorHAnsi"/>
        </w:rPr>
        <w:t>MSH|^~\&amp;|DSIH SR|500|DSIH CL|500|20121003113605-0500||ADT^A02|5008863|P|2.4|||AL|NE|USA</w:t>
      </w:r>
    </w:p>
    <w:p w:rsidR="00BA5CFB" w:rsidRPr="00BA5CFB" w:rsidRDefault="00BA5CFB" w:rsidP="00BA5CFB">
      <w:pPr>
        <w:pStyle w:val="NoSpacing"/>
        <w:rPr>
          <w:rFonts w:asciiTheme="majorHAnsi" w:hAnsiTheme="majorHAnsi"/>
        </w:rPr>
      </w:pPr>
      <w:r w:rsidRPr="00BA5CFB">
        <w:rPr>
          <w:rFonts w:asciiTheme="majorHAnsi" w:hAnsiTheme="majorHAnsi"/>
        </w:rPr>
        <w:t>EVN|A02|20121003113537-0500||05</w:t>
      </w:r>
    </w:p>
    <w:p w:rsidR="00BA5CFB" w:rsidRPr="00BA5CFB" w:rsidRDefault="00BA5CFB" w:rsidP="00BA5CFB">
      <w:pPr>
        <w:pStyle w:val="NoSpacing"/>
        <w:rPr>
          <w:rFonts w:asciiTheme="majorHAnsi" w:hAnsiTheme="majorHAnsi"/>
        </w:rPr>
      </w:pPr>
    </w:p>
    <w:p w:rsidR="00BA5CFB" w:rsidRPr="00BA5CFB" w:rsidRDefault="00CC66C4" w:rsidP="00BA5CFB">
      <w:pPr>
        <w:pStyle w:val="NoSpacing"/>
        <w:rPr>
          <w:rFonts w:asciiTheme="majorHAnsi" w:hAnsiTheme="majorHAnsi"/>
        </w:rPr>
      </w:pPr>
      <w:r>
        <w:rPr>
          <w:rFonts w:asciiTheme="majorHAnsi" w:hAnsiTheme="majorHAnsi"/>
        </w:rPr>
        <w:t>PID|1|5000000044V986012|</w:t>
      </w:r>
      <w:r w:rsidR="00BA5CFB"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rsidR="00BA5CFB" w:rsidRPr="00BA5CFB" w:rsidRDefault="00BA5CFB" w:rsidP="00BA5CFB">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sidR="00CC66C4">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PD1|||VAMC ALBANY^^500|</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PV1|1|I|SICU^SICU^6|||ICU/CCU^ICU^5|10000000049^CPRSATTENDING^TWO^^^^MASTER|||2||||||||SC VETERAN|||63||||||||||||||||||500|||||20121002091646-0500||||||6315|</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AL1|0001|DA|130^BACTRIM^99VA50.6||75^EDEMA~3^GENERALIZED RASH||</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AL1|0002|DA|126^IODINE CONTRAST DYE^99VA120.82||1^HIVES~2^ITCHING,WATERING EYES~19^RESPIRATORY DISTRESS||</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DG1|1|||chest pain</w:t>
      </w:r>
    </w:p>
    <w:p w:rsidR="0093549A" w:rsidRDefault="0093549A" w:rsidP="0093549A">
      <w:pPr>
        <w:rPr>
          <w:rFonts w:asciiTheme="majorHAnsi" w:hAnsiTheme="majorHAnsi" w:cs="Times New Roman"/>
          <w:b/>
          <w:bCs/>
          <w:i/>
          <w:iCs/>
          <w:sz w:val="32"/>
          <w:szCs w:val="32"/>
        </w:rPr>
      </w:pPr>
    </w:p>
    <w:p w:rsidR="00691391" w:rsidRDefault="00691391" w:rsidP="00691391">
      <w:pPr>
        <w:pStyle w:val="Style5"/>
      </w:pPr>
      <w:r>
        <w:t xml:space="preserve">ADT-A03 -- </w:t>
      </w:r>
      <w:r>
        <w:rPr>
          <w:noProof/>
        </w:rPr>
        <w:t>Discharge/End Visit</w:t>
      </w:r>
    </w:p>
    <w:p w:rsidR="00691391" w:rsidRPr="00BA5CFB" w:rsidRDefault="00691391" w:rsidP="00691391">
      <w:pPr>
        <w:pStyle w:val="NoSpacing"/>
        <w:rPr>
          <w:rFonts w:asciiTheme="majorHAnsi" w:hAnsiTheme="majorHAnsi"/>
        </w:rPr>
      </w:pPr>
    </w:p>
    <w:p w:rsidR="00691391" w:rsidRPr="00BA5CFB" w:rsidRDefault="00691391" w:rsidP="00691391">
      <w:pPr>
        <w:pStyle w:val="NoSpacing"/>
        <w:rPr>
          <w:rFonts w:asciiTheme="majorHAnsi" w:hAnsiTheme="majorHAnsi"/>
        </w:rPr>
      </w:pPr>
      <w:r w:rsidRPr="00BA5CFB">
        <w:rPr>
          <w:rFonts w:asciiTheme="majorHAnsi" w:hAnsiTheme="majorHAnsi"/>
        </w:rPr>
        <w:t>MSH|^~\&amp;|DSIH SR|500|DSIH CL|500|20121003114048-0500||ADT^A03|5008871|P|2.4|||AL|NE|USA</w:t>
      </w:r>
    </w:p>
    <w:p w:rsidR="00691391" w:rsidRPr="00BA5CFB" w:rsidRDefault="00691391" w:rsidP="00691391">
      <w:pPr>
        <w:pStyle w:val="NoSpacing"/>
        <w:rPr>
          <w:rFonts w:asciiTheme="majorHAnsi" w:hAnsiTheme="majorHAnsi"/>
        </w:rPr>
      </w:pPr>
      <w:r w:rsidRPr="00BA5CFB">
        <w:rPr>
          <w:rFonts w:asciiTheme="majorHAnsi" w:hAnsiTheme="majorHAnsi"/>
        </w:rPr>
        <w:t>EVN|A03|20121003114037-0500||05</w:t>
      </w:r>
    </w:p>
    <w:p w:rsidR="00691391" w:rsidRPr="00BA5CFB" w:rsidRDefault="00691391" w:rsidP="00691391">
      <w:pPr>
        <w:pStyle w:val="NoSpacing"/>
        <w:rPr>
          <w:rFonts w:asciiTheme="majorHAnsi" w:hAnsiTheme="majorHAnsi"/>
        </w:rPr>
      </w:pPr>
    </w:p>
    <w:p w:rsidR="00691391" w:rsidRPr="00BA5CFB" w:rsidRDefault="00691391" w:rsidP="00691391">
      <w:pPr>
        <w:pStyle w:val="NoSpacing"/>
        <w:rPr>
          <w:rFonts w:asciiTheme="majorHAnsi" w:hAnsiTheme="majorHAnsi"/>
        </w:rPr>
      </w:pPr>
      <w:r>
        <w:rPr>
          <w:rFonts w:asciiTheme="majorHAnsi" w:hAnsiTheme="majorHAnsi"/>
        </w:rPr>
        <w:t>PID|1|5000000044V986012|</w:t>
      </w:r>
      <w:r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rsidR="00691391" w:rsidRPr="00BA5CFB" w:rsidRDefault="00691391" w:rsidP="00691391">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rsidR="00691391" w:rsidRPr="00BA5CFB" w:rsidRDefault="00691391" w:rsidP="00691391">
      <w:pPr>
        <w:pStyle w:val="NoSpacing"/>
        <w:rPr>
          <w:rFonts w:asciiTheme="majorHAnsi" w:hAnsiTheme="majorHAnsi"/>
        </w:rPr>
      </w:pPr>
    </w:p>
    <w:p w:rsidR="00691391" w:rsidRPr="00BA5CFB" w:rsidRDefault="00691391" w:rsidP="00691391">
      <w:pPr>
        <w:pStyle w:val="NoSpacing"/>
        <w:rPr>
          <w:rFonts w:asciiTheme="majorHAnsi" w:hAnsiTheme="majorHAnsi"/>
        </w:rPr>
      </w:pPr>
      <w:r w:rsidRPr="00BA5CFB">
        <w:rPr>
          <w:rFonts w:asciiTheme="majorHAnsi" w:hAnsiTheme="majorHAnsi"/>
        </w:rPr>
        <w:t>PD1|||VAMC ALBANY^^500|</w:t>
      </w:r>
    </w:p>
    <w:p w:rsidR="00691391" w:rsidRPr="00BA5CFB" w:rsidRDefault="00691391" w:rsidP="00691391">
      <w:pPr>
        <w:pStyle w:val="NoSpacing"/>
        <w:rPr>
          <w:rFonts w:asciiTheme="majorHAnsi" w:hAnsiTheme="majorHAnsi"/>
        </w:rPr>
      </w:pPr>
    </w:p>
    <w:p w:rsidR="00691391" w:rsidRPr="00BA5CFB" w:rsidRDefault="00691391" w:rsidP="00691391">
      <w:pPr>
        <w:pStyle w:val="NoSpacing"/>
        <w:rPr>
          <w:rFonts w:asciiTheme="majorHAnsi" w:hAnsiTheme="majorHAnsi"/>
        </w:rPr>
      </w:pPr>
      <w:r w:rsidRPr="00BA5CFB">
        <w:rPr>
          <w:rFonts w:asciiTheme="majorHAnsi" w:hAnsiTheme="majorHAnsi"/>
        </w:rPr>
        <w:t>PV1|1|I|ICU/CCU^ICU^5||||10000000049^CPRSATTENDING^TWO^^^^MASTER|||2||||||||SC VETERAN|||12|||||||||||||||16|||515.6|||||20121002091646-0500|20121003114037-0500|||||6315|</w:t>
      </w:r>
    </w:p>
    <w:p w:rsidR="00691391" w:rsidRDefault="00691391" w:rsidP="00691391">
      <w:pPr>
        <w:rPr>
          <w:rFonts w:asciiTheme="majorHAnsi" w:hAnsiTheme="majorHAnsi" w:cs="Times New Roman"/>
          <w:b/>
          <w:bCs/>
          <w:i/>
          <w:iCs/>
          <w:sz w:val="32"/>
          <w:szCs w:val="32"/>
        </w:rPr>
      </w:pPr>
    </w:p>
    <w:p w:rsidR="0093549A" w:rsidRDefault="00691391" w:rsidP="0080610F">
      <w:pPr>
        <w:pStyle w:val="Style5"/>
      </w:pPr>
      <w:r>
        <w:t xml:space="preserve">ADT-A08 -- </w:t>
      </w:r>
      <w:r w:rsidRPr="00691391">
        <w:t>Update Patient Information</w:t>
      </w:r>
    </w:p>
    <w:p w:rsidR="0093549A" w:rsidRPr="00820A7A" w:rsidRDefault="0093549A" w:rsidP="0093549A">
      <w:pPr>
        <w:pStyle w:val="NoSpacing"/>
        <w:rPr>
          <w:rFonts w:asciiTheme="majorHAnsi" w:hAnsiTheme="majorHAnsi"/>
        </w:rPr>
      </w:pPr>
      <w:r w:rsidRPr="00820A7A">
        <w:rPr>
          <w:rFonts w:asciiTheme="majorHAnsi" w:hAnsiTheme="majorHAnsi"/>
        </w:rPr>
        <w:t>MSH|^~\&amp;|DSIH SR|500|DSIH CL|500|20121002100839-0500||ADT^A08|5008828|P|2.4|||AL|NE|USA</w:t>
      </w:r>
    </w:p>
    <w:p w:rsidR="0093549A" w:rsidRPr="00820A7A" w:rsidRDefault="0093549A" w:rsidP="0093549A">
      <w:pPr>
        <w:pStyle w:val="NoSpacing"/>
        <w:rPr>
          <w:rFonts w:asciiTheme="majorHAnsi" w:hAnsiTheme="majorHAnsi"/>
        </w:rPr>
      </w:pPr>
      <w:r w:rsidRPr="00820A7A">
        <w:rPr>
          <w:rFonts w:asciiTheme="majorHAnsi" w:hAnsiTheme="majorHAnsi"/>
        </w:rPr>
        <w:t>EVN|A08|20121002100825-0500||05</w:t>
      </w:r>
    </w:p>
    <w:p w:rsidR="0093549A" w:rsidRPr="00820A7A" w:rsidRDefault="0093549A" w:rsidP="0093549A">
      <w:pPr>
        <w:pStyle w:val="NoSpacing"/>
        <w:rPr>
          <w:rFonts w:asciiTheme="majorHAnsi" w:hAnsiTheme="majorHAnsi"/>
        </w:rPr>
      </w:pPr>
    </w:p>
    <w:p w:rsidR="0093549A" w:rsidRPr="00820A7A" w:rsidRDefault="00CC66C4" w:rsidP="0093549A">
      <w:pPr>
        <w:pStyle w:val="NoSpacing"/>
        <w:rPr>
          <w:rFonts w:asciiTheme="majorHAnsi" w:hAnsiTheme="majorHAnsi"/>
        </w:rPr>
      </w:pPr>
      <w:r>
        <w:rPr>
          <w:rFonts w:asciiTheme="majorHAnsi" w:hAnsiTheme="majorHAnsi"/>
        </w:rPr>
        <w:t>PID|1|5000000044V986012|</w:t>
      </w:r>
      <w:r w:rsidR="0093549A" w:rsidRPr="00820A7A">
        <w:rPr>
          <w:rFonts w:asciiTheme="majorHAnsi" w:hAnsiTheme="majorHAnsi"/>
        </w:rPr>
        <w:t>5000000044V986012^^^USVHA&amp;&amp;0363^NI^VA FACILITY ID&amp;500&amp;L^^20121002~666660001^^^USSSA&amp;&amp;0363^SS^VA FACILITY ID&amp;500&amp;L~^^^USDOD&amp;&amp;0363^TIN^VA FACILITY ID&amp;500&amp;L~^^^USDOD&amp;&amp;0363^FIN^VA FACILITY ID&amp;500&amp;L~369^^^USVHA&amp;&amp;0363^PI^VA FACILITY ID&amp;500&amp;L~543678123^^^USVBA&amp;&amp;0363^PN^VA FACILITY ID&amp;500&amp;L~^^^USSSA&amp;&amp;0363^SS^VA FACILITY ID&amp;500&amp;L^^20121002~666001234^^^USSSA&amp;&amp;0363^SS^VA FACILITY ID&amp;500&amp;L^^20121002|</w:t>
      </w:r>
    </w:p>
    <w:p w:rsidR="0093549A" w:rsidRPr="00820A7A" w:rsidRDefault="0093549A" w:rsidP="0093549A">
      <w:pPr>
        <w:pStyle w:val="NoSpacing"/>
        <w:rPr>
          <w:rFonts w:asciiTheme="majorHAnsi" w:hAnsiTheme="majorHAnsi"/>
        </w:rPr>
      </w:pPr>
      <w:r w:rsidRPr="00820A7A">
        <w:rPr>
          <w:rFonts w:asciiTheme="majorHAnsi" w:hAnsiTheme="majorHAnsi"/>
        </w:rPr>
        <w:t>369|CPRSPATIENT^ONE^M^^^^L~ALIAS^NAMEONE^^^^^A~ALIAS^NAMETWO^^^^^A|JONES^^^^^^M|19491231|M||2106-3-SLF^WHITE^0005^2106-3^WHITE^CDC|5000 NORTH MAIN STREET^^Quebec^ONTARIO^RF1D4^CAN^P^^~^^SOMEWHERE^N</w:t>
      </w:r>
      <w:r w:rsidR="00CC66C4">
        <w:rPr>
          <w:rFonts w:asciiTheme="majorHAnsi" w:hAnsiTheme="majorHAnsi"/>
        </w:rPr>
        <w:t>Y^^^N|||||S^NEVER MARRIED^VA11|</w:t>
      </w:r>
      <w:r w:rsidRPr="00820A7A">
        <w:rPr>
          <w:rFonts w:asciiTheme="majorHAnsi" w:hAnsiTheme="majorHAnsi"/>
        </w:rPr>
        <w:t>29^UNKNOWN/NO PREFERENCE^VA13|6315^1027|666660001|||2186-5-SLF^NOT HISPANIC OR LATINO^0189^2186-5^NOT HISPANIC OR LATINO^CDC|SOMEWHERE NY|||||||||</w:t>
      </w:r>
    </w:p>
    <w:p w:rsidR="0093549A" w:rsidRPr="00820A7A" w:rsidRDefault="0093549A" w:rsidP="0093549A">
      <w:pPr>
        <w:pStyle w:val="NoSpacing"/>
        <w:rPr>
          <w:rFonts w:asciiTheme="majorHAnsi" w:hAnsiTheme="majorHAnsi"/>
        </w:rPr>
      </w:pPr>
    </w:p>
    <w:p w:rsidR="0093549A" w:rsidRPr="00820A7A" w:rsidRDefault="0093549A" w:rsidP="0093549A">
      <w:pPr>
        <w:pStyle w:val="NoSpacing"/>
        <w:rPr>
          <w:rFonts w:asciiTheme="majorHAnsi" w:hAnsiTheme="majorHAnsi"/>
        </w:rPr>
      </w:pPr>
      <w:r w:rsidRPr="00820A7A">
        <w:rPr>
          <w:rFonts w:asciiTheme="majorHAnsi" w:hAnsiTheme="majorHAnsi"/>
        </w:rPr>
        <w:t>PD1|||VAMC ALBANY^^500|</w:t>
      </w:r>
    </w:p>
    <w:p w:rsidR="0093549A" w:rsidRPr="00820A7A" w:rsidRDefault="0093549A" w:rsidP="0093549A">
      <w:pPr>
        <w:pStyle w:val="NoSpacing"/>
        <w:rPr>
          <w:rFonts w:asciiTheme="majorHAnsi" w:hAnsiTheme="majorHAnsi"/>
        </w:rPr>
      </w:pPr>
    </w:p>
    <w:p w:rsidR="0093549A" w:rsidRPr="00820A7A" w:rsidRDefault="0093549A" w:rsidP="0093549A">
      <w:pPr>
        <w:pStyle w:val="NoSpacing"/>
        <w:rPr>
          <w:rFonts w:asciiTheme="majorHAnsi" w:hAnsiTheme="majorHAnsi"/>
        </w:rPr>
      </w:pPr>
      <w:r w:rsidRPr="00820A7A">
        <w:rPr>
          <w:rFonts w:asciiTheme="majorHAnsi" w:hAnsiTheme="majorHAnsi"/>
        </w:rPr>
        <w:t>PV1|1|I|ICU/CCU^ICU^5||||10000000049^CPRSATTENDING^TWO^^^^MASTER|||2||||||||SC VETERAN|||12||||||||||||||||||515.6|||||20121002091646-0500||||||6315|</w:t>
      </w:r>
    </w:p>
    <w:p w:rsidR="0093549A" w:rsidRPr="00820A7A" w:rsidRDefault="0093549A" w:rsidP="0093549A">
      <w:pPr>
        <w:pStyle w:val="NoSpacing"/>
        <w:rPr>
          <w:rFonts w:asciiTheme="majorHAnsi" w:hAnsiTheme="majorHAnsi"/>
        </w:rPr>
      </w:pPr>
    </w:p>
    <w:p w:rsidR="0093549A" w:rsidRPr="00820A7A" w:rsidRDefault="0093549A" w:rsidP="0093549A">
      <w:pPr>
        <w:pStyle w:val="NoSpacing"/>
        <w:rPr>
          <w:rFonts w:asciiTheme="majorHAnsi" w:hAnsiTheme="majorHAnsi"/>
        </w:rPr>
      </w:pPr>
      <w:r w:rsidRPr="00820A7A">
        <w:rPr>
          <w:rFonts w:asciiTheme="majorHAnsi" w:hAnsiTheme="majorHAnsi"/>
        </w:rPr>
        <w:t>AL1|0001|DA|130^BACTRIM^99VA50.6||75^EDEMA~3^GENERALIZED RASH||</w:t>
      </w:r>
    </w:p>
    <w:p w:rsidR="0093549A" w:rsidRPr="00820A7A" w:rsidRDefault="0093549A" w:rsidP="0093549A">
      <w:pPr>
        <w:pStyle w:val="NoSpacing"/>
        <w:rPr>
          <w:rFonts w:asciiTheme="majorHAnsi" w:hAnsiTheme="majorHAnsi"/>
        </w:rPr>
      </w:pPr>
    </w:p>
    <w:p w:rsidR="0093549A" w:rsidRPr="00820A7A" w:rsidRDefault="0093549A" w:rsidP="0093549A">
      <w:pPr>
        <w:pStyle w:val="NoSpacing"/>
        <w:rPr>
          <w:rFonts w:asciiTheme="majorHAnsi" w:hAnsiTheme="majorHAnsi"/>
        </w:rPr>
      </w:pPr>
      <w:r w:rsidRPr="00820A7A">
        <w:rPr>
          <w:rFonts w:asciiTheme="majorHAnsi" w:hAnsiTheme="majorHAnsi"/>
        </w:rPr>
        <w:t>AL1|0002|DA|126^IODINE CONTRAST DYE^99VA120.82||1^HIVES~2^ITCHING,WATERING EYES~19^RESPIRATORY DISTRESS||</w:t>
      </w:r>
    </w:p>
    <w:p w:rsidR="0093549A" w:rsidRPr="00820A7A" w:rsidRDefault="0093549A" w:rsidP="0093549A">
      <w:pPr>
        <w:pStyle w:val="NoSpacing"/>
        <w:rPr>
          <w:rFonts w:asciiTheme="majorHAnsi" w:hAnsiTheme="majorHAnsi"/>
        </w:rPr>
      </w:pPr>
    </w:p>
    <w:p w:rsidR="0093549A" w:rsidRPr="00820A7A" w:rsidRDefault="0093549A" w:rsidP="0093549A">
      <w:pPr>
        <w:pStyle w:val="NoSpacing"/>
        <w:rPr>
          <w:rFonts w:asciiTheme="majorHAnsi" w:hAnsiTheme="majorHAnsi"/>
        </w:rPr>
      </w:pPr>
      <w:r w:rsidRPr="00820A7A">
        <w:rPr>
          <w:rFonts w:asciiTheme="majorHAnsi" w:hAnsiTheme="majorHAnsi"/>
        </w:rPr>
        <w:t>DG1|1|||chest pain</w:t>
      </w:r>
    </w:p>
    <w:p w:rsidR="0093549A" w:rsidRDefault="0093549A" w:rsidP="0093549A">
      <w:pPr>
        <w:rPr>
          <w:rFonts w:asciiTheme="majorHAnsi" w:hAnsiTheme="majorHAnsi" w:cs="Times New Roman"/>
          <w:b/>
          <w:bCs/>
          <w:i/>
          <w:iCs/>
          <w:sz w:val="32"/>
          <w:szCs w:val="32"/>
        </w:rPr>
      </w:pPr>
    </w:p>
    <w:p w:rsidR="0093549A" w:rsidRDefault="00691391" w:rsidP="0080610F">
      <w:pPr>
        <w:pStyle w:val="Style5"/>
      </w:pPr>
      <w:r>
        <w:t>ADT-A11 --</w:t>
      </w:r>
      <w:r w:rsidRPr="00691391">
        <w:t xml:space="preserve"> </w:t>
      </w:r>
      <w:r>
        <w:t>Cancel Admit/</w:t>
      </w:r>
      <w:r w:rsidRPr="00691391">
        <w:t>Visit Notification</w:t>
      </w:r>
    </w:p>
    <w:p w:rsidR="0093549A" w:rsidRPr="0093549A" w:rsidRDefault="0093549A" w:rsidP="0093549A">
      <w:pPr>
        <w:pStyle w:val="NoSpacing"/>
        <w:rPr>
          <w:rFonts w:asciiTheme="majorHAnsi" w:hAnsiTheme="majorHAnsi"/>
        </w:rPr>
      </w:pPr>
      <w:r w:rsidRPr="0093549A">
        <w:rPr>
          <w:rFonts w:asciiTheme="majorHAnsi" w:hAnsiTheme="majorHAnsi"/>
        </w:rPr>
        <w:t>MSH|^~\&amp;|DSIH SR|500|DSIH CL|500|20121003114728-0500||ADT^A11|5008887|P|2.4|||AL|NE|USA</w:t>
      </w:r>
    </w:p>
    <w:p w:rsidR="0093549A" w:rsidRPr="0093549A" w:rsidRDefault="0093549A" w:rsidP="0093549A">
      <w:pPr>
        <w:pStyle w:val="NoSpacing"/>
        <w:rPr>
          <w:rFonts w:asciiTheme="majorHAnsi" w:hAnsiTheme="majorHAnsi"/>
        </w:rPr>
      </w:pPr>
      <w:r w:rsidRPr="0093549A">
        <w:rPr>
          <w:rFonts w:asciiTheme="majorHAnsi" w:hAnsiTheme="majorHAnsi"/>
        </w:rPr>
        <w:t>EVN|A11|20121003114543-0500||05</w:t>
      </w:r>
    </w:p>
    <w:p w:rsidR="0093549A" w:rsidRPr="0093549A" w:rsidRDefault="0093549A" w:rsidP="0093549A">
      <w:pPr>
        <w:pStyle w:val="NoSpacing"/>
        <w:rPr>
          <w:rFonts w:asciiTheme="majorHAnsi" w:hAnsiTheme="majorHAnsi"/>
        </w:rPr>
      </w:pPr>
    </w:p>
    <w:p w:rsidR="0093549A" w:rsidRPr="0093549A" w:rsidRDefault="00CC66C4" w:rsidP="0093549A">
      <w:pPr>
        <w:pStyle w:val="NoSpacing"/>
        <w:rPr>
          <w:rFonts w:asciiTheme="majorHAnsi" w:hAnsiTheme="majorHAnsi"/>
        </w:rPr>
      </w:pPr>
      <w:r>
        <w:rPr>
          <w:rFonts w:asciiTheme="majorHAnsi" w:hAnsiTheme="majorHAnsi"/>
        </w:rPr>
        <w:t>PID|1|5000000044V986012|</w:t>
      </w:r>
      <w:r w:rsidR="0093549A" w:rsidRPr="0093549A">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rsidR="0093549A" w:rsidRPr="0093549A" w:rsidRDefault="0093549A" w:rsidP="0093549A">
      <w:pPr>
        <w:pStyle w:val="NoSpacing"/>
        <w:rPr>
          <w:rFonts w:asciiTheme="majorHAnsi" w:hAnsiTheme="majorHAnsi"/>
        </w:rPr>
      </w:pPr>
      <w:r w:rsidRPr="0093549A">
        <w:rPr>
          <w:rFonts w:asciiTheme="majorHAnsi" w:hAnsiTheme="majorHAnsi"/>
        </w:rPr>
        <w:t>369|CPRSPATIENT^ONE^M^^^^L~ALIAS^NAMEONE^^^^^A~ALIAS^NAMETWO^^^^^A|JONES^^^^^^M|19491231|M||2106-3-SLF^WHITE^0005^2106-3^WHITE^CDC|5000 NORTH MAIN STREET^^Quebec^ONTARIO^RF1D4^CAN^P^^~^^SOMEWHERE^NY^^^N</w:t>
      </w:r>
      <w:r w:rsidR="00CC66C4">
        <w:rPr>
          <w:rFonts w:asciiTheme="majorHAnsi" w:hAnsiTheme="majorHAnsi"/>
        </w:rPr>
        <w:t>|||||S^NEVER MARRIED^VA11|</w:t>
      </w:r>
      <w:r w:rsidRPr="0093549A">
        <w:rPr>
          <w:rFonts w:asciiTheme="majorHAnsi" w:hAnsiTheme="majorHAnsi"/>
        </w:rPr>
        <w:t>29^UNKNOWN/NO PREFERENCE^VA13|6318^-1|666660001|||2186-5-SLF^NOT HISPANIC OR LATINO^0189^2186-5^NOT HISPANIC OR LATINO^CDC|SOMEWHERE NY|||||||||</w:t>
      </w:r>
    </w:p>
    <w:p w:rsidR="0093549A" w:rsidRPr="0093549A" w:rsidRDefault="0093549A" w:rsidP="0093549A">
      <w:pPr>
        <w:pStyle w:val="NoSpacing"/>
        <w:rPr>
          <w:rFonts w:asciiTheme="majorHAnsi" w:hAnsiTheme="majorHAnsi"/>
        </w:rPr>
      </w:pPr>
    </w:p>
    <w:p w:rsidR="0093549A" w:rsidRPr="0093549A" w:rsidRDefault="0093549A" w:rsidP="0093549A">
      <w:pPr>
        <w:pStyle w:val="NoSpacing"/>
        <w:rPr>
          <w:rFonts w:asciiTheme="majorHAnsi" w:hAnsiTheme="majorHAnsi"/>
        </w:rPr>
      </w:pPr>
      <w:r w:rsidRPr="0093549A">
        <w:rPr>
          <w:rFonts w:asciiTheme="majorHAnsi" w:hAnsiTheme="majorHAnsi"/>
        </w:rPr>
        <w:t>PD1|||VAMC ALBANY^^500|</w:t>
      </w:r>
    </w:p>
    <w:p w:rsidR="0093549A" w:rsidRPr="0093549A" w:rsidRDefault="0093549A" w:rsidP="0093549A">
      <w:pPr>
        <w:pStyle w:val="NoSpacing"/>
        <w:rPr>
          <w:rFonts w:asciiTheme="majorHAnsi" w:hAnsiTheme="majorHAnsi"/>
        </w:rPr>
      </w:pPr>
    </w:p>
    <w:p w:rsidR="0093549A" w:rsidRPr="0093549A" w:rsidRDefault="0093549A" w:rsidP="0093549A">
      <w:pPr>
        <w:pStyle w:val="NoSpacing"/>
        <w:rPr>
          <w:rFonts w:asciiTheme="majorHAnsi" w:hAnsiTheme="majorHAnsi"/>
        </w:rPr>
      </w:pPr>
      <w:r w:rsidRPr="0093549A">
        <w:rPr>
          <w:rFonts w:asciiTheme="majorHAnsi" w:hAnsiTheme="majorHAnsi"/>
        </w:rPr>
        <w:t>PV1|1|I|ICU/CCU^ICU^5||||^|||||||||||SC VETERAN|||||||||||||||||||||515.6|||||20121003114543-0500||||||6318|</w:t>
      </w:r>
    </w:p>
    <w:p w:rsidR="0093549A" w:rsidRPr="0093549A" w:rsidRDefault="0093549A" w:rsidP="0093549A">
      <w:pPr>
        <w:pStyle w:val="NoSpacing"/>
        <w:rPr>
          <w:rFonts w:asciiTheme="majorHAnsi" w:hAnsiTheme="majorHAnsi"/>
        </w:rPr>
      </w:pPr>
    </w:p>
    <w:p w:rsidR="0093549A" w:rsidRPr="0093549A" w:rsidRDefault="0093549A" w:rsidP="0093549A">
      <w:pPr>
        <w:pStyle w:val="NoSpacing"/>
        <w:rPr>
          <w:rFonts w:asciiTheme="majorHAnsi" w:hAnsiTheme="majorHAnsi"/>
        </w:rPr>
      </w:pPr>
      <w:r w:rsidRPr="0093549A">
        <w:rPr>
          <w:rFonts w:asciiTheme="majorHAnsi" w:hAnsiTheme="majorHAnsi"/>
        </w:rPr>
        <w:t>DG1|1|||</w:t>
      </w:r>
    </w:p>
    <w:p w:rsidR="0093549A" w:rsidRDefault="0093549A" w:rsidP="003A1A9C">
      <w:pPr>
        <w:rPr>
          <w:rFonts w:asciiTheme="majorHAnsi" w:hAnsiTheme="majorHAnsi" w:cs="Times New Roman"/>
          <w:b/>
          <w:bCs/>
          <w:i/>
          <w:iCs/>
          <w:sz w:val="32"/>
          <w:szCs w:val="32"/>
        </w:rPr>
      </w:pPr>
    </w:p>
    <w:p w:rsidR="00BA5CFB" w:rsidRDefault="00BA5CFB" w:rsidP="0080610F">
      <w:pPr>
        <w:pStyle w:val="Style5"/>
      </w:pPr>
      <w:r>
        <w:t>ADT-12</w:t>
      </w:r>
      <w:r w:rsidR="00691391">
        <w:t xml:space="preserve"> – Cancel Transfer</w:t>
      </w:r>
    </w:p>
    <w:p w:rsidR="00BA5CFB" w:rsidRPr="00BA5CFB" w:rsidRDefault="00BA5CFB" w:rsidP="00BA5CFB">
      <w:pPr>
        <w:pStyle w:val="NoSpacing"/>
        <w:rPr>
          <w:rFonts w:asciiTheme="majorHAnsi" w:hAnsiTheme="majorHAnsi"/>
        </w:rPr>
      </w:pPr>
      <w:r w:rsidRPr="00BA5CFB">
        <w:rPr>
          <w:rFonts w:asciiTheme="majorHAnsi" w:hAnsiTheme="majorHAnsi"/>
        </w:rPr>
        <w:t>MSH|^~\&amp;|DSIH SR|500|DSIH CL|500|20121003113833-0500||ADT^A12|5008867|P|2.4|||AL|NE|USA</w:t>
      </w:r>
    </w:p>
    <w:p w:rsidR="00BA5CFB" w:rsidRPr="00BA5CFB" w:rsidRDefault="00BA5CFB" w:rsidP="00BA5CFB">
      <w:pPr>
        <w:pStyle w:val="NoSpacing"/>
        <w:rPr>
          <w:rFonts w:asciiTheme="majorHAnsi" w:hAnsiTheme="majorHAnsi"/>
        </w:rPr>
      </w:pPr>
      <w:r w:rsidRPr="00BA5CFB">
        <w:rPr>
          <w:rFonts w:asciiTheme="majorHAnsi" w:hAnsiTheme="majorHAnsi"/>
        </w:rPr>
        <w:t>EVN|A12|20121003113537-0500||05</w:t>
      </w:r>
    </w:p>
    <w:p w:rsidR="00BA5CFB" w:rsidRPr="00BA5CFB" w:rsidRDefault="00BA5CFB" w:rsidP="00BA5CFB">
      <w:pPr>
        <w:pStyle w:val="NoSpacing"/>
        <w:rPr>
          <w:rFonts w:asciiTheme="majorHAnsi" w:hAnsiTheme="majorHAnsi"/>
        </w:rPr>
      </w:pPr>
    </w:p>
    <w:p w:rsidR="00BA5CFB" w:rsidRPr="00BA5CFB" w:rsidRDefault="00CC66C4" w:rsidP="00BA5CFB">
      <w:pPr>
        <w:pStyle w:val="NoSpacing"/>
        <w:rPr>
          <w:rFonts w:asciiTheme="majorHAnsi" w:hAnsiTheme="majorHAnsi"/>
        </w:rPr>
      </w:pPr>
      <w:r>
        <w:rPr>
          <w:rFonts w:asciiTheme="majorHAnsi" w:hAnsiTheme="majorHAnsi"/>
        </w:rPr>
        <w:t>PID|1|5000000044V986012|</w:t>
      </w:r>
      <w:r w:rsidR="00BA5CFB"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rsidR="00BA5CFB" w:rsidRPr="00BA5CFB" w:rsidRDefault="00BA5CFB" w:rsidP="00BA5CFB">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sidR="00CC66C4">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PD1|||VAMC ALBANY^^500|</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PV1|1|I|ICU/CCU^ICU^5||||10000000049^CPRSATTENDING^TWO^^^^MASTER|||2||||||||SC VETERAN|||12||||||||||||||||||515.6|||||20121002091646-0500||||||6315|</w:t>
      </w:r>
    </w:p>
    <w:p w:rsidR="00BA5CFB" w:rsidRPr="00BA5CFB" w:rsidRDefault="00BA5CFB" w:rsidP="00BA5CFB">
      <w:pPr>
        <w:pStyle w:val="NoSpacing"/>
        <w:rPr>
          <w:rFonts w:asciiTheme="majorHAnsi" w:hAnsiTheme="majorHAnsi"/>
        </w:rPr>
      </w:pPr>
    </w:p>
    <w:p w:rsidR="00BA5CFB" w:rsidRPr="00BA5CFB" w:rsidRDefault="00BA5CFB" w:rsidP="00BA5CFB">
      <w:pPr>
        <w:pStyle w:val="NoSpacing"/>
        <w:rPr>
          <w:rFonts w:asciiTheme="majorHAnsi" w:hAnsiTheme="majorHAnsi"/>
        </w:rPr>
      </w:pPr>
      <w:r w:rsidRPr="00BA5CFB">
        <w:rPr>
          <w:rFonts w:asciiTheme="majorHAnsi" w:hAnsiTheme="majorHAnsi"/>
        </w:rPr>
        <w:t>DG1|1|||chest pain</w:t>
      </w:r>
    </w:p>
    <w:p w:rsidR="00BA5CFB" w:rsidRDefault="00BA5CFB" w:rsidP="003A1A9C">
      <w:pPr>
        <w:rPr>
          <w:rFonts w:asciiTheme="majorHAnsi" w:hAnsiTheme="majorHAnsi" w:cs="Times New Roman"/>
          <w:b/>
          <w:bCs/>
          <w:i/>
          <w:iCs/>
          <w:sz w:val="32"/>
          <w:szCs w:val="32"/>
        </w:rPr>
      </w:pPr>
    </w:p>
    <w:p w:rsidR="0093549A" w:rsidRDefault="0093549A" w:rsidP="0080610F">
      <w:pPr>
        <w:pStyle w:val="Style5"/>
      </w:pPr>
      <w:r>
        <w:t>ADT-A13</w:t>
      </w:r>
      <w:r w:rsidR="00691391">
        <w:t xml:space="preserve"> – Cancel Discharge/End Visit</w:t>
      </w:r>
    </w:p>
    <w:p w:rsidR="0093549A" w:rsidRPr="00BA5CFB" w:rsidRDefault="0093549A" w:rsidP="0093549A">
      <w:pPr>
        <w:pStyle w:val="NoSpacing"/>
        <w:rPr>
          <w:rFonts w:asciiTheme="majorHAnsi" w:hAnsiTheme="majorHAnsi"/>
        </w:rPr>
      </w:pPr>
      <w:r w:rsidRPr="00BA5CFB">
        <w:rPr>
          <w:rFonts w:asciiTheme="majorHAnsi" w:hAnsiTheme="majorHAnsi"/>
        </w:rPr>
        <w:t>MSH|^~\&amp;|DSIH SR|500|DSIH CL|500|20121003114133-0500||ADT^A13|5008875|P|2.4|||AL|NE|USA</w:t>
      </w:r>
    </w:p>
    <w:p w:rsidR="0093549A" w:rsidRPr="00BA5CFB" w:rsidRDefault="0093549A" w:rsidP="0093549A">
      <w:pPr>
        <w:pStyle w:val="NoSpacing"/>
        <w:rPr>
          <w:rFonts w:asciiTheme="majorHAnsi" w:hAnsiTheme="majorHAnsi"/>
        </w:rPr>
      </w:pPr>
      <w:r w:rsidRPr="00BA5CFB">
        <w:rPr>
          <w:rFonts w:asciiTheme="majorHAnsi" w:hAnsiTheme="majorHAnsi"/>
        </w:rPr>
        <w:t>EVN|A13|20121003114037-0500||05</w:t>
      </w:r>
    </w:p>
    <w:p w:rsidR="0093549A" w:rsidRPr="00BA5CFB" w:rsidRDefault="0093549A" w:rsidP="0093549A">
      <w:pPr>
        <w:pStyle w:val="NoSpacing"/>
        <w:rPr>
          <w:rFonts w:asciiTheme="majorHAnsi" w:hAnsiTheme="majorHAnsi"/>
        </w:rPr>
      </w:pPr>
    </w:p>
    <w:p w:rsidR="0093549A" w:rsidRPr="00BA5CFB" w:rsidRDefault="00CC66C4" w:rsidP="0093549A">
      <w:pPr>
        <w:pStyle w:val="NoSpacing"/>
        <w:rPr>
          <w:rFonts w:asciiTheme="majorHAnsi" w:hAnsiTheme="majorHAnsi"/>
        </w:rPr>
      </w:pPr>
      <w:r>
        <w:rPr>
          <w:rFonts w:asciiTheme="majorHAnsi" w:hAnsiTheme="majorHAnsi"/>
        </w:rPr>
        <w:t>PID|1|5000000044V986012|</w:t>
      </w:r>
      <w:r w:rsidR="0093549A"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rsidR="0093549A" w:rsidRPr="00BA5CFB" w:rsidRDefault="0093549A" w:rsidP="0093549A">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sidR="00CC66C4">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rsidR="0093549A" w:rsidRPr="00BA5CFB" w:rsidRDefault="0093549A" w:rsidP="0093549A">
      <w:pPr>
        <w:pStyle w:val="NoSpacing"/>
        <w:rPr>
          <w:rFonts w:asciiTheme="majorHAnsi" w:hAnsiTheme="majorHAnsi"/>
        </w:rPr>
      </w:pPr>
    </w:p>
    <w:p w:rsidR="0093549A" w:rsidRPr="00BA5CFB" w:rsidRDefault="0093549A" w:rsidP="0093549A">
      <w:pPr>
        <w:pStyle w:val="NoSpacing"/>
        <w:rPr>
          <w:rFonts w:asciiTheme="majorHAnsi" w:hAnsiTheme="majorHAnsi"/>
        </w:rPr>
      </w:pPr>
      <w:r w:rsidRPr="00BA5CFB">
        <w:rPr>
          <w:rFonts w:asciiTheme="majorHAnsi" w:hAnsiTheme="majorHAnsi"/>
        </w:rPr>
        <w:t>PD1|||VAMC ALBANY^^500|</w:t>
      </w:r>
    </w:p>
    <w:p w:rsidR="0093549A" w:rsidRPr="00BA5CFB" w:rsidRDefault="0093549A" w:rsidP="0093549A">
      <w:pPr>
        <w:pStyle w:val="NoSpacing"/>
        <w:rPr>
          <w:rFonts w:asciiTheme="majorHAnsi" w:hAnsiTheme="majorHAnsi"/>
        </w:rPr>
      </w:pPr>
    </w:p>
    <w:p w:rsidR="0093549A" w:rsidRPr="00BA5CFB" w:rsidRDefault="0093549A" w:rsidP="0093549A">
      <w:pPr>
        <w:pStyle w:val="NoSpacing"/>
        <w:rPr>
          <w:rFonts w:asciiTheme="majorHAnsi" w:hAnsiTheme="majorHAnsi"/>
        </w:rPr>
      </w:pPr>
      <w:r w:rsidRPr="00BA5CFB">
        <w:rPr>
          <w:rFonts w:asciiTheme="majorHAnsi" w:hAnsiTheme="majorHAnsi"/>
        </w:rPr>
        <w:t>PV1|1|I|ICU/CCU^ICU^5||||10000000049^CPRSATTENDING^TWO^^^^MASTER|||2||||||||SC VETERAN|||12||||||||||||||||||515.6|||||20121002091646-0500||||||6315|</w:t>
      </w:r>
    </w:p>
    <w:p w:rsidR="0093549A" w:rsidRPr="00BA5CFB" w:rsidRDefault="0093549A" w:rsidP="0093549A">
      <w:pPr>
        <w:pStyle w:val="NoSpacing"/>
        <w:rPr>
          <w:rFonts w:asciiTheme="majorHAnsi" w:hAnsiTheme="majorHAnsi"/>
        </w:rPr>
      </w:pPr>
    </w:p>
    <w:p w:rsidR="0093549A" w:rsidRPr="00BA5CFB" w:rsidRDefault="0093549A" w:rsidP="0093549A">
      <w:pPr>
        <w:pStyle w:val="NoSpacing"/>
        <w:rPr>
          <w:rFonts w:asciiTheme="majorHAnsi" w:hAnsiTheme="majorHAnsi"/>
        </w:rPr>
      </w:pPr>
      <w:r w:rsidRPr="00BA5CFB">
        <w:rPr>
          <w:rFonts w:asciiTheme="majorHAnsi" w:hAnsiTheme="majorHAnsi"/>
        </w:rPr>
        <w:t>DG1|1|||chest pain</w:t>
      </w:r>
    </w:p>
    <w:p w:rsidR="00FC602C" w:rsidRDefault="00FC602C" w:rsidP="00B56864">
      <w:pPr>
        <w:rPr>
          <w:rFonts w:asciiTheme="majorHAnsi" w:hAnsiTheme="majorHAnsi" w:cs="Times New Roman"/>
          <w:b/>
          <w:bCs/>
          <w:i/>
          <w:iCs/>
          <w:sz w:val="32"/>
          <w:szCs w:val="32"/>
        </w:rPr>
      </w:pPr>
    </w:p>
    <w:p w:rsidR="00097DEB" w:rsidRPr="006857F8" w:rsidRDefault="00B56864" w:rsidP="00CC66C4">
      <w:pPr>
        <w:pStyle w:val="Style4"/>
        <w:rPr>
          <w:sz w:val="36"/>
          <w:szCs w:val="36"/>
        </w:rPr>
      </w:pPr>
      <w:r w:rsidRPr="006857F8">
        <w:rPr>
          <w:sz w:val="36"/>
          <w:szCs w:val="36"/>
        </w:rPr>
        <w:t>--A</w:t>
      </w:r>
      <w:r w:rsidR="006857F8" w:rsidRPr="006857F8">
        <w:rPr>
          <w:sz w:val="36"/>
          <w:szCs w:val="36"/>
        </w:rPr>
        <w:t>llergy</w:t>
      </w:r>
      <w:r w:rsidR="00CC66C4" w:rsidRPr="006857F8">
        <w:rPr>
          <w:sz w:val="36"/>
          <w:szCs w:val="36"/>
        </w:rPr>
        <w:t xml:space="preserve"> </w:t>
      </w:r>
    </w:p>
    <w:p w:rsidR="00D21271" w:rsidRPr="00C87731" w:rsidRDefault="00D21271" w:rsidP="0080610F">
      <w:pPr>
        <w:pStyle w:val="Style5"/>
      </w:pPr>
      <w:r w:rsidRPr="00C87731">
        <w:t>Allergy Assessment ORU</w:t>
      </w:r>
    </w:p>
    <w:p w:rsidR="00D21271" w:rsidRPr="00D21271" w:rsidRDefault="00D21271" w:rsidP="00D21271">
      <w:pPr>
        <w:rPr>
          <w:rFonts w:asciiTheme="majorHAnsi" w:hAnsiTheme="majorHAnsi" w:cs="Times New Roman"/>
          <w:bCs/>
          <w:iCs/>
        </w:rPr>
      </w:pPr>
      <w:r w:rsidRPr="00D21271">
        <w:rPr>
          <w:rFonts w:asciiTheme="majorHAnsi" w:hAnsiTheme="majorHAnsi" w:cs="Times New Roman"/>
          <w:bCs/>
          <w:iCs/>
        </w:rPr>
        <w:t>MSH|^~\&amp;|DSIH SR|500|DSIH CL|500|20121016160048-0500||ORU^R01|5008893|P|2.4|||AL|NE|USA</w:t>
      </w:r>
    </w:p>
    <w:p w:rsidR="00D21271" w:rsidRPr="00D21271" w:rsidRDefault="00CC66C4" w:rsidP="00D21271">
      <w:pPr>
        <w:rPr>
          <w:rFonts w:asciiTheme="majorHAnsi" w:hAnsiTheme="majorHAnsi" w:cs="Times New Roman"/>
          <w:bCs/>
          <w:iCs/>
        </w:rPr>
      </w:pPr>
      <w:r>
        <w:rPr>
          <w:rFonts w:asciiTheme="majorHAnsi" w:hAnsiTheme="majorHAnsi" w:cs="Times New Roman"/>
          <w:bCs/>
          <w:iCs/>
        </w:rPr>
        <w:t>PID|1|5000000237V188720|</w:t>
      </w:r>
      <w:r w:rsidR="00D21271" w:rsidRPr="00D21271">
        <w:rPr>
          <w:rFonts w:asciiTheme="majorHAnsi" w:hAnsiTheme="majorHAnsi" w:cs="Times New Roman"/>
          <w:bCs/>
          <w:iCs/>
        </w:rPr>
        <w:t>5000000237V188720^^^USVHA&amp;&amp;0363^NI^VA FACILITY ID&amp;500&amp;L^^20121016~666669111^^^USSSA&amp;&amp;0363^SS^VA FACILITY ID&amp;500&amp;L~^^^USDOD&amp;&amp;0363^TIN^VA FACILITY ID&amp;500&amp;L~^^^USDOD&amp;&amp;0363^FIN^VA FACILITY ID&amp;500&amp;L~742^^^USVHA&amp;&amp;03</w:t>
      </w:r>
      <w:r>
        <w:rPr>
          <w:rFonts w:asciiTheme="majorHAnsi" w:hAnsiTheme="majorHAnsi" w:cs="Times New Roman"/>
          <w:bCs/>
          <w:iCs/>
        </w:rPr>
        <w:t>63^PI^VA FACILITY ID&amp;500&amp;L|742|</w:t>
      </w:r>
      <w:r w:rsidR="00D21271" w:rsidRPr="00D21271">
        <w:rPr>
          <w:rFonts w:asciiTheme="majorHAnsi" w:hAnsiTheme="majorHAnsi" w:cs="Times New Roman"/>
          <w:bCs/>
          <w:iCs/>
        </w:rPr>
        <w:t>DATABRIDGE^PATIENTSEVEN^^^^^L||19480325|M||^^0005^</w:t>
      </w:r>
      <w:r>
        <w:rPr>
          <w:rFonts w:asciiTheme="majorHAnsi" w:hAnsiTheme="majorHAnsi" w:cs="Times New Roman"/>
          <w:bCs/>
          <w:iCs/>
        </w:rPr>
        <w:t xml:space="preserve">^^CDC|123 Main street^APT#2^NEW </w:t>
      </w:r>
      <w:r w:rsidR="00D21271" w:rsidRPr="00D21271">
        <w:rPr>
          <w:rFonts w:asciiTheme="majorHAnsi" w:hAnsiTheme="majorHAnsi" w:cs="Times New Roman"/>
          <w:bCs/>
          <w:iCs/>
        </w:rPr>
        <w:t>WATERFORD^OH^44445^USA^P^^~^^^^^^N|||||||4409^789^|666669111|||^^0189^^^CDC||||||||||</w:t>
      </w:r>
    </w:p>
    <w:p w:rsidR="00D21271" w:rsidRPr="00D21271" w:rsidRDefault="00D21271" w:rsidP="00D21271">
      <w:pPr>
        <w:rPr>
          <w:rFonts w:asciiTheme="majorHAnsi" w:hAnsiTheme="majorHAnsi" w:cs="Times New Roman"/>
          <w:bCs/>
          <w:iCs/>
        </w:rPr>
      </w:pPr>
      <w:r w:rsidRPr="00D21271">
        <w:rPr>
          <w:rFonts w:asciiTheme="majorHAnsi" w:hAnsiTheme="majorHAnsi" w:cs="Times New Roman"/>
          <w:bCs/>
          <w:iCs/>
        </w:rPr>
        <w:t>PV1|1|I|ICU/CCU^ICU^4|||7B^|11285^BUXYJX^KRTSHU|||15^GENERAL(ACUTE MEDICINE)^M^MEDICINE||||||||NSC VETERAN|||40||||||||||||||||||515.6|||||</w:t>
      </w:r>
      <w:r w:rsidR="00E54660">
        <w:rPr>
          <w:rFonts w:asciiTheme="majorHAnsi" w:hAnsiTheme="majorHAnsi" w:cs="Times New Roman"/>
          <w:bCs/>
          <w:iCs/>
        </w:rPr>
        <w:t>20000125120523-0500|""|||||4409</w:t>
      </w:r>
    </w:p>
    <w:p w:rsidR="00D21271" w:rsidRPr="00D21271" w:rsidRDefault="00D21271" w:rsidP="00D21271">
      <w:pPr>
        <w:rPr>
          <w:rFonts w:asciiTheme="majorHAnsi" w:hAnsiTheme="majorHAnsi" w:cs="Times New Roman"/>
          <w:bCs/>
          <w:iCs/>
        </w:rPr>
      </w:pPr>
      <w:r w:rsidRPr="00D21271">
        <w:rPr>
          <w:rFonts w:asciiTheme="majorHAnsi" w:hAnsiTheme="majorHAnsi" w:cs="Times New Roman"/>
          <w:bCs/>
          <w:iCs/>
        </w:rPr>
        <w:t>OBR|1||742^500_120.86|ASSESSMENT^^L|||201210161559-0500||||||||||||||||||F|||||||10000000032&amp;CPRSPHYSICIAN&amp;ONE&amp;&amp;&amp;DR&amp;MD&amp;VistA200</w:t>
      </w:r>
    </w:p>
    <w:p w:rsidR="00D21271" w:rsidRPr="00D21271" w:rsidRDefault="00D21271" w:rsidP="00D21271">
      <w:pPr>
        <w:rPr>
          <w:rFonts w:asciiTheme="majorHAnsi" w:hAnsiTheme="majorHAnsi" w:cs="Times New Roman"/>
          <w:bCs/>
          <w:iCs/>
        </w:rPr>
      </w:pPr>
      <w:r w:rsidRPr="00D21271">
        <w:rPr>
          <w:rFonts w:asciiTheme="majorHAnsi" w:hAnsiTheme="majorHAnsi" w:cs="Times New Roman"/>
          <w:bCs/>
          <w:iCs/>
        </w:rPr>
        <w:t>OBX|1|CE|ASSESSMENT||4500633^YES^99VA8985.1||||||F|||201210161559-0500||10000000032^CPRSPHYSICIAN^ONE^^^DR^MD^VistA200</w:t>
      </w:r>
    </w:p>
    <w:p w:rsidR="00D21271" w:rsidRDefault="00D21271" w:rsidP="00B56864">
      <w:pPr>
        <w:rPr>
          <w:rFonts w:asciiTheme="majorHAnsi" w:hAnsiTheme="majorHAnsi" w:cs="Times New Roman"/>
          <w:b/>
          <w:bCs/>
          <w:iCs/>
          <w:sz w:val="24"/>
          <w:szCs w:val="24"/>
        </w:rPr>
      </w:pPr>
    </w:p>
    <w:p w:rsidR="00B56864" w:rsidRPr="00C87731" w:rsidRDefault="00B56864" w:rsidP="0080610F">
      <w:pPr>
        <w:pStyle w:val="Style5"/>
      </w:pPr>
      <w:r w:rsidRPr="00C87731">
        <w:t>A</w:t>
      </w:r>
      <w:r w:rsidR="00D21271" w:rsidRPr="00C87731">
        <w:t>llergy Update ORU</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MSH|^~\&amp;|DSIH SR|500|DSIH CL|500|20121002161551-0500||ORU^R01|5008843|P|2.4|||AL|NE|USA</w:t>
      </w:r>
    </w:p>
    <w:p w:rsidR="00B56864" w:rsidRPr="00B56864" w:rsidRDefault="00CC66C4" w:rsidP="00B56864">
      <w:pPr>
        <w:rPr>
          <w:rFonts w:asciiTheme="majorHAnsi" w:hAnsiTheme="majorHAnsi" w:cs="Times New Roman"/>
          <w:bCs/>
          <w:iCs/>
        </w:rPr>
      </w:pPr>
      <w:r>
        <w:rPr>
          <w:rFonts w:asciiTheme="majorHAnsi" w:hAnsiTheme="majorHAnsi" w:cs="Times New Roman"/>
          <w:bCs/>
          <w:iCs/>
        </w:rPr>
        <w:t>PID|1|5000000050V232324|</w:t>
      </w:r>
      <w:r w:rsidR="00B56864" w:rsidRPr="00B56864">
        <w:rPr>
          <w:rFonts w:asciiTheme="majorHAnsi" w:hAnsiTheme="majorHAnsi" w:cs="Times New Roman"/>
          <w:bCs/>
          <w:iCs/>
        </w:rPr>
        <w:t>5000000050V232324^^^USVHA&amp;&amp;0363^NI^VA FACILITY ID&amp;500&amp;L^^20121002~666660003^^^USSSA&amp;&amp;0363^SS^VA FACILITY ID&amp;500&amp;L~^^^USDOD&amp;&amp;0363^TIN^VA FACILITY ID&amp;500&amp;L~^^^USDOD&amp;&amp;0363^FIN^VA FACILITY ID&amp;500&amp;L~130^^^USVHA&amp;&amp;03</w:t>
      </w:r>
      <w:r>
        <w:rPr>
          <w:rFonts w:asciiTheme="majorHAnsi" w:hAnsiTheme="majorHAnsi" w:cs="Times New Roman"/>
          <w:bCs/>
          <w:iCs/>
        </w:rPr>
        <w:t>63^PI^VA FACILITY ID&amp;500&amp;L|130|</w:t>
      </w:r>
      <w:r w:rsidR="00B56864" w:rsidRPr="00B56864">
        <w:rPr>
          <w:rFonts w:asciiTheme="majorHAnsi" w:hAnsiTheme="majorHAnsi" w:cs="Times New Roman"/>
          <w:bCs/>
          <w:iCs/>
        </w:rPr>
        <w:t>CPRSPATIENT^THREE^M^^^^L||19000101|M||^^0005^^^CDC|123^^TROY^NY^12180^USA^P^^~^^^^^^N|||||S^NEVER MARRIED^VA11|29^UNKNOWN/NO PREFERENCE^VA13|6317^1028^|666660003|||^^0189^^^CDC||||||||||</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PV1|1|I|ICU/CCU^ICU^1|||^^|10000000048^CPRSATTENDING^ONE^^^^BS|||2^CARDIOLOGY^M^MEDICINE||||||||SC VETERAN|||12||||||||||||||||||515.6|||||20121002160033-0500|""|||||6317</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OBR|1||713^500_120.8|ALLERGY^^L|||201210021613-0500||||||||||||||||||F|||||||10000000032&amp;CPRSPHYSICIAN&amp;ONE&amp;&amp;&amp;DR&amp;MD&amp;VistA200||10000000032&amp;CPRSPHYSICIAN&amp;ONE&amp;&amp;&amp;DR&amp;MD&amp;E^201210021613-0500~10000000032&amp;CPRSPHYSICIAN&amp;ONE&amp;&amp;</w:t>
      </w:r>
      <w:r w:rsidR="00CC66C4">
        <w:rPr>
          <w:rFonts w:asciiTheme="majorHAnsi" w:hAnsiTheme="majorHAnsi" w:cs="Times New Roman"/>
          <w:bCs/>
          <w:iCs/>
        </w:rPr>
        <w:t>&amp;DR&amp;MD&amp;CM^20121002161350-0500||</w:t>
      </w:r>
      <w:r w:rsidRPr="00B56864">
        <w:rPr>
          <w:rFonts w:asciiTheme="majorHAnsi" w:hAnsiTheme="majorHAnsi" w:cs="Times New Roman"/>
          <w:bCs/>
          <w:iCs/>
        </w:rPr>
        <w:t>|||||||||||4500978^OBSERVED^99VA8985.1</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OBX|1|CE|AGENT||ALEVE CAPLET||||||F||||500^VAMC ALBANY^L</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OBX|</w:t>
      </w:r>
      <w:r w:rsidR="0066620A">
        <w:rPr>
          <w:rFonts w:asciiTheme="majorHAnsi" w:hAnsiTheme="majorHAnsi" w:cs="Times New Roman"/>
          <w:bCs/>
          <w:iCs/>
        </w:rPr>
        <w:t>2</w:t>
      </w:r>
      <w:r w:rsidRPr="00B56864">
        <w:rPr>
          <w:rFonts w:asciiTheme="majorHAnsi" w:hAnsiTheme="majorHAnsi" w:cs="Times New Roman"/>
          <w:bCs/>
          <w:iCs/>
        </w:rPr>
        <w:t>|CE|ALLERGY TYPE||D^DRUG^L||||||F||||500^VAMC ALBANY^L</w:t>
      </w:r>
    </w:p>
    <w:p w:rsidR="00B56864" w:rsidRPr="00B56864" w:rsidRDefault="0066620A" w:rsidP="00B56864">
      <w:pPr>
        <w:rPr>
          <w:rFonts w:asciiTheme="majorHAnsi" w:hAnsiTheme="majorHAnsi" w:cs="Times New Roman"/>
          <w:bCs/>
          <w:iCs/>
        </w:rPr>
      </w:pPr>
      <w:r>
        <w:rPr>
          <w:rFonts w:asciiTheme="majorHAnsi" w:hAnsiTheme="majorHAnsi" w:cs="Times New Roman"/>
          <w:bCs/>
          <w:iCs/>
        </w:rPr>
        <w:t>OBX|3</w:t>
      </w:r>
      <w:r w:rsidR="00B56864" w:rsidRPr="00B56864">
        <w:rPr>
          <w:rFonts w:asciiTheme="majorHAnsi" w:hAnsiTheme="majorHAnsi" w:cs="Times New Roman"/>
          <w:bCs/>
          <w:iCs/>
        </w:rPr>
        <w:t>|CE|GMR ALLERGY||4018847^NAPROXEN^99VA50.6||||||F</w:t>
      </w:r>
    </w:p>
    <w:p w:rsidR="00B56864" w:rsidRPr="00B56864" w:rsidRDefault="0066620A" w:rsidP="00B56864">
      <w:pPr>
        <w:rPr>
          <w:rFonts w:asciiTheme="majorHAnsi" w:hAnsiTheme="majorHAnsi" w:cs="Times New Roman"/>
          <w:bCs/>
          <w:iCs/>
        </w:rPr>
      </w:pPr>
      <w:r>
        <w:rPr>
          <w:rFonts w:asciiTheme="majorHAnsi" w:hAnsiTheme="majorHAnsi" w:cs="Times New Roman"/>
          <w:bCs/>
          <w:iCs/>
        </w:rPr>
        <w:t>OBX|4</w:t>
      </w:r>
      <w:r w:rsidR="00B56864" w:rsidRPr="00B56864">
        <w:rPr>
          <w:rFonts w:asciiTheme="majorHAnsi" w:hAnsiTheme="majorHAnsi" w:cs="Times New Roman"/>
          <w:bCs/>
          <w:iCs/>
        </w:rPr>
        <w:t>|CE|DRUG INGREDIENTS||4018847^NAPROXEN^99VA50.416||||||F</w:t>
      </w:r>
    </w:p>
    <w:p w:rsidR="00B56864" w:rsidRPr="00B56864" w:rsidRDefault="0066620A" w:rsidP="00B56864">
      <w:pPr>
        <w:rPr>
          <w:rFonts w:asciiTheme="majorHAnsi" w:hAnsiTheme="majorHAnsi" w:cs="Times New Roman"/>
          <w:bCs/>
          <w:iCs/>
        </w:rPr>
      </w:pPr>
      <w:r>
        <w:rPr>
          <w:rFonts w:asciiTheme="majorHAnsi" w:hAnsiTheme="majorHAnsi" w:cs="Times New Roman"/>
          <w:bCs/>
          <w:iCs/>
        </w:rPr>
        <w:t>OBX|5</w:t>
      </w:r>
      <w:r w:rsidR="00B56864" w:rsidRPr="00B56864">
        <w:rPr>
          <w:rFonts w:asciiTheme="majorHAnsi" w:hAnsiTheme="majorHAnsi" w:cs="Times New Roman"/>
          <w:bCs/>
          <w:iCs/>
        </w:rPr>
        <w:t>|CE|DRUG CLASSES||4021765^NONSALICYLATE NSAIs,ANTIRHEUMATIC^99VA50.605^MS102^NONSALICYLATE NSAIs,ANTIRHEUMATIC^500_50.605||||||F</w:t>
      </w:r>
    </w:p>
    <w:p w:rsidR="00B56864" w:rsidRPr="00B56864" w:rsidRDefault="0066620A" w:rsidP="00B56864">
      <w:pPr>
        <w:rPr>
          <w:rFonts w:asciiTheme="majorHAnsi" w:hAnsiTheme="majorHAnsi" w:cs="Times New Roman"/>
          <w:bCs/>
          <w:iCs/>
        </w:rPr>
      </w:pPr>
      <w:r>
        <w:rPr>
          <w:rFonts w:asciiTheme="majorHAnsi" w:hAnsiTheme="majorHAnsi" w:cs="Times New Roman"/>
          <w:bCs/>
          <w:iCs/>
        </w:rPr>
        <w:t>OBX|6</w:t>
      </w:r>
      <w:r w:rsidR="00B56864" w:rsidRPr="00B56864">
        <w:rPr>
          <w:rFonts w:asciiTheme="majorHAnsi" w:hAnsiTheme="majorHAnsi" w:cs="Times New Roman"/>
          <w:bCs/>
          <w:iCs/>
        </w:rPr>
        <w:t>|CE|MECHANISM||4500979^PHARMACOLOGIC^99VA8985.1||||||F</w:t>
      </w:r>
    </w:p>
    <w:p w:rsidR="00B56864" w:rsidRPr="00B56864" w:rsidRDefault="0066620A" w:rsidP="00B56864">
      <w:pPr>
        <w:rPr>
          <w:rFonts w:asciiTheme="majorHAnsi" w:hAnsiTheme="majorHAnsi" w:cs="Times New Roman"/>
          <w:bCs/>
          <w:iCs/>
        </w:rPr>
      </w:pPr>
      <w:r>
        <w:rPr>
          <w:rFonts w:asciiTheme="majorHAnsi" w:hAnsiTheme="majorHAnsi" w:cs="Times New Roman"/>
          <w:bCs/>
          <w:iCs/>
        </w:rPr>
        <w:t>OBX|7</w:t>
      </w:r>
      <w:r w:rsidR="00B56864" w:rsidRPr="00B56864">
        <w:rPr>
          <w:rFonts w:asciiTheme="majorHAnsi" w:hAnsiTheme="majorHAnsi" w:cs="Times New Roman"/>
          <w:bCs/>
          <w:iCs/>
        </w:rPr>
        <w:t>|CE|REACTION||0^HYPERSENSITIVITY^500_120.83||||||F|||20121002161345-0500||10000000032^CPRSPHYSICIAN^ONE^^^DR^MD^VistA200</w:t>
      </w:r>
    </w:p>
    <w:p w:rsidR="00B56864" w:rsidRPr="00B56864" w:rsidRDefault="00B56864" w:rsidP="00B56864">
      <w:pPr>
        <w:rPr>
          <w:rFonts w:asciiTheme="majorHAnsi" w:hAnsiTheme="majorHAnsi" w:cs="Times New Roman"/>
          <w:bCs/>
          <w:iCs/>
        </w:rPr>
      </w:pPr>
    </w:p>
    <w:p w:rsidR="00B56864" w:rsidRPr="00C87731" w:rsidRDefault="00B56864" w:rsidP="0080610F">
      <w:pPr>
        <w:pStyle w:val="Style5"/>
      </w:pPr>
      <w:r w:rsidRPr="00C87731">
        <w:t>A</w:t>
      </w:r>
      <w:r w:rsidR="00D21271" w:rsidRPr="00C87731">
        <w:t>dverse Reaction Report ORU</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MSH|^~\&amp;|DSIH SR|500|DSIH CL|500|20121002161551-0500||ORU^R01|5008847|P|2.4|||AL|NE|USA</w:t>
      </w:r>
    </w:p>
    <w:p w:rsidR="00B56864" w:rsidRPr="00B56864" w:rsidRDefault="00CC66C4" w:rsidP="00B56864">
      <w:pPr>
        <w:rPr>
          <w:rFonts w:asciiTheme="majorHAnsi" w:hAnsiTheme="majorHAnsi" w:cs="Times New Roman"/>
          <w:bCs/>
          <w:iCs/>
        </w:rPr>
      </w:pPr>
      <w:r>
        <w:rPr>
          <w:rFonts w:asciiTheme="majorHAnsi" w:hAnsiTheme="majorHAnsi" w:cs="Times New Roman"/>
          <w:bCs/>
          <w:iCs/>
        </w:rPr>
        <w:t>PID|1|5000000050V232324|</w:t>
      </w:r>
      <w:r w:rsidR="00B56864" w:rsidRPr="00B56864">
        <w:rPr>
          <w:rFonts w:asciiTheme="majorHAnsi" w:hAnsiTheme="majorHAnsi" w:cs="Times New Roman"/>
          <w:bCs/>
          <w:iCs/>
        </w:rPr>
        <w:t>5000000050V232324^^^USVHA&amp;&amp;0363^NI^VA FACILITY ID&amp;500&amp;L^^20121002~666660003^^^USSSA&amp;&amp;0363^SS^VA FACILITY ID&amp;500&amp;L~^^^USDOD&amp;&amp;0363^TIN^VA FACILITY ID&amp;500&amp;L~^^^USDOD&amp;&amp;0363^FIN^VA FACILITY ID&amp;500&amp;L~130^^^USVHA&amp;&amp;03</w:t>
      </w:r>
      <w:r>
        <w:rPr>
          <w:rFonts w:asciiTheme="majorHAnsi" w:hAnsiTheme="majorHAnsi" w:cs="Times New Roman"/>
          <w:bCs/>
          <w:iCs/>
        </w:rPr>
        <w:t>63^PI^VA FACILITY ID&amp;500&amp;L|130|</w:t>
      </w:r>
      <w:r w:rsidR="00B56864" w:rsidRPr="00B56864">
        <w:rPr>
          <w:rFonts w:asciiTheme="majorHAnsi" w:hAnsiTheme="majorHAnsi" w:cs="Times New Roman"/>
          <w:bCs/>
          <w:iCs/>
        </w:rPr>
        <w:t>CPRSPATIENT^THREE^M^^^^L||19000101|M||^^0005^^^CDC|123^^TROY^NY^12180^USA^P^^~^^^^^^N|||||S^NEVER MARRIED^VA11|29^UNKNOWN/NO PREFERENCE^VA13|6317^1028^|666660003|||^^0189^^^CDC||||||||||</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PV1|1|I|ICU/CCU^ICU^1|||^^|10000000048^CPRSATTENDING^ONE^^^^BS|||2^CARDIOLOGY^M^MEDICINE||||||||SC VETERAN|||12||||||||||||||||||515.6|||||20121002160033-0500|""|||||6317</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OBR|1||173^500_120.85|ADVERSE REACTION REPORT^^L|||20121002||||||||||||||||||F|||||||^^^^^^^ENT||10000000032^CPRSPHYSICIAN^ONE^^^DR^MD^OBS~^^^^^^^RPT|||||||||||||713^ALEVE CAPLET^L</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OBX|1|CE|SYMPTOM||HYPERSENSITIVITY|||SEVERE|||F|||||10000000032^CPRSPHYSICIAN^ONE^^^DR^MD^VistA200</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RXA|0|1|||ALEVE CAPLET|</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RXE|^^0|ALEVE CAPLET^^^^^NDC|0||||||||||||||||</w:t>
      </w:r>
    </w:p>
    <w:p w:rsidR="00B56864" w:rsidRPr="00B56864" w:rsidRDefault="00B56864" w:rsidP="00B56864">
      <w:pPr>
        <w:rPr>
          <w:rFonts w:asciiTheme="majorHAnsi" w:hAnsiTheme="majorHAnsi" w:cs="Times New Roman"/>
          <w:bCs/>
          <w:iCs/>
        </w:rPr>
      </w:pPr>
      <w:r w:rsidRPr="00B56864">
        <w:rPr>
          <w:rFonts w:asciiTheme="majorHAnsi" w:hAnsiTheme="majorHAnsi" w:cs="Times New Roman"/>
          <w:bCs/>
          <w:iCs/>
        </w:rPr>
        <w:t>RXR|UNKNOWN</w:t>
      </w:r>
    </w:p>
    <w:p w:rsidR="00B56864" w:rsidRPr="00E54660" w:rsidRDefault="00E54660" w:rsidP="003A1A9C">
      <w:pPr>
        <w:rPr>
          <w:rFonts w:asciiTheme="majorHAnsi" w:hAnsiTheme="majorHAnsi" w:cs="Times New Roman"/>
          <w:bCs/>
          <w:iCs/>
        </w:rPr>
      </w:pPr>
      <w:r>
        <w:rPr>
          <w:rFonts w:asciiTheme="majorHAnsi" w:hAnsiTheme="majorHAnsi" w:cs="Times New Roman"/>
          <w:bCs/>
          <w:iCs/>
        </w:rPr>
        <w:t>OBX|1|CE|LIKELIHOOD||5^ ||||||F</w:t>
      </w:r>
    </w:p>
    <w:p w:rsidR="00B56864" w:rsidRDefault="00B56864" w:rsidP="003A1A9C">
      <w:pPr>
        <w:rPr>
          <w:rFonts w:asciiTheme="majorHAnsi" w:hAnsiTheme="majorHAnsi" w:cs="Times New Roman"/>
          <w:b/>
          <w:bCs/>
          <w:i/>
          <w:iCs/>
          <w:sz w:val="32"/>
          <w:szCs w:val="32"/>
        </w:rPr>
      </w:pPr>
    </w:p>
    <w:p w:rsidR="001C6A29" w:rsidRPr="006857F8" w:rsidRDefault="001C6A29" w:rsidP="0080610F">
      <w:pPr>
        <w:pStyle w:val="Style4"/>
        <w:rPr>
          <w:sz w:val="36"/>
          <w:szCs w:val="36"/>
        </w:rPr>
      </w:pPr>
      <w:r w:rsidRPr="006857F8">
        <w:rPr>
          <w:sz w:val="36"/>
          <w:szCs w:val="36"/>
        </w:rPr>
        <w:t>--S</w:t>
      </w:r>
      <w:r w:rsidR="006857F8" w:rsidRPr="006857F8">
        <w:rPr>
          <w:sz w:val="36"/>
          <w:szCs w:val="36"/>
        </w:rPr>
        <w:t>urgery Scheduling</w:t>
      </w:r>
    </w:p>
    <w:p w:rsidR="001C6A29" w:rsidRPr="00C87731" w:rsidRDefault="001C6A29" w:rsidP="0080610F">
      <w:pPr>
        <w:pStyle w:val="Style5"/>
      </w:pPr>
      <w:r w:rsidRPr="00C87731">
        <w:t>SIU-12</w:t>
      </w:r>
      <w:r w:rsidR="00833CF3" w:rsidRPr="00C87731">
        <w:t xml:space="preserve"> </w:t>
      </w:r>
      <w:r w:rsidR="0004382B">
        <w:t xml:space="preserve">-- </w:t>
      </w:r>
      <w:r w:rsidR="0004382B" w:rsidRPr="0004382B">
        <w:t xml:space="preserve">Notification </w:t>
      </w:r>
      <w:r w:rsidR="0004382B">
        <w:t>o</w:t>
      </w:r>
      <w:r w:rsidR="0004382B" w:rsidRPr="0004382B">
        <w:t>f New Appointment Booking</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MSH|^~\&amp;|DSIH SR|500|DSIH CL|500|20120927091914-0500||SIU^S12|50041027|P|2.3|||AL|NE|USA</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SCH|10326|10326|""|S12^(SCHEDULED)^L|^BIOPSY||^^^201209270700-0500^^^^^^||120|MIN^MINUTES|^^^201209270700-0500^201209270900-0500|10000000034^ROISTAFF^CHIEF^O||||||||10000000032</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PID|1|5000000044V986012|5000000044V986012^^^USVHA&amp;&amp;0363^NI^VA FACILITY ID&amp;500&amp;L^^20120927~666660001^^^USSSA&amp;&amp;0363^SS^VA FACILITY ID&amp;500&amp;L~369^^^USVHA&amp;&amp;0363^PI^VA FACILITY ID&amp;500&amp;L~543678123^^^USVBA&amp;&amp;03</w:t>
      </w:r>
      <w:r w:rsidR="00CC66C4">
        <w:rPr>
          <w:rFonts w:asciiTheme="majorHAnsi" w:hAnsiTheme="majorHAnsi" w:cs="Times New Roman"/>
          <w:bCs/>
          <w:iCs/>
        </w:rPr>
        <w:t>63^PN^VA FACILITY ID&amp;500&amp;L|369|</w:t>
      </w:r>
      <w:r w:rsidRPr="001C6A29">
        <w:rPr>
          <w:rFonts w:asciiTheme="majorHAnsi" w:hAnsiTheme="majorHAnsi" w:cs="Times New Roman"/>
          <w:bCs/>
          <w:iCs/>
        </w:rPr>
        <w:t>CPRSPATIENT^ONE^M^^^^L|JONES^^^^^^M|19491231|M||^^0005^^^CDC|5000 NORTH MAIN STREET^^^ONTERIO^RF1D4^CAN^P^^~^^SOMEWHERE^NY^^^N|||||S^NEVER MARRIED^VA11|29^UNKNOWN/NO PREFERENCE^VA13|0^|666660001|||^^0189^^^CDC|SOMEWHERE NY|||||||||</w:t>
      </w:r>
    </w:p>
    <w:p w:rsidR="00320389" w:rsidRPr="001C6A29" w:rsidRDefault="00320389" w:rsidP="00320389">
      <w:pPr>
        <w:rPr>
          <w:rFonts w:asciiTheme="majorHAnsi" w:hAnsiTheme="majorHAnsi" w:cs="Times New Roman"/>
          <w:bCs/>
          <w:iCs/>
        </w:rPr>
      </w:pPr>
      <w:r w:rsidRPr="00021B35">
        <w:rPr>
          <w:rFonts w:asciiTheme="majorHAnsi" w:hAnsiTheme="majorHAnsi" w:cs="Times New Roman"/>
          <w:bCs/>
          <w:iCs/>
        </w:rPr>
        <w:t>PV1|1|I|</w:t>
      </w:r>
      <w:r>
        <w:rPr>
          <w:rFonts w:asciiTheme="majorHAnsi" w:hAnsiTheme="majorHAnsi" w:cs="Times New Roman"/>
          <w:bCs/>
          <w:iCs/>
        </w:rPr>
        <w:t xml:space="preserve">   </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OBX|1|CE|^SURGICAL SPECIALTY^||^GENERAL(OR WHEN NOT DEFINED BELOW)^99VA137.45||||||S|||||</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OBX|2|CE|1002^BP||110/80||||||S|||201209131500-0500||10000000032^CPRSPHYSICIAN^ONE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OBX|3|CE|1010.3^Height||175.26|cm|||||S|||201209181117-0500||10000000032^CPRSPHYSICIAN^ONE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OBX|4|CE|1010.1^Body Weight||90.45|kg|||||S|||201209181117-0500||10000000032^CPRSPHYSICIAN^ONE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OBX|5|CE|1000^Temperature||37.00|cel|||||S|||201209181117-0500||10000000032^CPRSPHYSICIAN^ONE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OBX|6|CE|1006.2^HR||50|min|||||S|||201209131500-0500||10000000032^CPRSPHYSICIAN^ONE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DG1|1|I9||SKIN CANCE||PR</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RGS|1|A|</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AIS|1|A|^BIOPSY||||</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AIP|1|A|10000000032^CPRSPHYSICIAN^ONE^|^SURGEON^99VA200||||CONFIRMED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AIP|2|A|10000000248^CPRSARSUPERVISOR^ONE^|^ATT. SURGEON^99VA200||||CONFIRMED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AIL||500^^^OR1|^OPERATING ROOM||||CONFIRMED</w:t>
      </w:r>
    </w:p>
    <w:p w:rsidR="001C6A29" w:rsidRDefault="001C6A29" w:rsidP="003A1A9C">
      <w:pPr>
        <w:rPr>
          <w:rFonts w:asciiTheme="majorHAnsi" w:hAnsiTheme="majorHAnsi" w:cs="Times New Roman"/>
          <w:b/>
          <w:bCs/>
          <w:i/>
          <w:iCs/>
          <w:sz w:val="32"/>
          <w:szCs w:val="32"/>
        </w:rPr>
      </w:pPr>
    </w:p>
    <w:p w:rsidR="006D461A" w:rsidRPr="00C87731" w:rsidRDefault="006D461A" w:rsidP="006D461A">
      <w:pPr>
        <w:pStyle w:val="Style5"/>
      </w:pPr>
      <w:r w:rsidRPr="00C87731">
        <w:t>SIU-1</w:t>
      </w:r>
      <w:r>
        <w:t>3</w:t>
      </w:r>
      <w:r w:rsidRPr="00C87731">
        <w:t xml:space="preserve"> </w:t>
      </w:r>
      <w:r>
        <w:t xml:space="preserve">-- </w:t>
      </w:r>
      <w:r w:rsidRPr="0004382B">
        <w:t xml:space="preserve">Notification </w:t>
      </w:r>
      <w:r>
        <w:t xml:space="preserve">of </w:t>
      </w:r>
      <w:r w:rsidRPr="0004382B">
        <w:t xml:space="preserve">Appointment </w:t>
      </w:r>
      <w:r>
        <w:t>Rescheduli</w:t>
      </w:r>
      <w:r w:rsidRPr="0004382B">
        <w:t>ng</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MSH|^~\&amp;|DSIH SR|500|DSIH CL|500|20130313093034-0500||SIU^S13|500319265|P|2.3|||||USA</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SCH|10305|10305|""""|S1</w:t>
      </w:r>
      <w:r w:rsidR="00320389" w:rsidRPr="00320389">
        <w:rPr>
          <w:rFonts w:asciiTheme="majorHAnsi" w:hAnsiTheme="majorHAnsi" w:cs="Times New Roman"/>
          <w:bCs/>
          <w:iCs/>
        </w:rPr>
        <w:t>3^(SCHEDULED)^L|43281^LAP PARAE</w:t>
      </w:r>
      <w:r w:rsidRPr="00320389">
        <w:rPr>
          <w:rFonts w:asciiTheme="majorHAnsi" w:hAnsiTheme="majorHAnsi" w:cs="Times New Roman"/>
          <w:bCs/>
          <w:iCs/>
        </w:rPr>
        <w:t>SOPHAG HERN REPAIR^C4||^^^201303130945-0500^^^^^^</w:t>
      </w:r>
      <w:r w:rsidR="00320389" w:rsidRPr="00320389">
        <w:rPr>
          <w:rFonts w:asciiTheme="majorHAnsi" w:hAnsiTheme="majorHAnsi" w:cs="Times New Roman"/>
          <w:bCs/>
          <w:iCs/>
        </w:rPr>
        <w:t>||30|MIN^MINUTES|^^^20130313094</w:t>
      </w:r>
      <w:r w:rsidRPr="00320389">
        <w:rPr>
          <w:rFonts w:asciiTheme="majorHAnsi" w:hAnsiTheme="majorHAnsi" w:cs="Times New Roman"/>
          <w:bCs/>
          <w:iCs/>
        </w:rPr>
        <w:t>5-0500^201303</w:t>
      </w:r>
      <w:r w:rsidR="00320389">
        <w:rPr>
          <w:rFonts w:asciiTheme="majorHAnsi" w:hAnsiTheme="majorHAnsi" w:cs="Times New Roman"/>
          <w:bCs/>
          <w:iCs/>
        </w:rPr>
        <w:t>131015-0500|</w:t>
      </w:r>
      <w:r w:rsidR="00320389" w:rsidRPr="00320389">
        <w:rPr>
          <w:rFonts w:asciiTheme="majorHAnsi" w:hAnsiTheme="majorHAnsi" w:cs="Times New Roman"/>
          <w:bCs/>
          <w:iCs/>
        </w:rPr>
        <w:t xml:space="preserve">10000000034^ROISTAFF^CHIEF^O </w:t>
      </w:r>
      <w:r w:rsidRPr="00320389">
        <w:rPr>
          <w:rFonts w:asciiTheme="majorHAnsi" w:hAnsiTheme="majorHAnsi" w:cs="Times New Roman"/>
          <w:bCs/>
          <w:iCs/>
        </w:rPr>
        <w:t>||||||||"</w:t>
      </w:r>
    </w:p>
    <w:p w:rsidR="006D461A" w:rsidRPr="00320389" w:rsidRDefault="00320389" w:rsidP="006D461A">
      <w:pPr>
        <w:rPr>
          <w:rFonts w:asciiTheme="majorHAnsi" w:hAnsiTheme="majorHAnsi" w:cs="Times New Roman"/>
          <w:bCs/>
          <w:iCs/>
        </w:rPr>
      </w:pPr>
      <w:r w:rsidRPr="00320389">
        <w:rPr>
          <w:rFonts w:asciiTheme="majorHAnsi" w:hAnsiTheme="majorHAnsi" w:cs="Times New Roman"/>
          <w:bCs/>
          <w:iCs/>
        </w:rPr>
        <w:t>P</w:t>
      </w:r>
      <w:r>
        <w:rPr>
          <w:rFonts w:asciiTheme="majorHAnsi" w:hAnsiTheme="majorHAnsi" w:cs="Times New Roman"/>
          <w:bCs/>
          <w:iCs/>
        </w:rPr>
        <w:t>ID|1|5000000196V687409|</w:t>
      </w:r>
      <w:r w:rsidR="006D461A" w:rsidRPr="00320389">
        <w:rPr>
          <w:rFonts w:asciiTheme="majorHAnsi" w:hAnsiTheme="majorHAnsi" w:cs="Times New Roman"/>
          <w:bCs/>
          <w:iCs/>
        </w:rPr>
        <w:t>5000000196V687409^^^USV</w:t>
      </w:r>
      <w:r>
        <w:rPr>
          <w:rFonts w:asciiTheme="majorHAnsi" w:hAnsiTheme="majorHAnsi" w:cs="Times New Roman"/>
          <w:bCs/>
          <w:iCs/>
        </w:rPr>
        <w:t>HA&amp;&amp;0363^NI^VA FACILITY ID&amp;500&amp;</w:t>
      </w:r>
      <w:r w:rsidR="006D461A" w:rsidRPr="00320389">
        <w:rPr>
          <w:rFonts w:asciiTheme="majorHAnsi" w:hAnsiTheme="majorHAnsi" w:cs="Times New Roman"/>
          <w:bCs/>
          <w:iCs/>
        </w:rPr>
        <w:t>L^^20130313~666669915^^^USSSA&amp;&amp;0363^SS^VA FACILITY ID&amp;500&amp;L</w:t>
      </w:r>
      <w:r>
        <w:rPr>
          <w:rFonts w:asciiTheme="majorHAnsi" w:hAnsiTheme="majorHAnsi" w:cs="Times New Roman"/>
          <w:bCs/>
          <w:iCs/>
        </w:rPr>
        <w:t>~^^^USDOD&amp;&amp;0363^TIN^V</w:t>
      </w:r>
      <w:r w:rsidR="006D461A" w:rsidRPr="00320389">
        <w:rPr>
          <w:rFonts w:asciiTheme="majorHAnsi" w:hAnsiTheme="majorHAnsi" w:cs="Times New Roman"/>
          <w:bCs/>
          <w:iCs/>
        </w:rPr>
        <w:t>A FACILITY ID&amp;500&amp;L~^^^USDOD&amp;&amp;0363^FIN^VA FACILIT</w:t>
      </w:r>
      <w:r>
        <w:rPr>
          <w:rFonts w:asciiTheme="majorHAnsi" w:hAnsiTheme="majorHAnsi" w:cs="Times New Roman"/>
          <w:bCs/>
          <w:iCs/>
        </w:rPr>
        <w:t>Y ID&amp;500&amp;L~100088^^^USVHA&amp;&amp;0363</w:t>
      </w:r>
      <w:r w:rsidR="006D461A" w:rsidRPr="00320389">
        <w:rPr>
          <w:rFonts w:asciiTheme="majorHAnsi" w:hAnsiTheme="majorHAnsi" w:cs="Times New Roman"/>
          <w:bCs/>
          <w:iCs/>
        </w:rPr>
        <w:t>^P</w:t>
      </w:r>
      <w:r>
        <w:rPr>
          <w:rFonts w:asciiTheme="majorHAnsi" w:hAnsiTheme="majorHAnsi" w:cs="Times New Roman"/>
          <w:bCs/>
          <w:iCs/>
        </w:rPr>
        <w:t>I^VA FACILITY ID&amp;500&amp;L|100088|</w:t>
      </w:r>
      <w:r w:rsidR="006D461A" w:rsidRPr="00320389">
        <w:rPr>
          <w:rFonts w:asciiTheme="majorHAnsi" w:hAnsiTheme="majorHAnsi" w:cs="Times New Roman"/>
          <w:bCs/>
          <w:iCs/>
        </w:rPr>
        <w:t>VACCO^PATIENT^^^^^L|M^M</w:t>
      </w:r>
      <w:r>
        <w:rPr>
          <w:rFonts w:asciiTheme="majorHAnsi" w:hAnsiTheme="majorHAnsi" w:cs="Times New Roman"/>
          <w:bCs/>
          <w:iCs/>
        </w:rPr>
        <w:t>^^^^^M|19410115|M||^^0005^^^CDC</w:t>
      </w:r>
      <w:r w:rsidR="006D461A" w:rsidRPr="00320389">
        <w:rPr>
          <w:rFonts w:asciiTheme="majorHAnsi" w:hAnsiTheme="majorHAnsi" w:cs="Times New Roman"/>
          <w:bCs/>
          <w:iCs/>
        </w:rPr>
        <w:t>|100 DRIVE WAY^^LARGO^FL^33777^USA^P^^~^^DENVER^C</w:t>
      </w:r>
      <w:r>
        <w:rPr>
          <w:rFonts w:asciiTheme="majorHAnsi" w:hAnsiTheme="majorHAnsi" w:cs="Times New Roman"/>
          <w:bCs/>
          <w:iCs/>
        </w:rPr>
        <w:t>O^^^N|||||S^NEVER MARRIED^VA11|</w:t>
      </w:r>
      <w:r w:rsidR="006D461A" w:rsidRPr="00320389">
        <w:rPr>
          <w:rFonts w:asciiTheme="majorHAnsi" w:hAnsiTheme="majorHAnsi" w:cs="Times New Roman"/>
          <w:bCs/>
          <w:iCs/>
        </w:rPr>
        <w:t>0^ROMAN CATHOLIC CHURCH^VA13|0^|666669915|||^</w:t>
      </w:r>
      <w:r>
        <w:rPr>
          <w:rFonts w:asciiTheme="majorHAnsi" w:hAnsiTheme="majorHAnsi" w:cs="Times New Roman"/>
          <w:bCs/>
          <w:iCs/>
        </w:rPr>
        <w:t>^0189^^^CDC|DENVER CO|N||||||||</w:t>
      </w:r>
    </w:p>
    <w:p w:rsidR="006D461A" w:rsidRPr="00320389" w:rsidRDefault="00320389" w:rsidP="006D461A">
      <w:pPr>
        <w:rPr>
          <w:rFonts w:asciiTheme="majorHAnsi" w:hAnsiTheme="majorHAnsi" w:cs="Times New Roman"/>
          <w:bCs/>
          <w:iCs/>
        </w:rPr>
      </w:pPr>
      <w:r>
        <w:rPr>
          <w:rFonts w:asciiTheme="majorHAnsi" w:hAnsiTheme="majorHAnsi" w:cs="Times New Roman"/>
          <w:bCs/>
          <w:iCs/>
        </w:rPr>
        <w:t>PV1|1|I|</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OBX|1|CE|^SURGICAL SPEC</w:t>
      </w:r>
      <w:r w:rsidR="00320389">
        <w:rPr>
          <w:rFonts w:asciiTheme="majorHAnsi" w:hAnsiTheme="majorHAnsi" w:cs="Times New Roman"/>
          <w:bCs/>
          <w:iCs/>
        </w:rPr>
        <w:t>IALTY^||^GENERAL(OR WHEN NOT DE</w:t>
      </w:r>
      <w:r w:rsidRPr="00320389">
        <w:rPr>
          <w:rFonts w:asciiTheme="majorHAnsi" w:hAnsiTheme="majorHAnsi" w:cs="Times New Roman"/>
          <w:bCs/>
          <w:iCs/>
        </w:rPr>
        <w:t>FINE</w:t>
      </w:r>
      <w:r w:rsidR="00320389">
        <w:rPr>
          <w:rFonts w:asciiTheme="majorHAnsi" w:hAnsiTheme="majorHAnsi" w:cs="Times New Roman"/>
          <w:bCs/>
          <w:iCs/>
        </w:rPr>
        <w:t>D BELOW)^99VA137.45||||||S|||||</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OBX|2|CE|^PATIENT C</w:t>
      </w:r>
      <w:r w:rsidR="00320389">
        <w:rPr>
          <w:rFonts w:asciiTheme="majorHAnsi" w:hAnsiTheme="majorHAnsi" w:cs="Times New Roman"/>
          <w:bCs/>
          <w:iCs/>
        </w:rPr>
        <w:t>LASS^||^INPATIENT^L||||||S|||||</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DG1|1|I9|55</w:t>
      </w:r>
      <w:r w:rsidR="00320389">
        <w:rPr>
          <w:rFonts w:asciiTheme="majorHAnsi" w:hAnsiTheme="majorHAnsi" w:cs="Times New Roman"/>
          <w:bCs/>
          <w:iCs/>
        </w:rPr>
        <w:t>1.1|UMBILICAL HERNIA W GANGR||P</w:t>
      </w:r>
    </w:p>
    <w:p w:rsidR="006D461A" w:rsidRPr="00320389" w:rsidRDefault="00320389" w:rsidP="006D461A">
      <w:pPr>
        <w:rPr>
          <w:rFonts w:asciiTheme="majorHAnsi" w:hAnsiTheme="majorHAnsi" w:cs="Times New Roman"/>
          <w:bCs/>
          <w:iCs/>
        </w:rPr>
      </w:pPr>
      <w:r>
        <w:rPr>
          <w:rFonts w:asciiTheme="majorHAnsi" w:hAnsiTheme="majorHAnsi" w:cs="Times New Roman"/>
          <w:bCs/>
          <w:iCs/>
        </w:rPr>
        <w:t>DG1|2|I9||HERNIA||PR</w:t>
      </w:r>
    </w:p>
    <w:p w:rsidR="006D461A" w:rsidRPr="00320389" w:rsidRDefault="00320389" w:rsidP="006D461A">
      <w:pPr>
        <w:rPr>
          <w:rFonts w:asciiTheme="majorHAnsi" w:hAnsiTheme="majorHAnsi" w:cs="Times New Roman"/>
          <w:bCs/>
          <w:iCs/>
        </w:rPr>
      </w:pPr>
      <w:r>
        <w:rPr>
          <w:rFonts w:asciiTheme="majorHAnsi" w:hAnsiTheme="majorHAnsi" w:cs="Times New Roman"/>
          <w:bCs/>
          <w:iCs/>
        </w:rPr>
        <w:t>RGS|1|A|</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AIS|1|A|43281^LAP</w:t>
      </w:r>
      <w:r w:rsidR="00320389">
        <w:rPr>
          <w:rFonts w:asciiTheme="majorHAnsi" w:hAnsiTheme="majorHAnsi" w:cs="Times New Roman"/>
          <w:bCs/>
          <w:iCs/>
        </w:rPr>
        <w:t xml:space="preserve"> PARAESOPHAG HERN REPAIR^C4||||</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AIP|1|A|10000000032^CP</w:t>
      </w:r>
      <w:r w:rsidR="00320389">
        <w:rPr>
          <w:rFonts w:asciiTheme="majorHAnsi" w:hAnsiTheme="majorHAnsi" w:cs="Times New Roman"/>
          <w:bCs/>
          <w:iCs/>
        </w:rPr>
        <w:t>RSPHYSICIAN^ONE^|^SURGEON^99VA200||||CONFIRMED</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AIP|2|A|10000000052^CP</w:t>
      </w:r>
      <w:r w:rsidR="00320389">
        <w:rPr>
          <w:rFonts w:asciiTheme="majorHAnsi" w:hAnsiTheme="majorHAnsi" w:cs="Times New Roman"/>
          <w:bCs/>
          <w:iCs/>
        </w:rPr>
        <w:t>RSNURSE^ONE^|^1ST ASST.^99VA200||||CONFIRMED</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AIP|3|A|10000000053^CP</w:t>
      </w:r>
      <w:r w:rsidR="00320389">
        <w:rPr>
          <w:rFonts w:asciiTheme="majorHAnsi" w:hAnsiTheme="majorHAnsi" w:cs="Times New Roman"/>
          <w:bCs/>
          <w:iCs/>
        </w:rPr>
        <w:t>RSNURSE^TWO^|^2ND ASST.^99VA200||||CONFIRMED</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AIP|4|A|10000000048^CP</w:t>
      </w:r>
      <w:r w:rsidR="00320389">
        <w:rPr>
          <w:rFonts w:asciiTheme="majorHAnsi" w:hAnsiTheme="majorHAnsi" w:cs="Times New Roman"/>
          <w:bCs/>
          <w:iCs/>
        </w:rPr>
        <w:t>RSATTENDING^ONE^|^ATT. SURGEON^99VA200||||CONFIRMED</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AIP|5|A|10000000250^CP</w:t>
      </w:r>
      <w:r w:rsidR="00320389">
        <w:rPr>
          <w:rFonts w:asciiTheme="majorHAnsi" w:hAnsiTheme="majorHAnsi" w:cs="Times New Roman"/>
          <w:bCs/>
          <w:iCs/>
        </w:rPr>
        <w:t>RSARTECH^ONE^|^PRIN. ANES.^99VA200||||CONFIRMED</w:t>
      </w:r>
    </w:p>
    <w:p w:rsidR="006D461A" w:rsidRPr="00320389" w:rsidRDefault="006D461A" w:rsidP="006D461A">
      <w:pPr>
        <w:rPr>
          <w:rFonts w:asciiTheme="majorHAnsi" w:hAnsiTheme="majorHAnsi" w:cs="Times New Roman"/>
          <w:bCs/>
          <w:iCs/>
        </w:rPr>
      </w:pPr>
      <w:r w:rsidRPr="00320389">
        <w:rPr>
          <w:rFonts w:asciiTheme="majorHAnsi" w:hAnsiTheme="majorHAnsi" w:cs="Times New Roman"/>
          <w:bCs/>
          <w:iCs/>
        </w:rPr>
        <w:t>AIP|6|A|10000000248^CP</w:t>
      </w:r>
      <w:r w:rsidR="00320389">
        <w:rPr>
          <w:rFonts w:asciiTheme="majorHAnsi" w:hAnsiTheme="majorHAnsi" w:cs="Times New Roman"/>
          <w:bCs/>
          <w:iCs/>
        </w:rPr>
        <w:t>RSARSUPERVISOR^ONE^|^ANES. SUPER.^99VA200||||CONFIRMED</w:t>
      </w:r>
    </w:p>
    <w:p w:rsidR="006D461A" w:rsidRDefault="006D461A" w:rsidP="006D461A">
      <w:pPr>
        <w:rPr>
          <w:rFonts w:asciiTheme="majorHAnsi" w:hAnsiTheme="majorHAnsi" w:cs="Times New Roman"/>
          <w:bCs/>
          <w:iCs/>
        </w:rPr>
      </w:pPr>
      <w:r w:rsidRPr="00320389">
        <w:rPr>
          <w:rFonts w:asciiTheme="majorHAnsi" w:hAnsiTheme="majorHAnsi" w:cs="Times New Roman"/>
          <w:bCs/>
          <w:iCs/>
        </w:rPr>
        <w:t>AIL||500^^^OR1|^OPERATING ROOM||||CONFIRMED</w:t>
      </w:r>
    </w:p>
    <w:p w:rsidR="00320389" w:rsidRPr="00320389" w:rsidRDefault="00320389" w:rsidP="006D461A">
      <w:pPr>
        <w:rPr>
          <w:rFonts w:asciiTheme="majorHAnsi" w:hAnsiTheme="majorHAnsi" w:cs="Times New Roman"/>
          <w:bCs/>
          <w:iCs/>
        </w:rPr>
      </w:pPr>
    </w:p>
    <w:p w:rsidR="001C6A29" w:rsidRPr="00C87731" w:rsidRDefault="001C6A29" w:rsidP="0080610F">
      <w:pPr>
        <w:pStyle w:val="Style5"/>
      </w:pPr>
      <w:r w:rsidRPr="00C87731">
        <w:t xml:space="preserve">SIU-14 </w:t>
      </w:r>
      <w:r w:rsidR="0004382B">
        <w:t xml:space="preserve">-- </w:t>
      </w:r>
      <w:r w:rsidR="0004382B" w:rsidRPr="0004382B">
        <w:t xml:space="preserve">Notification </w:t>
      </w:r>
      <w:r w:rsidR="0004382B">
        <w:t>o</w:t>
      </w:r>
      <w:r w:rsidR="0004382B" w:rsidRPr="0004382B">
        <w:t>f Appointment Modification</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MSH|^~\&amp;|DSIH SR|500|DSIH CL|500|20120927092134-0500||SIU^S14|50041032|P|2.3|||AL|NE|USA</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SCH|10326|10326|""|S14^(SCHEDULED)^L|23065^BIOPSY SHOULDER TISSUES^C4||^^^201209270700-0500^^^^^^1||120|MIN^MINUTES|^^^201209270700-0500^201209270900-0500|10000000034^ROISTAFF^CHIEF^O||||||||10000000032</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PID|1|5000000044V986012|5000000044V986012^^^USVHA&amp;&amp;0363^NI^VA FACILITY ID&amp;500&amp;L^^20120927~666660001^^^USSSA&amp;&amp;0363^SS^VA FACILITY ID&amp;500&amp;L~369^^^USVHA&amp;&amp;0363^PI^VA FACILITY ID&amp;500&amp;L~543678123^^^USVBA&amp;&amp;03</w:t>
      </w:r>
      <w:r w:rsidR="00CC66C4">
        <w:rPr>
          <w:rFonts w:asciiTheme="majorHAnsi" w:hAnsiTheme="majorHAnsi" w:cs="Times New Roman"/>
          <w:bCs/>
          <w:iCs/>
        </w:rPr>
        <w:t>63^PN^VA FACILITY ID&amp;500&amp;L|369|</w:t>
      </w:r>
      <w:r w:rsidRPr="001C6A29">
        <w:rPr>
          <w:rFonts w:asciiTheme="majorHAnsi" w:hAnsiTheme="majorHAnsi" w:cs="Times New Roman"/>
          <w:bCs/>
          <w:iCs/>
        </w:rPr>
        <w:t>CPRSPATIENT^ONE^M^^^^L|JONES^^^^^^M|19491231|M||^^0005^^^CDC|5000 NORTH MAIN STREET^^^ONTERIO^RF1D4^CAN^P^^~^^SOMEWHERE^NY^^^N|||||S^NEVER MARRIED^VA11|29^UNKNOWN/NO PREFERENCE^VA13|0^|666660001|||^^0189^^^CDC|SOMEWHERE NY|||||||||</w:t>
      </w:r>
    </w:p>
    <w:p w:rsidR="00320389" w:rsidRPr="001C6A29" w:rsidRDefault="00320389" w:rsidP="00320389">
      <w:pPr>
        <w:rPr>
          <w:rFonts w:asciiTheme="majorHAnsi" w:hAnsiTheme="majorHAnsi" w:cs="Times New Roman"/>
          <w:bCs/>
          <w:iCs/>
        </w:rPr>
      </w:pPr>
      <w:r w:rsidRPr="00021B35">
        <w:rPr>
          <w:rFonts w:asciiTheme="majorHAnsi" w:hAnsiTheme="majorHAnsi" w:cs="Times New Roman"/>
          <w:bCs/>
          <w:iCs/>
        </w:rPr>
        <w:t>PV1|1|I|</w:t>
      </w:r>
      <w:r>
        <w:rPr>
          <w:rFonts w:asciiTheme="majorHAnsi" w:hAnsiTheme="majorHAnsi" w:cs="Times New Roman"/>
          <w:bCs/>
          <w:iCs/>
        </w:rPr>
        <w:t xml:space="preserve">   </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OBX|1|CE|^SURGICAL SPECIALTY^||^GENERAL(OR WHEN NOT DEFINED BELOW)^99VA137.45||||||S|||||</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OBX|2|CE|^PATIENT CLASS^||^INPATIENT^L||||||S|||||</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OBX|3|CE|1002^BP||110/80||||||S|||201209131500-0500||10000000032^CPRSPHYSICIAN^ONE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OBX|4|CE|1010.3^Height||175.26|cm|||||S|||201209181117-0500||10000000032^CPRSPHYSICIAN^ONE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OBX|5|CE|1010.1^Body Weight||90.45|kg|||||S|||201209181117-0500||10000000032^CPRSPHYSICIAN^ONE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OBX|6|CE|1000^Temperature||37.00|cel|||||S|||201209181117-0500||10000000032^CPRSPHYSICIAN^ONE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OBX|7|CE|1006.2^HR||50|min|||||S|||201209131500-0500||10000000032^CPRSPHYSICIAN^ONE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DG1|1|I9|795.82|ELEV CA ANTIGEN 125||P</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DG1|2|I9||SKIN CANCER||PR</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RGS|1|A|</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AIS|1|A|23065^BIOPSY SHOULDER TISSUES^C4||||</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AIP|1|A|10000000032^CPRSPHYSICIAN^ONE^|^SURGEON^99VA200||||CONFIRMED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AIP|2|A|10000000052^CPRSNURSE^ONE^|^1ST ASST.^99VA200||||CONFIRMED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AIP|3|A|10000000053^CPRSNURSE^TWO^|^2ND ASST.^99VA200||||CONFIRMED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AIP|4|A|10000000248^CPRSARSUPERVISOR^ONE^|^ATT. SURGEON^99VA200||||CONFIRMED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AIP|5|A|11582^DATABRIDGE^PROVIDERONE^|^PRIN. ANES.^99VA200||||CONFIRMED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AIP|6|A|10000000058^DATABRIDGE^PATHOLOGIST^|^ANES. SUPER.^99VA200||||CONFIRMED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AIL||500^^^OR1|^OPERATING ROOM||||CONFIRMED</w:t>
      </w:r>
    </w:p>
    <w:p w:rsidR="001C6A29" w:rsidRPr="001C6A29" w:rsidRDefault="001C6A29" w:rsidP="003A1A9C">
      <w:pPr>
        <w:rPr>
          <w:rFonts w:asciiTheme="majorHAnsi" w:hAnsiTheme="majorHAnsi" w:cs="Times New Roman"/>
          <w:bCs/>
          <w:iCs/>
          <w:sz w:val="32"/>
          <w:szCs w:val="32"/>
        </w:rPr>
      </w:pPr>
    </w:p>
    <w:p w:rsidR="001C6A29" w:rsidRPr="00C87731" w:rsidRDefault="001C6A29" w:rsidP="0080610F">
      <w:pPr>
        <w:pStyle w:val="Style5"/>
      </w:pPr>
      <w:r w:rsidRPr="00C87731">
        <w:t>S</w:t>
      </w:r>
      <w:r w:rsidR="000D4AC2" w:rsidRPr="00C87731">
        <w:t>IU-</w:t>
      </w:r>
      <w:r w:rsidRPr="00C87731">
        <w:t xml:space="preserve">14 </w:t>
      </w:r>
      <w:r w:rsidR="0004382B">
        <w:t xml:space="preserve">-- </w:t>
      </w:r>
      <w:r w:rsidR="0004382B" w:rsidRPr="0004382B">
        <w:t xml:space="preserve">Notification of Appointment Modification </w:t>
      </w:r>
      <w:r w:rsidR="0004382B">
        <w:t>(</w:t>
      </w:r>
      <w:r w:rsidRPr="00C87731">
        <w:t>Completed</w:t>
      </w:r>
      <w:r w:rsidR="0004382B">
        <w:t>)</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MSH|^~\&amp;|DSIH SR|500|DSIH CL|500|20120927092352-0500||SIU^S14|50041046|P|2.3|||AL|NE|USA</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SCH|10326|10326|""|S14^(COMPLETED)^L|23065^BIOPSY SHOULDER TISSUES^C4||^^^201209270702-0500^^^^^^1||120|MIN^MINUTES|^^^201209270700-0500^201209270900-0500|10000000034^ROISTAFF^CHIEF^O||||||||10000000032</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PID|1|5000000044V986012|5000000044V986012^^^USVHA&amp;&amp;0363^NI^VA FACILITY ID&amp;500&amp;L^^20120927~666660001^^^USSSA&amp;&amp;0363^SS^VA FACILITY ID&amp;500&amp;L~369^^^USVHA&amp;&amp;0363^PI^VA FACILITY ID&amp;500&amp;L~543678123^^^USVBA&amp;&amp;03</w:t>
      </w:r>
      <w:r w:rsidR="00CC66C4">
        <w:rPr>
          <w:rFonts w:asciiTheme="majorHAnsi" w:hAnsiTheme="majorHAnsi" w:cs="Times New Roman"/>
          <w:bCs/>
          <w:iCs/>
        </w:rPr>
        <w:t>63^PN^VA FACILITY ID&amp;500&amp;L|369|</w:t>
      </w:r>
      <w:r w:rsidRPr="001C6A29">
        <w:rPr>
          <w:rFonts w:asciiTheme="majorHAnsi" w:hAnsiTheme="majorHAnsi" w:cs="Times New Roman"/>
          <w:bCs/>
          <w:iCs/>
        </w:rPr>
        <w:t>CPRSPATIENT^ONE^M^^^^L|JONES^^^^^^M|19491231|M||^^0005^^^CDC|5000 NORTH MAIN STREET^^^ONTERIO^RF1D4^CAN^P^^~^^SOMEWHERE^NY^^^N|||||S^NEVER MARRIED^VA11|29^UNKNOWN/NO PREFERENCE^VA13|0^|666660001|||^^0189^^^CDC|SOMEWHERE NY|||||||||</w:t>
      </w:r>
    </w:p>
    <w:p w:rsidR="00320389" w:rsidRPr="001C6A29" w:rsidRDefault="00320389" w:rsidP="00320389">
      <w:pPr>
        <w:rPr>
          <w:rFonts w:asciiTheme="majorHAnsi" w:hAnsiTheme="majorHAnsi" w:cs="Times New Roman"/>
          <w:bCs/>
          <w:iCs/>
        </w:rPr>
      </w:pPr>
      <w:r w:rsidRPr="00021B35">
        <w:rPr>
          <w:rFonts w:asciiTheme="majorHAnsi" w:hAnsiTheme="majorHAnsi" w:cs="Times New Roman"/>
          <w:bCs/>
          <w:iCs/>
        </w:rPr>
        <w:t>PV1|1|I|</w:t>
      </w:r>
      <w:r>
        <w:rPr>
          <w:rFonts w:asciiTheme="majorHAnsi" w:hAnsiTheme="majorHAnsi" w:cs="Times New Roman"/>
          <w:bCs/>
          <w:iCs/>
        </w:rPr>
        <w:t xml:space="preserve">   </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OBX|1|CE|^SURGICAL SPECIALTY</w:t>
      </w:r>
      <w:r w:rsidR="00E63A87">
        <w:rPr>
          <w:rFonts w:asciiTheme="majorHAnsi" w:hAnsiTheme="majorHAnsi" w:cs="Times New Roman"/>
          <w:bCs/>
          <w:iCs/>
        </w:rPr>
        <w:t xml:space="preserve">^||^GENERAL(OR WHEN NOT DEFINED </w:t>
      </w:r>
      <w:r w:rsidRPr="001C6A29">
        <w:rPr>
          <w:rFonts w:asciiTheme="majorHAnsi" w:hAnsiTheme="majorHAnsi" w:cs="Times New Roman"/>
          <w:bCs/>
          <w:iCs/>
        </w:rPr>
        <w:t>BELOW)^99VA137.45||||||S|||||</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OBX|2|CE|^PATIENT CLASS^||^INPATIENT^L||||||S|||||</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OBX|3|CE|1002^BP||110/80||||||S|||201209131500-0500||10000000032^CPRSPHYSICIAN^ONE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OBX|4|CE|1010.3^Height|</w:t>
      </w:r>
      <w:r w:rsidR="00E63A87">
        <w:rPr>
          <w:rFonts w:asciiTheme="majorHAnsi" w:hAnsiTheme="majorHAnsi" w:cs="Times New Roman"/>
          <w:bCs/>
          <w:iCs/>
        </w:rPr>
        <w:t>|175.26|cm|||||S|||201209181117</w:t>
      </w:r>
      <w:r w:rsidRPr="001C6A29">
        <w:rPr>
          <w:rFonts w:asciiTheme="majorHAnsi" w:hAnsiTheme="majorHAnsi" w:cs="Times New Roman"/>
          <w:bCs/>
          <w:iCs/>
        </w:rPr>
        <w:t>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OBX|5|CE|1010.1^Body Weight</w:t>
      </w:r>
      <w:r w:rsidR="00E63A87">
        <w:rPr>
          <w:rFonts w:asciiTheme="majorHAnsi" w:hAnsiTheme="majorHAnsi" w:cs="Times New Roman"/>
          <w:bCs/>
          <w:iCs/>
        </w:rPr>
        <w:t>||90.45|kg|||||S|||201209181117-</w:t>
      </w:r>
      <w:r w:rsidRPr="001C6A29">
        <w:rPr>
          <w:rFonts w:asciiTheme="majorHAnsi" w:hAnsiTheme="majorHAnsi" w:cs="Times New Roman"/>
          <w:bCs/>
          <w:iCs/>
        </w:rPr>
        <w:t>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OBX|6|CE|1000^Temperature||37.00|cel|||||S|||201209181117-0500||10000000032^CPRSPHYSICIAN^ONE</w:t>
      </w:r>
    </w:p>
    <w:p w:rsidR="001C6A29" w:rsidRPr="00021B35" w:rsidRDefault="001C6A29" w:rsidP="001C6A29">
      <w:pPr>
        <w:rPr>
          <w:rFonts w:asciiTheme="majorHAnsi" w:hAnsiTheme="majorHAnsi" w:cs="Times New Roman"/>
          <w:bCs/>
          <w:iCs/>
        </w:rPr>
      </w:pPr>
      <w:r w:rsidRPr="00021B35">
        <w:rPr>
          <w:rFonts w:asciiTheme="majorHAnsi" w:hAnsiTheme="majorHAnsi" w:cs="Times New Roman"/>
          <w:bCs/>
          <w:iCs/>
        </w:rPr>
        <w:t>OBX|7|CE|1006.2^HR||50|min|||||S|||201209131500-0500||10000000032^CPRSPHYSICIAN^ONE</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DG1|1|I9|795.82|ELEV CA ANTIGEN 125||P</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DG1|2|I9||SKIN CANCER||PR</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RGS|1|A|</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AIS|1|A|23065^BIOPSY SHOULDER TISSUES^C4||||</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AIP|1|A|10000000032^CPRSPHYSICIAN^ONE^|^SURGEON^99VA200||||CONFIRMED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AIP|2|A|10000000052^CPRSNURSE^ONE^|^1ST ASST.^99VA200||||CONFIRMED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AIP|3|A|10000000053^CPRSNURSE^TWO^|^2ND ASST.^99VA200||||CONFIRMED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AIP|4|A|10000000248^CPRSARSUPERVISOR^ONE^|^ATT. SURGEON^99VA200||||CONFIRMED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AIP|5|A|11582^DATABRIDGE^PROVIDERONE^|^PRIN. ANES.^99VA200||||CONFIRMED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AIP|6|A|10000000058^DATABRIDGE^PATHOLOGIST^|^ANES. SUPER.^99VA200||||CONFIRMED</w:t>
      </w:r>
    </w:p>
    <w:p w:rsidR="001C6A29" w:rsidRPr="001C6A29" w:rsidRDefault="001C6A29" w:rsidP="001C6A29">
      <w:pPr>
        <w:rPr>
          <w:rFonts w:asciiTheme="majorHAnsi" w:hAnsiTheme="majorHAnsi" w:cs="Times New Roman"/>
          <w:bCs/>
          <w:iCs/>
        </w:rPr>
      </w:pPr>
      <w:r w:rsidRPr="001C6A29">
        <w:rPr>
          <w:rFonts w:asciiTheme="majorHAnsi" w:hAnsiTheme="majorHAnsi" w:cs="Times New Roman"/>
          <w:bCs/>
          <w:iCs/>
        </w:rPr>
        <w:t>AIL||500^^^OR1|^OPERATING ROOM||||CONFIRMED</w:t>
      </w:r>
    </w:p>
    <w:p w:rsidR="001C6A29" w:rsidRPr="001C6A29" w:rsidRDefault="001C6A29" w:rsidP="003A1A9C">
      <w:pPr>
        <w:rPr>
          <w:rFonts w:asciiTheme="majorHAnsi" w:hAnsiTheme="majorHAnsi" w:cs="Times New Roman"/>
          <w:bCs/>
          <w:iCs/>
        </w:rPr>
      </w:pPr>
    </w:p>
    <w:p w:rsidR="001C6A29" w:rsidRPr="0066620A" w:rsidRDefault="0066620A" w:rsidP="0066620A">
      <w:pPr>
        <w:pStyle w:val="Style5"/>
      </w:pPr>
      <w:r>
        <w:t xml:space="preserve">SIU-15 </w:t>
      </w:r>
      <w:r w:rsidR="0004382B">
        <w:t xml:space="preserve">-- </w:t>
      </w:r>
      <w:r w:rsidR="0004382B" w:rsidRPr="0004382B">
        <w:t xml:space="preserve">Notification </w:t>
      </w:r>
      <w:r w:rsidR="0004382B">
        <w:t>o</w:t>
      </w:r>
      <w:r w:rsidR="0004382B" w:rsidRPr="0004382B">
        <w:t>f Appointment Cancellation</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MSH|^~\&amp;|DSIH SR|500|DSIH CL|500|20121019133340-0500||SIU^S15|5008959|P|2.3|||AL|NE|USA</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SCH|10264|10264|""|S15^(CANCELLED)^L|00530^ANESTH PACEMAKER INSERTION^C4||^^^20121019^^^^^^1|||MIN^MINUTES|^^^201210190259-0500^|10000000034^ROIS</w:t>
      </w:r>
      <w:r w:rsidR="00E54660">
        <w:rPr>
          <w:rFonts w:asciiTheme="majorHAnsi" w:hAnsiTheme="majorHAnsi" w:cs="Times New Roman"/>
          <w:bCs/>
          <w:iCs/>
        </w:rPr>
        <w:t>TAFF^CHIEF^O||||||||10000000034</w:t>
      </w:r>
    </w:p>
    <w:p w:rsidR="00107B7D" w:rsidRPr="00107B7D" w:rsidRDefault="00CC66C4" w:rsidP="00107B7D">
      <w:pPr>
        <w:rPr>
          <w:rFonts w:asciiTheme="majorHAnsi" w:hAnsiTheme="majorHAnsi" w:cs="Times New Roman"/>
          <w:bCs/>
          <w:iCs/>
        </w:rPr>
      </w:pPr>
      <w:r>
        <w:rPr>
          <w:rFonts w:asciiTheme="majorHAnsi" w:hAnsiTheme="majorHAnsi" w:cs="Times New Roman"/>
          <w:bCs/>
          <w:iCs/>
        </w:rPr>
        <w:t>PID|1|5000000044V986012|</w:t>
      </w:r>
      <w:r w:rsidR="00107B7D" w:rsidRPr="00107B7D">
        <w:rPr>
          <w:rFonts w:asciiTheme="majorHAnsi" w:hAnsiTheme="majorHAnsi" w:cs="Times New Roman"/>
          <w:bCs/>
          <w:iCs/>
        </w:rPr>
        <w:t>5000000044V986012^^^USVHA&amp;&amp;0363^NI^VA FACILITY ID&amp;500&amp;L^^20121019~666660001^^^USSSA&amp;&amp;0363^SS^VA FACILITY ID&amp;500&amp;L~^^^USDOD&amp;&amp;0363^TIN^VA FACILITY ID&amp;500&amp;L~^^^USDOD&amp;&amp;0363^FIN^VA FACILITY ID&amp;500&amp;L~369^^^USVHA&amp;&amp;0363^PI^VA FACILITY ID&amp;500&amp;L~543678123^^^USVBA&amp;&amp;0363^PN^VA FACILITY ID&amp;500&amp;L~^^^USSSA&amp;&amp;0363^SS^VA FACILITY ID&amp;500&amp;L^^20121019~666001234^^^USSSA&amp;&amp;0363^SS^</w:t>
      </w:r>
      <w:r>
        <w:rPr>
          <w:rFonts w:asciiTheme="majorHAnsi" w:hAnsiTheme="majorHAnsi" w:cs="Times New Roman"/>
          <w:bCs/>
          <w:iCs/>
        </w:rPr>
        <w:t>VA FACILITY ID&amp;500&amp;L^^20121019|</w:t>
      </w:r>
      <w:r w:rsidR="00107B7D" w:rsidRPr="00107B7D">
        <w:rPr>
          <w:rFonts w:asciiTheme="majorHAnsi" w:hAnsiTheme="majorHAnsi" w:cs="Times New Roman"/>
          <w:bCs/>
          <w:iCs/>
        </w:rPr>
        <w:t>369|CPRSPATIENT^ONE^M^^^^L~ALIAS^NAMEONE^^^^^A~ALIAS^NAMETWO^^^^^A|JONES^^^^^^M|19491231|M||2106-3-SLF^WHITE^0005^2106-3^WHITE^CDC|5000 NORTH MAIN STREET^^Quebec^ONTARIO^RF1D4^CAN^P^^~^^SOMEWHERE^N</w:t>
      </w:r>
      <w:r>
        <w:rPr>
          <w:rFonts w:asciiTheme="majorHAnsi" w:hAnsiTheme="majorHAnsi" w:cs="Times New Roman"/>
          <w:bCs/>
          <w:iCs/>
        </w:rPr>
        <w:t>Y^^^N|||||S^NEVER MARRIED^VA11|</w:t>
      </w:r>
      <w:r w:rsidR="00107B7D" w:rsidRPr="00107B7D">
        <w:rPr>
          <w:rFonts w:asciiTheme="majorHAnsi" w:hAnsiTheme="majorHAnsi" w:cs="Times New Roman"/>
          <w:bCs/>
          <w:iCs/>
        </w:rPr>
        <w:t>29^UNKNOWN/NO PREFERENCE^VA13|0^|666660001|||2186-5-SLF^NOT HISPANIC OR LATINO^0189^2186-5^NOT HISPANIC OR LATINO^CDC|SOMEWHERE NY|||||||||</w:t>
      </w:r>
    </w:p>
    <w:p w:rsidR="00320389" w:rsidRPr="001C6A29" w:rsidRDefault="00320389" w:rsidP="00320389">
      <w:pPr>
        <w:rPr>
          <w:rFonts w:asciiTheme="majorHAnsi" w:hAnsiTheme="majorHAnsi" w:cs="Times New Roman"/>
          <w:bCs/>
          <w:iCs/>
        </w:rPr>
      </w:pPr>
      <w:r w:rsidRPr="00021B35">
        <w:rPr>
          <w:rFonts w:asciiTheme="majorHAnsi" w:hAnsiTheme="majorHAnsi" w:cs="Times New Roman"/>
          <w:bCs/>
          <w:iCs/>
        </w:rPr>
        <w:t>PV1|1|I|</w:t>
      </w:r>
      <w:r>
        <w:rPr>
          <w:rFonts w:asciiTheme="majorHAnsi" w:hAnsiTheme="majorHAnsi" w:cs="Times New Roman"/>
          <w:bCs/>
          <w:iCs/>
        </w:rPr>
        <w:t xml:space="preserve">   </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OBX|1|CE|^SURGICAL SPECIALTY^||^CARDIAC SURGERY^99VA137.45||||||S|||||</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OBX|2|CE|^PATIENT CLASS^||^INPATIENT^L||||||S|||||</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OBX|3|CE|1002^BP||171/160||||||S|||20121004113217-0500||10000000032^CPRSPHYSICIAN^ONE</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OBX|4|CE|1010.3^Height||203.20|cm|||||S|||20121003115247-0500||10000000032^CPRSPHYSICIAN^ONE</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OBX|5|CE|1010.1^Body Weight||90.91|kg|||||S|||20121003115247-0500||10000000032^CPRSPHYSICIAN^ONE</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OBX|6|CE|1000^Temperature||35.83|cel|||||S|||20121003115247-0500||10000000032^CPRSPHYSICIAN^ONE</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OBX|7|CE|1006.2^HR||12|min|||||S|||20121004113217-0500||10000000032^CPRSPHYSICIAN^ONE</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OBX|8|CE|^CANCEL REASON^L||^CHANGE IN TREATMENT, PT HEALTH^L||||||S|||201210191333-0500||10000000034^ROISTAFF^CHIEF O</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DG1|1|I9|429.82|HYPERKINETIC HEART DIS||P</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DG1|2|I9||Irregular hearth beat||PR</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RGS|1|A|</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AIS|1|A|00530^ANESTH PACEMAKER INSERTION^C4||||</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AIP|1|A|10000000032^CPRSPHYSICIAN^ONE^|^SURGEON^99VA200||||CONFIRMED</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AIP|2|A|10000000053^CPRSNURSE^TWO^|^1ST ASST.^99VA200||||CONFIRMED</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AIP|3|A|10000000052^CPRSNURSE^ONE^|^2ND ASST.^99VA200||||CONFIRMED</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AIP|4|A|10000000048^CPRSATTENDING^ONE^|^ATT. SURGEON^99VA200||||CONFIRMED</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AIP|5|A|11582^DATABRIDGE^PROVIDERONE^|^PRIN. ANES.^99VA200||||CONFIRMED</w:t>
      </w:r>
    </w:p>
    <w:p w:rsidR="00107B7D" w:rsidRPr="00107B7D" w:rsidRDefault="00107B7D" w:rsidP="00107B7D">
      <w:pPr>
        <w:rPr>
          <w:rFonts w:asciiTheme="majorHAnsi" w:hAnsiTheme="majorHAnsi" w:cs="Times New Roman"/>
          <w:bCs/>
          <w:iCs/>
        </w:rPr>
      </w:pPr>
      <w:r w:rsidRPr="00107B7D">
        <w:rPr>
          <w:rFonts w:asciiTheme="majorHAnsi" w:hAnsiTheme="majorHAnsi" w:cs="Times New Roman"/>
          <w:bCs/>
          <w:iCs/>
        </w:rPr>
        <w:t>AIP|6|A|10000000250^CPRSARTECH^ONE^|^ANES. SUPER.^99VA200||||CONFIRMED</w:t>
      </w:r>
    </w:p>
    <w:p w:rsidR="00107B7D" w:rsidRDefault="00107B7D" w:rsidP="003A1A9C">
      <w:pPr>
        <w:rPr>
          <w:rFonts w:asciiTheme="majorHAnsi" w:hAnsiTheme="majorHAnsi" w:cs="Times New Roman"/>
          <w:bCs/>
          <w:iCs/>
        </w:rPr>
      </w:pPr>
    </w:p>
    <w:p w:rsidR="00770E5D" w:rsidRPr="00C87731" w:rsidRDefault="00770E5D" w:rsidP="00770E5D">
      <w:pPr>
        <w:pStyle w:val="Style5"/>
      </w:pPr>
      <w:r>
        <w:t>SIU-17</w:t>
      </w:r>
      <w:r w:rsidRPr="00C87731">
        <w:t xml:space="preserve"> </w:t>
      </w:r>
      <w:r w:rsidR="0004382B">
        <w:t xml:space="preserve">-- </w:t>
      </w:r>
      <w:r w:rsidR="0004382B" w:rsidRPr="0004382B">
        <w:t xml:space="preserve">Notification </w:t>
      </w:r>
      <w:r w:rsidR="0004382B">
        <w:t>o</w:t>
      </w:r>
      <w:r w:rsidR="0004382B" w:rsidRPr="0004382B">
        <w:t>f Appointment Deletion</w:t>
      </w:r>
      <w:r w:rsidR="0004382B" w:rsidRPr="00C87731">
        <w:t xml:space="preserve"> </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MSH|^~\&amp;|DSIH SR|500|DSIH CL|500|20121002092259-0500||SIU^S17|50010220|P|2.3|||AL|NE|USA</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SCH|10300|10300|""|S17^(DELETED)^L|^ORIF LRFT HIP|60^min|^^^20121003^^^^^^|||MIN^MINUTES|^^^201210030259-0500^|10000000034^ROISTAFF^CHIEF^O||||||||</w:t>
      </w:r>
    </w:p>
    <w:p w:rsidR="00770E5D" w:rsidRPr="00770E5D" w:rsidRDefault="00CC66C4" w:rsidP="00770E5D">
      <w:pPr>
        <w:autoSpaceDE w:val="0"/>
        <w:autoSpaceDN w:val="0"/>
        <w:rPr>
          <w:rFonts w:asciiTheme="majorHAnsi" w:hAnsiTheme="majorHAnsi" w:cs="Arial"/>
          <w:color w:val="000000"/>
        </w:rPr>
      </w:pPr>
      <w:r>
        <w:rPr>
          <w:rFonts w:asciiTheme="majorHAnsi" w:hAnsiTheme="majorHAnsi" w:cs="Arial"/>
          <w:color w:val="000000"/>
        </w:rPr>
        <w:t>PID|1|5000000040V317188|</w:t>
      </w:r>
      <w:r w:rsidR="00770E5D" w:rsidRPr="00770E5D">
        <w:rPr>
          <w:rFonts w:asciiTheme="majorHAnsi" w:hAnsiTheme="majorHAnsi" w:cs="Arial"/>
          <w:color w:val="000000"/>
        </w:rPr>
        <w:t>5000000040V317188^^^USVHA&amp;&amp;0363^NI^VA FACILITY ID&amp;500&amp;L^^20121002~666669876^^^USSSA&amp;&amp;0363^SS^VA FACILITY ID&amp;500&amp;L~^^^USDOD&amp;&amp;0363^TIN^VA FACILITY ID&amp;500&amp;L~^^^USDOD&amp;&amp;0363^FIN^VA FACILITY ID&amp;500&amp;L~736^^^USVHA&amp;&amp;0363^PI^VA FACILITY ID&amp;500&amp;L|736|DATABRIDGE^PATIENTONE^^^^^L||19540214|M||^^0005^^^CDC|123 main</w:t>
      </w:r>
      <w:r>
        <w:rPr>
          <w:rFonts w:asciiTheme="majorHAnsi" w:hAnsiTheme="majorHAnsi" w:cs="Arial"/>
          <w:color w:val="000000"/>
        </w:rPr>
        <w:t xml:space="preserve"> Street^^SW </w:t>
      </w:r>
      <w:r w:rsidR="00770E5D" w:rsidRPr="00770E5D">
        <w:rPr>
          <w:rFonts w:asciiTheme="majorHAnsi" w:hAnsiTheme="majorHAnsi" w:cs="Arial"/>
          <w:color w:val="000000"/>
        </w:rPr>
        <w:t>RANCHES^FL^33332^USA^P^^~^^^^^^N|||||||0^|666669876|||^^0189^^^CDC||N||||||||</w:t>
      </w:r>
    </w:p>
    <w:p w:rsidR="00320389" w:rsidRPr="001C6A29" w:rsidRDefault="00320389" w:rsidP="00320389">
      <w:pPr>
        <w:rPr>
          <w:rFonts w:asciiTheme="majorHAnsi" w:hAnsiTheme="majorHAnsi" w:cs="Times New Roman"/>
          <w:bCs/>
          <w:iCs/>
        </w:rPr>
      </w:pPr>
      <w:r w:rsidRPr="00021B35">
        <w:rPr>
          <w:rFonts w:asciiTheme="majorHAnsi" w:hAnsiTheme="majorHAnsi" w:cs="Times New Roman"/>
          <w:bCs/>
          <w:iCs/>
        </w:rPr>
        <w:t>PV1|1|I|</w:t>
      </w:r>
      <w:r>
        <w:rPr>
          <w:rFonts w:asciiTheme="majorHAnsi" w:hAnsiTheme="majorHAnsi" w:cs="Times New Roman"/>
          <w:bCs/>
          <w:iCs/>
        </w:rPr>
        <w:t xml:space="preserve">   </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OBX|1|CE|^SURGICAL SPECIALTY^||^ORTHOPEDICS^99VA137.45||||||S|||||</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OBX|2|CE|^PATIENT CLASS^||^INPATIENT^L||||||S|||||</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DG1|1|I9||FRACTURE||PR</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RGS|1|A|</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AIS|1|A|^ORIF LRFT HIP||||</w:t>
      </w:r>
    </w:p>
    <w:p w:rsidR="00770E5D" w:rsidRPr="00770E5D" w:rsidRDefault="00770E5D" w:rsidP="00770E5D">
      <w:pPr>
        <w:autoSpaceDE w:val="0"/>
        <w:autoSpaceDN w:val="0"/>
        <w:rPr>
          <w:rFonts w:asciiTheme="majorHAnsi" w:hAnsiTheme="majorHAnsi" w:cs="Arial"/>
          <w:color w:val="000000"/>
        </w:rPr>
      </w:pPr>
      <w:r w:rsidRPr="00770E5D">
        <w:rPr>
          <w:rFonts w:asciiTheme="majorHAnsi" w:hAnsiTheme="majorHAnsi" w:cs="Arial"/>
          <w:color w:val="000000"/>
        </w:rPr>
        <w:t>AIP|1|A|10000000232^CPRSPHYSICIAN^KT^|^SURGEON^99VA200||||CONFIRMED</w:t>
      </w:r>
    </w:p>
    <w:p w:rsidR="00770E5D" w:rsidRPr="00CC66C4" w:rsidRDefault="00770E5D" w:rsidP="00CC66C4">
      <w:pPr>
        <w:autoSpaceDE w:val="0"/>
        <w:autoSpaceDN w:val="0"/>
        <w:rPr>
          <w:rFonts w:asciiTheme="majorHAnsi" w:hAnsiTheme="majorHAnsi" w:cs="Arial"/>
          <w:b/>
          <w:bCs/>
          <w:color w:val="000080"/>
          <w:u w:val="single"/>
        </w:rPr>
      </w:pPr>
      <w:r w:rsidRPr="00770E5D">
        <w:rPr>
          <w:rFonts w:asciiTheme="majorHAnsi" w:hAnsiTheme="majorHAnsi" w:cs="Arial"/>
          <w:color w:val="000000"/>
        </w:rPr>
        <w:t>AIP|2|A|11281^WEHALY^UXK^|^ATT. SURGEON^99VA200||||CONFIRMED</w:t>
      </w:r>
    </w:p>
    <w:p w:rsidR="00770E5D" w:rsidRDefault="00770E5D" w:rsidP="003A1A9C">
      <w:pPr>
        <w:rPr>
          <w:rFonts w:asciiTheme="majorHAnsi" w:hAnsiTheme="majorHAnsi" w:cs="Times New Roman"/>
          <w:bCs/>
          <w:iCs/>
        </w:rPr>
      </w:pPr>
    </w:p>
    <w:p w:rsidR="00C87731" w:rsidRPr="000F483F" w:rsidRDefault="00CC5EEE" w:rsidP="00CC66C4">
      <w:pPr>
        <w:pStyle w:val="Style4"/>
        <w:rPr>
          <w:sz w:val="36"/>
          <w:szCs w:val="36"/>
        </w:rPr>
      </w:pPr>
      <w:r w:rsidRPr="000F483F">
        <w:rPr>
          <w:sz w:val="36"/>
          <w:szCs w:val="36"/>
        </w:rPr>
        <w:t>--S</w:t>
      </w:r>
      <w:r w:rsidR="006857F8" w:rsidRPr="000F483F">
        <w:rPr>
          <w:sz w:val="36"/>
          <w:szCs w:val="36"/>
        </w:rPr>
        <w:t>urgery</w:t>
      </w:r>
      <w:r w:rsidRPr="000F483F">
        <w:rPr>
          <w:sz w:val="36"/>
          <w:szCs w:val="36"/>
        </w:rPr>
        <w:t xml:space="preserve"> ORU </w:t>
      </w:r>
    </w:p>
    <w:p w:rsidR="001C6A29" w:rsidRPr="00C87731" w:rsidRDefault="00CC5EEE" w:rsidP="003A1A9C">
      <w:pPr>
        <w:rPr>
          <w:rFonts w:asciiTheme="majorHAnsi" w:hAnsiTheme="majorHAnsi" w:cs="Times New Roman"/>
          <w:b/>
          <w:bCs/>
          <w:i/>
          <w:iCs/>
          <w:sz w:val="28"/>
          <w:szCs w:val="28"/>
        </w:rPr>
      </w:pPr>
      <w:r w:rsidRPr="00C87731">
        <w:rPr>
          <w:rFonts w:asciiTheme="majorHAnsi" w:hAnsiTheme="majorHAnsi" w:cs="Times New Roman"/>
          <w:b/>
          <w:bCs/>
          <w:i/>
          <w:iCs/>
          <w:sz w:val="28"/>
          <w:szCs w:val="28"/>
        </w:rPr>
        <w:t>Outbound</w:t>
      </w:r>
      <w:r w:rsidR="009F1C80" w:rsidRPr="00C87731">
        <w:rPr>
          <w:rFonts w:asciiTheme="majorHAnsi" w:hAnsiTheme="majorHAnsi" w:cs="Times New Roman"/>
          <w:b/>
          <w:bCs/>
          <w:i/>
          <w:iCs/>
          <w:sz w:val="28"/>
          <w:szCs w:val="28"/>
        </w:rPr>
        <w:t xml:space="preserve"> </w:t>
      </w:r>
      <w:r w:rsidR="009F1C80" w:rsidRPr="0080610F">
        <w:rPr>
          <w:rStyle w:val="Style5Char"/>
        </w:rPr>
        <w:t>t</w:t>
      </w:r>
      <w:r w:rsidR="009F1C80" w:rsidRPr="00C87731">
        <w:rPr>
          <w:rFonts w:asciiTheme="majorHAnsi" w:hAnsiTheme="majorHAnsi" w:cs="Times New Roman"/>
          <w:b/>
          <w:bCs/>
          <w:i/>
          <w:iCs/>
          <w:sz w:val="28"/>
          <w:szCs w:val="28"/>
        </w:rPr>
        <w:t>o ARK</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MSH|^~\&amp;|DSIH SR</w:t>
      </w:r>
      <w:r w:rsidR="00E63A87">
        <w:rPr>
          <w:rFonts w:asciiTheme="majorHAnsi" w:hAnsiTheme="majorHAnsi" w:cs="Times New Roman"/>
          <w:bCs/>
          <w:iCs/>
        </w:rPr>
        <w:t>|500|DSIH CL|500|20121019134304-</w:t>
      </w:r>
      <w:r w:rsidRPr="009C2918">
        <w:rPr>
          <w:rFonts w:asciiTheme="majorHAnsi" w:hAnsiTheme="majorHAnsi" w:cs="Times New Roman"/>
          <w:bCs/>
          <w:iCs/>
        </w:rPr>
        <w:t>0500||ORU^R01|5008965|P|2.3.1|||AL|NE|USA</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 xml:space="preserve">PID|1|666-66-0001^^|369^9^M10|369|CPRSPATIENT^ONE^M|JONES|19491231|M||2106-3-SLF^WHITE^0005^2106-3^WHITE^CDC|5000 NORTH MAIN STREET^^Quebec^^|||||S^NEVER MARRIED^VA11|29^UNKNOWN/NO </w:t>
      </w:r>
      <w:r w:rsidR="00CC66C4">
        <w:rPr>
          <w:rFonts w:asciiTheme="majorHAnsi" w:hAnsiTheme="majorHAnsi" w:cs="Times New Roman"/>
          <w:bCs/>
          <w:iCs/>
        </w:rPr>
        <w:t>PREFERENCE^VA13|0^|666660001|||</w:t>
      </w:r>
      <w:r w:rsidRPr="009C2918">
        <w:rPr>
          <w:rFonts w:asciiTheme="majorHAnsi" w:hAnsiTheme="majorHAnsi" w:cs="Times New Roman"/>
          <w:bCs/>
          <w:iCs/>
        </w:rPr>
        <w:t>2186-5-SLF^NOT HISPANIC OR LATINO^0189^2186-5^NOT HISPANIC OR LATINO^CDC|</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OBR|1||10261|5000.7^OPERATION^AS4|||201210010601-0500|201210010901-0500</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OBX|1|TS|^TIME PATIENT IN HOLDING AREA^L||201210010555-0500||||||F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OBX|2|TS|^ANESTHESIA AVAILABLE TIME^L||201210010700-0500||||||F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OBX|4|TS|^SURGEON PRESENT TIME^L||201210010600-0500||||||F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OBX|13|NM|^OR SETUP TIME^L||3|min|||||F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OBX|15|CE|^CASE SCHEDULE TYPE^L||^ELECTIVE^L||||||F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OBX|16|CE|^ATTENDING CODE^L||^LEVEL A: ATTENDING DOING THE OPERATION^L||||||F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w:t>
      </w:r>
      <w:r w:rsidR="00E54660">
        <w:rPr>
          <w:rFonts w:asciiTheme="majorHAnsi" w:hAnsiTheme="majorHAnsi" w:cs="Times New Roman"/>
          <w:bCs/>
          <w:iCs/>
        </w:rPr>
        <w:t>|18|NM|^SURGEON PGY^L||9||||||F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OBX|19|CN|^SURGEON^99VA200||10000000032^CPRSPHYSICIAN^ONE||||||F</w:t>
      </w:r>
    </w:p>
    <w:p w:rsidR="009C2918" w:rsidRPr="009C2918" w:rsidRDefault="009C2918" w:rsidP="009C2918">
      <w:pPr>
        <w:rPr>
          <w:rFonts w:asciiTheme="majorHAnsi" w:hAnsiTheme="majorHAnsi" w:cs="Times New Roman"/>
          <w:bCs/>
          <w:iCs/>
        </w:rPr>
      </w:pPr>
      <w:r w:rsidRPr="009C2918">
        <w:rPr>
          <w:rFonts w:asciiTheme="majorHAnsi" w:hAnsiTheme="majorHAnsi" w:cs="Times New Roman"/>
          <w:bCs/>
          <w:iCs/>
        </w:rPr>
        <w:t>OBR|2||10261|5000.8^ANESTHESIA^AS4^^GENERAL^L</w:t>
      </w:r>
    </w:p>
    <w:p w:rsidR="009C2918" w:rsidRDefault="009C2918" w:rsidP="003A1A9C">
      <w:pPr>
        <w:rPr>
          <w:rFonts w:asciiTheme="majorHAnsi" w:hAnsiTheme="majorHAnsi" w:cs="Times New Roman"/>
          <w:b/>
          <w:bCs/>
          <w:iCs/>
          <w:sz w:val="28"/>
          <w:szCs w:val="28"/>
        </w:rPr>
      </w:pPr>
    </w:p>
    <w:p w:rsidR="008C2A37" w:rsidRPr="00C87731" w:rsidRDefault="008C2A37" w:rsidP="0080610F">
      <w:pPr>
        <w:pStyle w:val="Style5"/>
      </w:pPr>
      <w:r w:rsidRPr="00C87731">
        <w:t>I</w:t>
      </w:r>
      <w:r w:rsidR="009F1C80" w:rsidRPr="00C87731">
        <w:t>nbound to V</w:t>
      </w:r>
      <w:r w:rsidR="00833CF3" w:rsidRPr="00C87731">
        <w:t>ist</w:t>
      </w:r>
      <w:r w:rsidR="009F1C80" w:rsidRPr="00C87731">
        <w:t>A</w:t>
      </w:r>
    </w:p>
    <w:p w:rsidR="008C2A37" w:rsidRPr="008C2A37" w:rsidRDefault="008C2A37" w:rsidP="008C2A37">
      <w:pPr>
        <w:rPr>
          <w:rFonts w:asciiTheme="majorHAnsi" w:hAnsiTheme="majorHAnsi" w:cs="Arial"/>
        </w:rPr>
      </w:pPr>
      <w:r w:rsidRPr="008C2A37">
        <w:rPr>
          <w:rFonts w:asciiTheme="majorHAnsi" w:hAnsiTheme="majorHAnsi" w:cs="Arial"/>
        </w:rPr>
        <w:t>MSH|^~\&amp;|DSIH SR|500|DSIH CL|500|20121015150003-0500||ORU^R01|5004484|P|2.3.1|||AL|NE|USA</w:t>
      </w:r>
    </w:p>
    <w:p w:rsidR="008C2A37" w:rsidRPr="008C2A37" w:rsidRDefault="008C2A37" w:rsidP="008C2A37">
      <w:pPr>
        <w:rPr>
          <w:rFonts w:asciiTheme="majorHAnsi" w:hAnsiTheme="majorHAnsi" w:cs="Arial"/>
        </w:rPr>
      </w:pPr>
      <w:r w:rsidRPr="008C2A37">
        <w:rPr>
          <w:rFonts w:asciiTheme="majorHAnsi" w:hAnsiTheme="majorHAnsi" w:cs="Arial"/>
        </w:rPr>
        <w:t>PID|1||666660157^^^USSSA&amp;&amp;0363^SS^VA FACILITY ID&amp;500&amp;L~100033^^^USVHA&amp;&amp;0363^PI^VA FACILITY ID&amp;500&amp;L|100033|EPSPATIENT^FIVE^H^^^^L||19570901|M||^^0005^^^CDC|^^^^^^P^^~^^^^^^N|||||||0|666660157|||^^0189^^^CDC||||||||||</w:t>
      </w:r>
    </w:p>
    <w:p w:rsidR="008C2A37" w:rsidRPr="008C2A37" w:rsidRDefault="008C2A37" w:rsidP="008C2A37">
      <w:pPr>
        <w:rPr>
          <w:rFonts w:asciiTheme="majorHAnsi" w:hAnsiTheme="majorHAnsi" w:cs="Arial"/>
        </w:rPr>
      </w:pPr>
      <w:r w:rsidRPr="008C2A37">
        <w:rPr>
          <w:rFonts w:asciiTheme="majorHAnsi" w:hAnsiTheme="majorHAnsi" w:cs="Arial"/>
        </w:rPr>
        <w:t>OBR|1||10264|5000.7^OPERATION^AS4|||201210151301-0500|201210151455-0500</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1</w:t>
      </w:r>
      <w:r w:rsidRPr="008C2A37">
        <w:rPr>
          <w:rFonts w:asciiTheme="majorHAnsi" w:hAnsiTheme="majorHAnsi" w:cs="Arial"/>
        </w:rPr>
        <w:t>|TS|^ANESTHESIA CARE START TIME^L||201210151315-0500||||||F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2</w:t>
      </w:r>
      <w:r w:rsidRPr="008C2A37">
        <w:rPr>
          <w:rFonts w:asciiTheme="majorHAnsi" w:hAnsiTheme="majorHAnsi" w:cs="Arial"/>
        </w:rPr>
        <w:t>|TS|^ANESTHESIA CARE END TIME^L||201210151350-0500||||||F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3</w:t>
      </w:r>
      <w:r w:rsidRPr="008C2A37">
        <w:rPr>
          <w:rFonts w:asciiTheme="majorHAnsi" w:hAnsiTheme="majorHAnsi" w:cs="Arial"/>
        </w:rPr>
        <w:t>|TS|^TIME PATIENT OUT OR^L||201210151400-0500||||||F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4</w:t>
      </w:r>
      <w:r w:rsidRPr="008C2A37">
        <w:rPr>
          <w:rFonts w:asciiTheme="majorHAnsi" w:hAnsiTheme="majorHAnsi" w:cs="Arial"/>
        </w:rPr>
        <w:t>|CN|^PRIN. ANES.^99VA200||</w:t>
      </w:r>
      <w:r w:rsidR="00264B05">
        <w:rPr>
          <w:rFonts w:asciiTheme="majorHAnsi" w:hAnsiTheme="majorHAnsi" w:cs="Arial"/>
        </w:rPr>
        <w:t>00011582</w:t>
      </w:r>
      <w:r w:rsidRPr="008C2A37">
        <w:rPr>
          <w:rFonts w:asciiTheme="majorHAnsi" w:hAnsiTheme="majorHAnsi" w:cs="Arial"/>
        </w:rPr>
        <w:t>^</w:t>
      </w:r>
      <w:r>
        <w:rPr>
          <w:rFonts w:asciiTheme="majorHAnsi" w:hAnsiTheme="majorHAnsi" w:cs="Arial"/>
        </w:rPr>
        <w:t xml:space="preserve">DATABRIDGE </w:t>
      </w:r>
      <w:r w:rsidRPr="008C2A37">
        <w:rPr>
          <w:rFonts w:asciiTheme="majorHAnsi" w:hAnsiTheme="majorHAnsi" w:cs="Arial"/>
        </w:rPr>
        <w:t>^ANESTHESIOLOGIST||||||F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5</w:t>
      </w:r>
      <w:r w:rsidRPr="008C2A37">
        <w:rPr>
          <w:rFonts w:asciiTheme="majorHAnsi" w:hAnsiTheme="majorHAnsi" w:cs="Arial"/>
        </w:rPr>
        <w:t>|CN|^RELIEF ANESTHETIST^99VA200||000</w:t>
      </w:r>
      <w:r w:rsidR="00264B05">
        <w:rPr>
          <w:rFonts w:asciiTheme="majorHAnsi" w:hAnsiTheme="majorHAnsi" w:cs="Arial"/>
        </w:rPr>
        <w:t>11584</w:t>
      </w:r>
      <w:r w:rsidRPr="008C2A37">
        <w:rPr>
          <w:rFonts w:asciiTheme="majorHAnsi" w:hAnsiTheme="majorHAnsi" w:cs="Arial"/>
        </w:rPr>
        <w:t>^CPRSATTENDING^TWO||||||F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6</w:t>
      </w:r>
      <w:r w:rsidRPr="008C2A37">
        <w:rPr>
          <w:rFonts w:asciiTheme="majorHAnsi" w:hAnsiTheme="majorHAnsi" w:cs="Arial"/>
        </w:rPr>
        <w:t>|CN|^ASSISTANT ANESTHETIST^99VA200||</w:t>
      </w:r>
      <w:r w:rsidR="00264B05">
        <w:rPr>
          <w:rFonts w:asciiTheme="majorHAnsi" w:hAnsiTheme="majorHAnsi" w:cs="Arial"/>
        </w:rPr>
        <w:t>00011585</w:t>
      </w:r>
      <w:r w:rsidRPr="008C2A37">
        <w:rPr>
          <w:rFonts w:asciiTheme="majorHAnsi" w:hAnsiTheme="majorHAnsi" w:cs="Arial"/>
        </w:rPr>
        <w:t>^EPSPROVIDER^ONE J||||||F</w:t>
      </w:r>
    </w:p>
    <w:p w:rsidR="008C2A37" w:rsidRPr="008C2A37" w:rsidRDefault="008C2A37" w:rsidP="008C2A37">
      <w:pPr>
        <w:rPr>
          <w:rFonts w:asciiTheme="majorHAnsi" w:hAnsiTheme="majorHAnsi" w:cs="Arial"/>
          <w:lang w:val="es-VE"/>
        </w:rPr>
      </w:pPr>
      <w:r w:rsidRPr="008C2A37">
        <w:rPr>
          <w:rFonts w:asciiTheme="majorHAnsi" w:hAnsiTheme="majorHAnsi" w:cs="Arial"/>
          <w:lang w:val="es-VE"/>
        </w:rPr>
        <w:t>OBX|</w:t>
      </w:r>
      <w:r w:rsidR="00282E2E">
        <w:rPr>
          <w:rFonts w:asciiTheme="majorHAnsi" w:hAnsiTheme="majorHAnsi" w:cs="Arial"/>
          <w:lang w:val="es-VE"/>
        </w:rPr>
        <w:t>7</w:t>
      </w:r>
      <w:r w:rsidRPr="008C2A37">
        <w:rPr>
          <w:rFonts w:asciiTheme="majorHAnsi" w:hAnsiTheme="majorHAnsi" w:cs="Arial"/>
          <w:lang w:val="es-VE"/>
        </w:rPr>
        <w:t>|CN|^ANES. SUPER.^99VA200||</w:t>
      </w:r>
      <w:r w:rsidR="00264B05">
        <w:rPr>
          <w:rFonts w:asciiTheme="majorHAnsi" w:hAnsiTheme="majorHAnsi" w:cs="Arial"/>
          <w:lang w:val="es-VE"/>
        </w:rPr>
        <w:t>00011586</w:t>
      </w:r>
      <w:r w:rsidRPr="008C2A37">
        <w:rPr>
          <w:rFonts w:asciiTheme="majorHAnsi" w:hAnsiTheme="majorHAnsi" w:cs="Arial"/>
          <w:lang w:val="es-VE"/>
        </w:rPr>
        <w:t>^DATABRIDGE^PROVIDERONE||||||F</w:t>
      </w:r>
    </w:p>
    <w:p w:rsidR="008C2A37" w:rsidRPr="008C2A37" w:rsidRDefault="008C2A37" w:rsidP="008C2A37">
      <w:pPr>
        <w:rPr>
          <w:rFonts w:asciiTheme="majorHAnsi" w:hAnsiTheme="majorHAnsi" w:cs="Arial"/>
          <w:lang w:val="es-VE"/>
        </w:rPr>
      </w:pPr>
      <w:r w:rsidRPr="008C2A37">
        <w:rPr>
          <w:rFonts w:asciiTheme="majorHAnsi" w:hAnsiTheme="majorHAnsi" w:cs="Arial"/>
          <w:lang w:val="es-VE"/>
        </w:rPr>
        <w:t>OBX|</w:t>
      </w:r>
      <w:r w:rsidR="00282E2E">
        <w:rPr>
          <w:rFonts w:asciiTheme="majorHAnsi" w:hAnsiTheme="majorHAnsi" w:cs="Arial"/>
          <w:lang w:val="es-VE"/>
        </w:rPr>
        <w:t>8</w:t>
      </w:r>
      <w:r w:rsidRPr="008C2A37">
        <w:rPr>
          <w:rFonts w:asciiTheme="majorHAnsi" w:hAnsiTheme="majorHAnsi" w:cs="Arial"/>
          <w:lang w:val="es-VE"/>
        </w:rPr>
        <w:t>|NM|^BLOOD LOSS^L||3|ml|||||F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9</w:t>
      </w:r>
      <w:r w:rsidRPr="008C2A37">
        <w:rPr>
          <w:rFonts w:asciiTheme="majorHAnsi" w:hAnsiTheme="majorHAnsi" w:cs="Arial"/>
        </w:rPr>
        <w:t>|NM|^TOTAL URINE OUTPUT^L||400|ml|||||F</w:t>
      </w:r>
    </w:p>
    <w:p w:rsidR="008C2A37" w:rsidRPr="008C2A37" w:rsidRDefault="008C2A37" w:rsidP="008C2A37">
      <w:pPr>
        <w:rPr>
          <w:rFonts w:asciiTheme="majorHAnsi" w:hAnsiTheme="majorHAnsi" w:cs="Arial"/>
        </w:rPr>
      </w:pPr>
      <w:r w:rsidRPr="008C2A37">
        <w:rPr>
          <w:rFonts w:asciiTheme="majorHAnsi" w:hAnsiTheme="majorHAnsi" w:cs="Arial"/>
        </w:rPr>
        <w:t>OBX|1</w:t>
      </w:r>
      <w:r w:rsidR="00282E2E">
        <w:rPr>
          <w:rFonts w:asciiTheme="majorHAnsi" w:hAnsiTheme="majorHAnsi" w:cs="Arial"/>
        </w:rPr>
        <w:t>0</w:t>
      </w:r>
      <w:r w:rsidRPr="008C2A37">
        <w:rPr>
          <w:rFonts w:asciiTheme="majorHAnsi" w:hAnsiTheme="majorHAnsi" w:cs="Arial"/>
        </w:rPr>
        <w:t>|NM|1000^ANESTHESIA TEMP^AS4||25|cel|||||F</w:t>
      </w:r>
    </w:p>
    <w:p w:rsidR="008C2A37" w:rsidRPr="008C2A37" w:rsidRDefault="008C2A37" w:rsidP="008C2A37">
      <w:pPr>
        <w:rPr>
          <w:rFonts w:asciiTheme="majorHAnsi" w:hAnsiTheme="majorHAnsi" w:cs="Arial"/>
        </w:rPr>
      </w:pPr>
      <w:r w:rsidRPr="008C2A37">
        <w:rPr>
          <w:rFonts w:asciiTheme="majorHAnsi" w:hAnsiTheme="majorHAnsi" w:cs="Arial"/>
        </w:rPr>
        <w:t>OBX|1</w:t>
      </w:r>
      <w:r w:rsidR="00282E2E">
        <w:rPr>
          <w:rFonts w:asciiTheme="majorHAnsi" w:hAnsiTheme="majorHAnsi" w:cs="Arial"/>
        </w:rPr>
        <w:t>1</w:t>
      </w:r>
      <w:r w:rsidRPr="008C2A37">
        <w:rPr>
          <w:rFonts w:asciiTheme="majorHAnsi" w:hAnsiTheme="majorHAnsi" w:cs="Arial"/>
        </w:rPr>
        <w:t>|CE|^ASA CLASS^L||^2-MILD DISTURB.^L||||||F</w:t>
      </w:r>
    </w:p>
    <w:p w:rsidR="008C2A37" w:rsidRPr="008C2A37" w:rsidRDefault="008C2A37" w:rsidP="008C2A37">
      <w:pPr>
        <w:rPr>
          <w:rFonts w:asciiTheme="majorHAnsi" w:hAnsiTheme="majorHAnsi" w:cs="Arial"/>
        </w:rPr>
      </w:pPr>
      <w:r w:rsidRPr="008C2A37">
        <w:rPr>
          <w:rFonts w:asciiTheme="majorHAnsi" w:hAnsiTheme="majorHAnsi" w:cs="Arial"/>
        </w:rPr>
        <w:t>OBX|1</w:t>
      </w:r>
      <w:r w:rsidR="00282E2E">
        <w:rPr>
          <w:rFonts w:asciiTheme="majorHAnsi" w:hAnsiTheme="majorHAnsi" w:cs="Arial"/>
        </w:rPr>
        <w:t>2</w:t>
      </w:r>
      <w:r w:rsidRPr="008C2A37">
        <w:rPr>
          <w:rFonts w:asciiTheme="majorHAnsi" w:hAnsiTheme="majorHAnsi" w:cs="Arial"/>
        </w:rPr>
        <w:t>|CE|^REPLACEMENT FLUID^L^^RINGERS LACTATED SOLUTION^99VA133.7||50|ml|||||F</w:t>
      </w:r>
    </w:p>
    <w:p w:rsidR="008C2A37" w:rsidRPr="008C2A37" w:rsidRDefault="008C2A37" w:rsidP="008C2A37">
      <w:pPr>
        <w:rPr>
          <w:rFonts w:asciiTheme="majorHAnsi" w:hAnsiTheme="majorHAnsi" w:cs="Arial"/>
        </w:rPr>
      </w:pPr>
      <w:r w:rsidRPr="008C2A37">
        <w:rPr>
          <w:rFonts w:asciiTheme="majorHAnsi" w:hAnsiTheme="majorHAnsi" w:cs="Arial"/>
        </w:rPr>
        <w:t>OBX|1</w:t>
      </w:r>
      <w:r w:rsidR="00282E2E">
        <w:rPr>
          <w:rFonts w:asciiTheme="majorHAnsi" w:hAnsiTheme="majorHAnsi" w:cs="Arial"/>
        </w:rPr>
        <w:t>3</w:t>
      </w:r>
      <w:r w:rsidRPr="008C2A37">
        <w:rPr>
          <w:rFonts w:asciiTheme="majorHAnsi" w:hAnsiTheme="majorHAnsi" w:cs="Arial"/>
        </w:rPr>
        <w:t>|CE|^REPLACEMENT FLUID^L^^PLATELETS^99VA133.7||300|ml|||||F</w:t>
      </w:r>
    </w:p>
    <w:p w:rsidR="008C2A37" w:rsidRPr="008C2A37" w:rsidRDefault="008C2A37" w:rsidP="008C2A37">
      <w:pPr>
        <w:rPr>
          <w:rFonts w:asciiTheme="majorHAnsi" w:hAnsiTheme="majorHAnsi" w:cs="Arial"/>
        </w:rPr>
      </w:pPr>
      <w:r w:rsidRPr="008C2A37">
        <w:rPr>
          <w:rFonts w:asciiTheme="majorHAnsi" w:hAnsiTheme="majorHAnsi" w:cs="Arial"/>
        </w:rPr>
        <w:t>OBX|1</w:t>
      </w:r>
      <w:r w:rsidR="00282E2E">
        <w:rPr>
          <w:rFonts w:asciiTheme="majorHAnsi" w:hAnsiTheme="majorHAnsi" w:cs="Arial"/>
        </w:rPr>
        <w:t>4</w:t>
      </w:r>
      <w:r w:rsidRPr="008C2A37">
        <w:rPr>
          <w:rFonts w:asciiTheme="majorHAnsi" w:hAnsiTheme="majorHAnsi" w:cs="Arial"/>
        </w:rPr>
        <w:t>|TS|^INDUCTION COMPLETE^L||201210151322-0500||||||F</w:t>
      </w:r>
    </w:p>
    <w:p w:rsidR="008C2A37" w:rsidRPr="008C2A37" w:rsidRDefault="008C2A37" w:rsidP="008C2A37">
      <w:pPr>
        <w:rPr>
          <w:rFonts w:asciiTheme="majorHAnsi" w:hAnsiTheme="majorHAnsi" w:cs="Arial"/>
        </w:rPr>
      </w:pPr>
      <w:r w:rsidRPr="008C2A37">
        <w:rPr>
          <w:rFonts w:asciiTheme="majorHAnsi" w:hAnsiTheme="majorHAnsi" w:cs="Arial"/>
        </w:rPr>
        <w:t>OBX|1</w:t>
      </w:r>
      <w:r w:rsidR="00282E2E">
        <w:rPr>
          <w:rFonts w:asciiTheme="majorHAnsi" w:hAnsiTheme="majorHAnsi" w:cs="Arial"/>
        </w:rPr>
        <w:t>5</w:t>
      </w:r>
      <w:r w:rsidRPr="008C2A37">
        <w:rPr>
          <w:rFonts w:asciiTheme="majorHAnsi" w:hAnsiTheme="majorHAnsi" w:cs="Arial"/>
        </w:rPr>
        <w:t>|CE|^ANES. SUPERVISE CODE^L||^1. STAFF CASE^L||||||F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16</w:t>
      </w:r>
      <w:r w:rsidRPr="008C2A37">
        <w:rPr>
          <w:rFonts w:asciiTheme="majorHAnsi" w:hAnsiTheme="majorHAnsi" w:cs="Arial"/>
        </w:rPr>
        <w:t>|NM|^SURGEON PGY^L||8||||||F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17</w:t>
      </w:r>
      <w:r w:rsidRPr="008C2A37">
        <w:rPr>
          <w:rFonts w:asciiTheme="majorHAnsi" w:hAnsiTheme="majorHAnsi" w:cs="Arial"/>
        </w:rPr>
        <w:t>|CN|^SURGEON^99VA200||</w:t>
      </w:r>
      <w:r w:rsidR="00D71D62" w:rsidRPr="008C2A37">
        <w:rPr>
          <w:rFonts w:asciiTheme="majorHAnsi" w:hAnsiTheme="majorHAnsi"/>
        </w:rPr>
        <w:t>10000000032</w:t>
      </w:r>
      <w:r w:rsidRPr="008C2A37">
        <w:rPr>
          <w:rFonts w:asciiTheme="majorHAnsi" w:hAnsiTheme="majorHAnsi" w:cs="Arial"/>
        </w:rPr>
        <w:t>^CPRSPHYSICIAN^ONE||||||F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18</w:t>
      </w:r>
      <w:r w:rsidRPr="008C2A37">
        <w:rPr>
          <w:rFonts w:asciiTheme="majorHAnsi" w:hAnsiTheme="majorHAnsi" w:cs="Arial"/>
        </w:rPr>
        <w:t>|CN|^ATT. SURGEON^99VA200||</w:t>
      </w:r>
      <w:r w:rsidR="00264B05">
        <w:rPr>
          <w:rFonts w:asciiTheme="majorHAnsi" w:hAnsiTheme="majorHAnsi" w:cs="Arial"/>
        </w:rPr>
        <w:t>00011584</w:t>
      </w:r>
      <w:r w:rsidRPr="008C2A37">
        <w:rPr>
          <w:rFonts w:asciiTheme="majorHAnsi" w:hAnsiTheme="majorHAnsi" w:cs="Arial"/>
        </w:rPr>
        <w:t>^CPRSATTENDING^TWO||||||F</w:t>
      </w:r>
    </w:p>
    <w:p w:rsidR="008C2A37" w:rsidRPr="008C2A37" w:rsidRDefault="008C2A37" w:rsidP="008C2A37">
      <w:pPr>
        <w:rPr>
          <w:rFonts w:asciiTheme="majorHAnsi" w:hAnsiTheme="majorHAnsi" w:cs="Arial"/>
        </w:rPr>
      </w:pPr>
      <w:r w:rsidRPr="008C2A37">
        <w:rPr>
          <w:rFonts w:asciiTheme="majorHAnsi" w:hAnsiTheme="majorHAnsi" w:cs="Arial"/>
        </w:rPr>
        <w:t>OBX|</w:t>
      </w:r>
      <w:r w:rsidR="00282E2E">
        <w:rPr>
          <w:rFonts w:asciiTheme="majorHAnsi" w:hAnsiTheme="majorHAnsi" w:cs="Arial"/>
        </w:rPr>
        <w:t>19</w:t>
      </w:r>
      <w:r w:rsidRPr="008C2A37">
        <w:rPr>
          <w:rFonts w:asciiTheme="majorHAnsi" w:hAnsiTheme="majorHAnsi" w:cs="Arial"/>
        </w:rPr>
        <w:t>|CE|^OR LOCATION^99VA44||^OR1^99VA44||||||F</w:t>
      </w:r>
    </w:p>
    <w:p w:rsidR="008C2A37" w:rsidRPr="008C2A37" w:rsidRDefault="008C2A37" w:rsidP="008C2A37">
      <w:pPr>
        <w:rPr>
          <w:rFonts w:asciiTheme="majorHAnsi" w:hAnsiTheme="majorHAnsi" w:cs="Arial"/>
        </w:rPr>
      </w:pPr>
      <w:r w:rsidRPr="008C2A37">
        <w:rPr>
          <w:rFonts w:asciiTheme="majorHAnsi" w:hAnsiTheme="majorHAnsi" w:cs="Arial"/>
        </w:rPr>
        <w:t>OBX|2</w:t>
      </w:r>
      <w:r w:rsidR="00282E2E">
        <w:rPr>
          <w:rFonts w:asciiTheme="majorHAnsi" w:hAnsiTheme="majorHAnsi" w:cs="Arial"/>
        </w:rPr>
        <w:t>0</w:t>
      </w:r>
      <w:r w:rsidRPr="008C2A37">
        <w:rPr>
          <w:rFonts w:asciiTheme="majorHAnsi" w:hAnsiTheme="majorHAnsi" w:cs="Arial"/>
        </w:rPr>
        <w:t>|TS|^PAC(U) ADMIT TIME^L||201210151401-0500||||||F</w:t>
      </w:r>
    </w:p>
    <w:p w:rsidR="008C2A37" w:rsidRPr="008C2A37" w:rsidRDefault="008C2A37" w:rsidP="008C2A37">
      <w:pPr>
        <w:rPr>
          <w:rFonts w:asciiTheme="majorHAnsi" w:hAnsiTheme="majorHAnsi" w:cs="Arial"/>
        </w:rPr>
      </w:pPr>
      <w:r w:rsidRPr="008C2A37">
        <w:rPr>
          <w:rFonts w:asciiTheme="majorHAnsi" w:hAnsiTheme="majorHAnsi" w:cs="Arial"/>
        </w:rPr>
        <w:t>OBX|2</w:t>
      </w:r>
      <w:r w:rsidR="00282E2E">
        <w:rPr>
          <w:rFonts w:asciiTheme="majorHAnsi" w:hAnsiTheme="majorHAnsi" w:cs="Arial"/>
        </w:rPr>
        <w:t>1</w:t>
      </w:r>
      <w:r w:rsidRPr="008C2A37">
        <w:rPr>
          <w:rFonts w:asciiTheme="majorHAnsi" w:hAnsiTheme="majorHAnsi" w:cs="Arial"/>
        </w:rPr>
        <w:t>|TS|^PAC(U) DISCHARGE TIME^L||201210151500-0500||||||F</w:t>
      </w:r>
    </w:p>
    <w:p w:rsidR="008C2A37" w:rsidRDefault="008C2A37" w:rsidP="003A1A9C">
      <w:pPr>
        <w:rPr>
          <w:rFonts w:asciiTheme="majorHAnsi" w:hAnsiTheme="majorHAnsi" w:cs="Times New Roman"/>
          <w:bCs/>
          <w:iCs/>
        </w:rPr>
      </w:pPr>
    </w:p>
    <w:p w:rsidR="0004382B" w:rsidRPr="0004382B" w:rsidRDefault="0004382B" w:rsidP="003A1A9C">
      <w:pPr>
        <w:rPr>
          <w:rFonts w:asciiTheme="majorHAnsi" w:hAnsiTheme="majorHAnsi" w:cs="Times New Roman"/>
          <w:b/>
          <w:i/>
          <w:sz w:val="36"/>
          <w:szCs w:val="36"/>
        </w:rPr>
      </w:pPr>
      <w:r w:rsidRPr="000F483F">
        <w:rPr>
          <w:rFonts w:asciiTheme="majorHAnsi" w:hAnsiTheme="majorHAnsi" w:cs="Times New Roman"/>
          <w:b/>
          <w:i/>
          <w:sz w:val="36"/>
          <w:szCs w:val="36"/>
        </w:rPr>
        <w:t>Order Messages</w:t>
      </w:r>
    </w:p>
    <w:p w:rsidR="008C248B" w:rsidRPr="0004382B" w:rsidRDefault="001C6A29" w:rsidP="00CC66C4">
      <w:pPr>
        <w:pStyle w:val="Style4"/>
      </w:pPr>
      <w:r w:rsidRPr="0004382B">
        <w:t>--</w:t>
      </w:r>
      <w:r w:rsidR="002B0A9E" w:rsidRPr="0004382B">
        <w:t>D</w:t>
      </w:r>
      <w:r w:rsidR="006857F8" w:rsidRPr="0004382B">
        <w:t>iet</w:t>
      </w:r>
      <w:r w:rsidR="008C248B" w:rsidRPr="0004382B">
        <w:t xml:space="preserve"> </w:t>
      </w:r>
      <w:r w:rsidR="006402B7" w:rsidRPr="0004382B">
        <w:t>ORM</w:t>
      </w:r>
    </w:p>
    <w:p w:rsidR="008C248B" w:rsidRPr="00C87731" w:rsidRDefault="00833CF3" w:rsidP="0080610F">
      <w:pPr>
        <w:pStyle w:val="Style5"/>
      </w:pPr>
      <w:r w:rsidRPr="00C87731">
        <w:t>Regular</w:t>
      </w:r>
    </w:p>
    <w:p w:rsidR="003A127B" w:rsidRPr="003A127B" w:rsidRDefault="003A127B" w:rsidP="003A127B">
      <w:pPr>
        <w:rPr>
          <w:rFonts w:asciiTheme="majorHAnsi" w:hAnsiTheme="majorHAnsi" w:cs="Times New Roman"/>
        </w:rPr>
      </w:pPr>
      <w:r w:rsidRPr="003A127B">
        <w:rPr>
          <w:rFonts w:asciiTheme="majorHAnsi" w:hAnsiTheme="majorHAnsi" w:cs="Times New Roman"/>
        </w:rPr>
        <w:t>MSH|^~\&amp;|DSIH SR|500|DSIH CL|500|20130820133720-0500||ORM^O01|50010274|P|2.3.1|||AL|NE|USA</w:t>
      </w:r>
    </w:p>
    <w:p w:rsidR="003A127B" w:rsidRPr="003A127B" w:rsidRDefault="003A127B" w:rsidP="003A127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3A127B" w:rsidRPr="003A127B" w:rsidRDefault="003A127B" w:rsidP="003A127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(NON-SPECIFIC)^VA13|6394^1086|666660202|||^^0189^^^CDC|SEOUL GA|N||||||||</w:t>
      </w:r>
    </w:p>
    <w:p w:rsidR="003A127B" w:rsidRPr="003A127B" w:rsidRDefault="003A127B" w:rsidP="003A127B">
      <w:pPr>
        <w:rPr>
          <w:rFonts w:asciiTheme="majorHAnsi" w:hAnsiTheme="majorHAnsi" w:cs="Times New Roman"/>
        </w:rPr>
      </w:pPr>
    </w:p>
    <w:p w:rsidR="003A127B" w:rsidRPr="003A127B" w:rsidRDefault="003A127B" w:rsidP="003A127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VETERAN|||12||||||||||||||||||515.6|||||20130813153816-0500|""|||||6394|</w:t>
      </w:r>
    </w:p>
    <w:p w:rsidR="003A127B" w:rsidRPr="003A127B" w:rsidRDefault="003A127B" w:rsidP="003A127B">
      <w:pPr>
        <w:rPr>
          <w:rFonts w:asciiTheme="majorHAnsi" w:hAnsiTheme="majorHAnsi" w:cs="Times New Roman"/>
        </w:rPr>
      </w:pPr>
    </w:p>
    <w:p w:rsidR="003A127B" w:rsidRPr="003A127B" w:rsidRDefault="003A127B" w:rsidP="003A127B">
      <w:pPr>
        <w:rPr>
          <w:rFonts w:asciiTheme="majorHAnsi" w:hAnsiTheme="majorHAnsi" w:cs="Times New Roman"/>
        </w:rPr>
      </w:pPr>
      <w:r w:rsidRPr="003A127B">
        <w:rPr>
          <w:rFonts w:asciiTheme="majorHAnsi" w:hAnsiTheme="majorHAnsi" w:cs="Times New Roman"/>
        </w:rPr>
        <w:t>ORC|NW|19274;1^OR|||a||^^^201308201337-0500^||201308201337-0500|10000000032^CPRSPHYSICIAN^ONE||10000000032^CPRSPHYSICIAN^ONE|||20130820133720-0500|E^E</w:t>
      </w:r>
      <w:r>
        <w:rPr>
          <w:rFonts w:asciiTheme="majorHAnsi" w:hAnsiTheme="majorHAnsi" w:cs="Times New Roman"/>
        </w:rPr>
        <w:t>LECTRONICALLY ENTERED^99ORN^^^|</w:t>
      </w:r>
    </w:p>
    <w:p w:rsidR="008C248B" w:rsidRPr="00833CF3" w:rsidRDefault="003A127B" w:rsidP="008C248B">
      <w:pPr>
        <w:rPr>
          <w:rFonts w:asciiTheme="majorHAnsi" w:hAnsiTheme="majorHAnsi" w:cs="Times New Roman"/>
          <w:b/>
          <w:sz w:val="28"/>
          <w:szCs w:val="28"/>
        </w:rPr>
      </w:pPr>
      <w:r w:rsidRPr="003A127B">
        <w:rPr>
          <w:rFonts w:asciiTheme="majorHAnsi" w:hAnsiTheme="majorHAnsi" w:cs="Times New Roman"/>
        </w:rPr>
        <w:t>ODS|ZT||^^^1^REGULAR^99FHD|</w:t>
      </w:r>
    </w:p>
    <w:p w:rsidR="00C23825" w:rsidRPr="00833CF3" w:rsidRDefault="00C23825" w:rsidP="0080610F">
      <w:pPr>
        <w:pStyle w:val="Style5"/>
      </w:pPr>
      <w:r w:rsidRPr="00833CF3">
        <w:t>NPO</w:t>
      </w:r>
    </w:p>
    <w:p w:rsidR="003A127B" w:rsidRPr="003A127B" w:rsidRDefault="003A127B" w:rsidP="003A127B">
      <w:pPr>
        <w:rPr>
          <w:rFonts w:asciiTheme="majorHAnsi" w:hAnsiTheme="majorHAnsi" w:cs="Times New Roman"/>
        </w:rPr>
      </w:pPr>
      <w:r w:rsidRPr="003A127B">
        <w:rPr>
          <w:rFonts w:asciiTheme="majorHAnsi" w:hAnsiTheme="majorHAnsi" w:cs="Times New Roman"/>
        </w:rPr>
        <w:t>MSH|^~\&amp;|DSIH SR|500|DSIH CL|500|20130820134017-0500||ORM^O01|50010275|P|2.3.1|||AL|NE|USA</w:t>
      </w:r>
    </w:p>
    <w:p w:rsidR="003A127B" w:rsidRPr="003A127B" w:rsidRDefault="003A127B" w:rsidP="003A127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3A127B" w:rsidRPr="003A127B" w:rsidRDefault="003A127B" w:rsidP="003A127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(NON-SPECIFIC)^VA13|6394^1086|666660202|||^^0189^^^CDC|SEOUL GA|N||||||||</w:t>
      </w:r>
    </w:p>
    <w:p w:rsidR="003A127B" w:rsidRPr="003A127B" w:rsidRDefault="003A127B" w:rsidP="003A127B">
      <w:pPr>
        <w:rPr>
          <w:rFonts w:asciiTheme="majorHAnsi" w:hAnsiTheme="majorHAnsi" w:cs="Times New Roman"/>
        </w:rPr>
      </w:pPr>
    </w:p>
    <w:p w:rsidR="003A127B" w:rsidRPr="003A127B" w:rsidRDefault="003A127B" w:rsidP="003A127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3A127B" w:rsidRPr="003A127B" w:rsidRDefault="003A127B" w:rsidP="003A127B">
      <w:pPr>
        <w:rPr>
          <w:rFonts w:asciiTheme="majorHAnsi" w:hAnsiTheme="majorHAnsi" w:cs="Times New Roman"/>
        </w:rPr>
      </w:pPr>
      <w:r w:rsidRPr="003A127B">
        <w:rPr>
          <w:rFonts w:asciiTheme="majorHAnsi" w:hAnsiTheme="majorHAnsi" w:cs="Times New Roman"/>
        </w:rPr>
        <w:t>ORC|SC|19274^OR|||a||^^^201308201337-0500^||201308201340-0500|10000000032^CPRSPHYSICIAN^ONE||10000000032^CPRSPHY</w:t>
      </w:r>
      <w:r>
        <w:rPr>
          <w:rFonts w:asciiTheme="majorHAnsi" w:hAnsiTheme="majorHAnsi" w:cs="Times New Roman"/>
        </w:rPr>
        <w:t>SICIAN^ONE|||201308201340-0500|</w:t>
      </w:r>
    </w:p>
    <w:p w:rsidR="00D25216" w:rsidRPr="00833CF3" w:rsidRDefault="003A127B" w:rsidP="00D25216">
      <w:pPr>
        <w:rPr>
          <w:rFonts w:asciiTheme="majorHAnsi" w:hAnsiTheme="majorHAnsi" w:cs="Times New Roman"/>
          <w:sz w:val="28"/>
          <w:szCs w:val="28"/>
        </w:rPr>
      </w:pPr>
      <w:r w:rsidRPr="003A127B">
        <w:rPr>
          <w:rFonts w:asciiTheme="majorHAnsi" w:hAnsiTheme="majorHAnsi" w:cs="Times New Roman"/>
        </w:rPr>
        <w:t>ODS|||^^^1^REGULAR^99FHD|</w:t>
      </w:r>
      <w:r w:rsidRPr="003A127B" w:rsidDel="003A127B">
        <w:rPr>
          <w:rFonts w:asciiTheme="majorHAnsi" w:hAnsiTheme="majorHAnsi" w:cs="Times New Roman"/>
        </w:rPr>
        <w:t xml:space="preserve"> </w:t>
      </w:r>
    </w:p>
    <w:p w:rsidR="00D25216" w:rsidRPr="00833CF3" w:rsidRDefault="00D25216" w:rsidP="0080610F">
      <w:pPr>
        <w:pStyle w:val="Style5"/>
      </w:pPr>
      <w:r w:rsidRPr="00833CF3">
        <w:t xml:space="preserve">NPO </w:t>
      </w:r>
      <w:r w:rsidR="00A77818">
        <w:t>w</w:t>
      </w:r>
      <w:r w:rsidR="00833CF3">
        <w:t>ith Special Instruction Diet</w:t>
      </w:r>
    </w:p>
    <w:p w:rsidR="003A127B" w:rsidRPr="003A127B" w:rsidRDefault="003A127B" w:rsidP="003A127B">
      <w:pPr>
        <w:rPr>
          <w:rFonts w:asciiTheme="majorHAnsi" w:hAnsiTheme="majorHAnsi" w:cs="Times New Roman"/>
        </w:rPr>
      </w:pPr>
      <w:r w:rsidRPr="003A127B">
        <w:rPr>
          <w:rFonts w:asciiTheme="majorHAnsi" w:hAnsiTheme="majorHAnsi" w:cs="Times New Roman"/>
        </w:rPr>
        <w:t>MSH|^~\&amp;|DSIH SR|500|DSIH CL|500|20130820134201-0500||ORM^O01|50010278|P|2.3.1|||AL|NE|USA</w:t>
      </w:r>
    </w:p>
    <w:p w:rsidR="003A127B" w:rsidRPr="003A127B" w:rsidRDefault="003A127B" w:rsidP="003A127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3A127B" w:rsidRPr="003A127B" w:rsidRDefault="003A127B" w:rsidP="003A127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rsidR="003A127B" w:rsidRPr="003A127B" w:rsidRDefault="003A127B" w:rsidP="003A127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3A127B" w:rsidRPr="003A127B" w:rsidRDefault="003A127B" w:rsidP="003A127B">
      <w:pPr>
        <w:rPr>
          <w:rFonts w:asciiTheme="majorHAnsi" w:hAnsiTheme="majorHAnsi" w:cs="Times New Roman"/>
        </w:rPr>
      </w:pPr>
      <w:r w:rsidRPr="003A127B">
        <w:rPr>
          <w:rFonts w:asciiTheme="majorHAnsi" w:hAnsiTheme="majorHAnsi" w:cs="Times New Roman"/>
        </w:rPr>
        <w:t>ORC|SC|19274^OR|||a||^^^201308201337-0500^||201308201342-0500|10000000032^CPRSPHYSICIAN^ONE||10000000032^CPRSPHY</w:t>
      </w:r>
      <w:r>
        <w:rPr>
          <w:rFonts w:asciiTheme="majorHAnsi" w:hAnsiTheme="majorHAnsi" w:cs="Times New Roman"/>
        </w:rPr>
        <w:t>SICIAN^ONE|||201308201341-0500|</w:t>
      </w:r>
    </w:p>
    <w:p w:rsidR="00C23825" w:rsidRDefault="003A127B" w:rsidP="008C248B">
      <w:pPr>
        <w:rPr>
          <w:rFonts w:asciiTheme="majorHAnsi" w:hAnsiTheme="majorHAnsi" w:cs="Times New Roman"/>
          <w:b/>
        </w:rPr>
      </w:pPr>
      <w:r w:rsidRPr="003A127B">
        <w:rPr>
          <w:rFonts w:asciiTheme="majorHAnsi" w:hAnsiTheme="majorHAnsi" w:cs="Times New Roman"/>
        </w:rPr>
        <w:t>ODS|||^^^1^REGULAR^99FHD|</w:t>
      </w:r>
      <w:r w:rsidRPr="003A127B" w:rsidDel="003A127B">
        <w:rPr>
          <w:rFonts w:asciiTheme="majorHAnsi" w:hAnsiTheme="majorHAnsi" w:cs="Times New Roman"/>
        </w:rPr>
        <w:t xml:space="preserve"> </w:t>
      </w:r>
    </w:p>
    <w:p w:rsidR="00C23825" w:rsidRPr="00833CF3" w:rsidRDefault="00C23825" w:rsidP="0080610F">
      <w:pPr>
        <w:pStyle w:val="Style5"/>
      </w:pPr>
      <w:r w:rsidRPr="00833CF3">
        <w:t>A</w:t>
      </w:r>
      <w:r w:rsidR="00C87731">
        <w:t>dditional Diet Order</w:t>
      </w:r>
    </w:p>
    <w:p w:rsidR="003A127B" w:rsidRPr="003A127B" w:rsidRDefault="003A127B" w:rsidP="003A127B">
      <w:pPr>
        <w:rPr>
          <w:rFonts w:asciiTheme="majorHAnsi" w:hAnsiTheme="majorHAnsi" w:cs="Times New Roman"/>
        </w:rPr>
      </w:pPr>
      <w:r w:rsidRPr="003A127B">
        <w:rPr>
          <w:rFonts w:asciiTheme="majorHAnsi" w:hAnsiTheme="majorHAnsi" w:cs="Times New Roman"/>
        </w:rPr>
        <w:t>MSH|^~\&amp;|DSIH SR|500|DSIH CL|500|20130820134325-0500||ORM^O01|50010282|P|2.3.1|||AL|NE|USA</w:t>
      </w:r>
    </w:p>
    <w:p w:rsidR="003A127B" w:rsidRPr="003A127B" w:rsidRDefault="003A127B" w:rsidP="003A127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3A127B" w:rsidRPr="003A127B" w:rsidRDefault="003A127B" w:rsidP="003A127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rsidR="003A127B" w:rsidRPr="003A127B" w:rsidRDefault="003A127B" w:rsidP="003A127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3A127B" w:rsidRPr="003A127B" w:rsidRDefault="003A127B" w:rsidP="003A127B">
      <w:pPr>
        <w:rPr>
          <w:rFonts w:asciiTheme="majorHAnsi" w:hAnsiTheme="majorHAnsi" w:cs="Times New Roman"/>
        </w:rPr>
      </w:pPr>
      <w:r w:rsidRPr="003A127B">
        <w:rPr>
          <w:rFonts w:asciiTheme="majorHAnsi" w:hAnsiTheme="majorHAnsi" w:cs="Times New Roman"/>
        </w:rPr>
        <w:t>ORC|NW|19278;1^OR|||a||^^^201308201343-0500^|||10000000032^CPRSPHYSICIAN^ONE||10000000032^CPRSPHYSICIAN^ONE|||20130820134325-0500|E^E</w:t>
      </w:r>
      <w:r>
        <w:rPr>
          <w:rFonts w:asciiTheme="majorHAnsi" w:hAnsiTheme="majorHAnsi" w:cs="Times New Roman"/>
        </w:rPr>
        <w:t>LECTRONICALLY ENTERED^99ORN^^^|</w:t>
      </w:r>
    </w:p>
    <w:p w:rsidR="008C248B" w:rsidRPr="008C248B" w:rsidRDefault="003A127B" w:rsidP="008C248B">
      <w:pPr>
        <w:rPr>
          <w:rFonts w:asciiTheme="majorHAnsi" w:hAnsiTheme="majorHAnsi" w:cs="Times New Roman"/>
          <w:b/>
          <w:color w:val="FF0000"/>
        </w:rPr>
      </w:pPr>
      <w:r w:rsidRPr="003A127B">
        <w:rPr>
          <w:rFonts w:asciiTheme="majorHAnsi" w:hAnsiTheme="majorHAnsi" w:cs="Times New Roman"/>
        </w:rPr>
        <w:t>ODS|D||^^^FH-6^ADDITIONAL ORDER^99OTH|Additional Diet Order: M/C Additional Diet ORDER - free text|</w:t>
      </w:r>
      <w:r w:rsidRPr="003A127B" w:rsidDel="003A127B">
        <w:rPr>
          <w:rFonts w:asciiTheme="majorHAnsi" w:hAnsiTheme="majorHAnsi" w:cs="Times New Roman"/>
        </w:rPr>
        <w:t xml:space="preserve"> </w:t>
      </w:r>
    </w:p>
    <w:p w:rsidR="00C87731" w:rsidRPr="00E54660" w:rsidRDefault="00E54660" w:rsidP="00E54660">
      <w:pPr>
        <w:pStyle w:val="Style5"/>
      </w:pPr>
      <w:r>
        <w:t>Tray</w:t>
      </w:r>
    </w:p>
    <w:p w:rsidR="003A127B" w:rsidRPr="003A127B" w:rsidRDefault="003A127B" w:rsidP="003A127B">
      <w:pPr>
        <w:rPr>
          <w:rFonts w:asciiTheme="majorHAnsi" w:hAnsiTheme="majorHAnsi" w:cs="Times New Roman"/>
        </w:rPr>
      </w:pPr>
      <w:r w:rsidRPr="003A127B">
        <w:rPr>
          <w:rFonts w:asciiTheme="majorHAnsi" w:hAnsiTheme="majorHAnsi" w:cs="Times New Roman"/>
        </w:rPr>
        <w:t>MSH|^~\&amp;|DSIH SR|500|DSIH CL|500|20130820134412-0500||ORM^O01|50010283|P|2.3.1|||AL|NE|USA</w:t>
      </w:r>
    </w:p>
    <w:p w:rsidR="003A127B" w:rsidRPr="003A127B" w:rsidRDefault="003A127B" w:rsidP="003A127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3A127B" w:rsidRPr="003A127B" w:rsidRDefault="003A127B" w:rsidP="003A127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rsidR="003A127B" w:rsidRPr="003A127B" w:rsidRDefault="003A127B" w:rsidP="003A127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3A127B" w:rsidRPr="003A127B" w:rsidRDefault="003A127B" w:rsidP="003A127B">
      <w:pPr>
        <w:rPr>
          <w:rFonts w:asciiTheme="majorHAnsi" w:hAnsiTheme="majorHAnsi" w:cs="Times New Roman"/>
        </w:rPr>
      </w:pPr>
      <w:r w:rsidRPr="003A127B">
        <w:rPr>
          <w:rFonts w:asciiTheme="majorHAnsi" w:hAnsiTheme="majorHAnsi" w:cs="Times New Roman"/>
        </w:rPr>
        <w:t>ORC|NW|19279;1^OR|||a||^^^20130820^201308221630-0500|||10000000032^CPRSPHYSICIAN^ONE||10000000032^CPRSPHYSICIAN^ONE|||20130820134411-0500|E^E</w:t>
      </w:r>
      <w:r>
        <w:rPr>
          <w:rFonts w:asciiTheme="majorHAnsi" w:hAnsiTheme="majorHAnsi" w:cs="Times New Roman"/>
        </w:rPr>
        <w:t>LECTRONICALLY ENTERED^99ORN^^^|</w:t>
      </w:r>
    </w:p>
    <w:p w:rsidR="008C248B" w:rsidRPr="00833CF3" w:rsidRDefault="003A127B" w:rsidP="008C248B">
      <w:pPr>
        <w:rPr>
          <w:rFonts w:asciiTheme="majorHAnsi" w:hAnsiTheme="majorHAnsi" w:cs="Times New Roman"/>
          <w:b/>
          <w:color w:val="FF0000"/>
          <w:sz w:val="28"/>
          <w:szCs w:val="28"/>
        </w:rPr>
      </w:pPr>
      <w:r w:rsidRPr="003A127B">
        <w:rPr>
          <w:rFonts w:asciiTheme="majorHAnsi" w:hAnsiTheme="majorHAnsi" w:cs="Times New Roman"/>
        </w:rPr>
        <w:t>ODT|EARLY|^^^EE2^^99FHS|Early Tray for EVENING meal every MWF</w:t>
      </w:r>
      <w:r w:rsidRPr="003A127B" w:rsidDel="003A127B">
        <w:rPr>
          <w:rFonts w:asciiTheme="majorHAnsi" w:hAnsiTheme="majorHAnsi" w:cs="Times New Roman"/>
        </w:rPr>
        <w:t xml:space="preserve"> </w:t>
      </w:r>
    </w:p>
    <w:p w:rsidR="008C248B" w:rsidRPr="00833CF3" w:rsidRDefault="003C34AA" w:rsidP="0080610F">
      <w:pPr>
        <w:pStyle w:val="Style5"/>
      </w:pPr>
      <w:r w:rsidRPr="00833CF3">
        <w:t>I</w:t>
      </w:r>
      <w:r w:rsidR="00833CF3">
        <w:t xml:space="preserve">solation Precaution Diet </w:t>
      </w:r>
    </w:p>
    <w:p w:rsidR="003A127B" w:rsidRPr="003A127B" w:rsidRDefault="008C248B" w:rsidP="003A127B">
      <w:pPr>
        <w:rPr>
          <w:rFonts w:asciiTheme="majorHAnsi" w:hAnsiTheme="majorHAnsi" w:cs="Times New Roman"/>
        </w:rPr>
      </w:pPr>
      <w:r w:rsidRPr="008C248B">
        <w:rPr>
          <w:rFonts w:asciiTheme="majorHAnsi" w:hAnsiTheme="majorHAnsi" w:cs="Times New Roman"/>
        </w:rPr>
        <w:t>M</w:t>
      </w:r>
    </w:p>
    <w:p w:rsidR="003A127B" w:rsidRDefault="003A127B" w:rsidP="003A127B">
      <w:pPr>
        <w:rPr>
          <w:rFonts w:asciiTheme="majorHAnsi" w:hAnsiTheme="majorHAnsi" w:cs="Times New Roman"/>
        </w:rPr>
      </w:pPr>
      <w:r w:rsidRPr="003A127B">
        <w:rPr>
          <w:rFonts w:asciiTheme="majorHAnsi" w:hAnsiTheme="majorHAnsi" w:cs="Times New Roman"/>
        </w:rPr>
        <w:t>MSH|^~\&amp;|DSIH SR|500|DSIH CL|500|20130820134516-0500||ORM^O01|50010284|P|2.3.1|||AL|NE|USA</w:t>
      </w:r>
    </w:p>
    <w:p w:rsidR="003A127B" w:rsidRPr="003A127B" w:rsidRDefault="003A127B" w:rsidP="003A127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3A127B" w:rsidRPr="003A127B" w:rsidRDefault="003A127B" w:rsidP="003A127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rsidR="003A127B" w:rsidRPr="003A127B" w:rsidRDefault="003A127B" w:rsidP="003A127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3A127B" w:rsidRPr="003A127B" w:rsidRDefault="003A127B" w:rsidP="003A127B">
      <w:pPr>
        <w:rPr>
          <w:rFonts w:asciiTheme="majorHAnsi" w:hAnsiTheme="majorHAnsi" w:cs="Times New Roman"/>
        </w:rPr>
      </w:pPr>
      <w:r w:rsidRPr="003A127B">
        <w:rPr>
          <w:rFonts w:asciiTheme="majorHAnsi" w:hAnsiTheme="majorHAnsi" w:cs="Times New Roman"/>
        </w:rPr>
        <w:t>ORC|NW|19280;1^OR|||a||^^^201308201345-0500^||201308201345-0500|10000000032^CPRSPHYSICIAN^ONE||10000000032^CPRSPHYSICIAN^ONE|||20130820134516-0500|E^E</w:t>
      </w:r>
      <w:r>
        <w:rPr>
          <w:rFonts w:asciiTheme="majorHAnsi" w:hAnsiTheme="majorHAnsi" w:cs="Times New Roman"/>
        </w:rPr>
        <w:t>LECTRONICALLY ENTERED^99ORN^^^|</w:t>
      </w:r>
    </w:p>
    <w:p w:rsidR="003A127B" w:rsidRPr="003A127B" w:rsidRDefault="003A127B" w:rsidP="003A127B">
      <w:pPr>
        <w:rPr>
          <w:rFonts w:asciiTheme="majorHAnsi" w:hAnsiTheme="majorHAnsi" w:cs="Times New Roman"/>
        </w:rPr>
      </w:pPr>
      <w:r w:rsidRPr="003A127B">
        <w:rPr>
          <w:rFonts w:asciiTheme="majorHAnsi" w:hAnsiTheme="majorHAnsi" w:cs="Times New Roman"/>
        </w:rPr>
        <w:t xml:space="preserve">OBR||||||||||||^^^2^STRICT^99FHI|STRICT Isolation Procedures When feeding the patient, insist and be firm </w:t>
      </w:r>
      <w:r>
        <w:rPr>
          <w:rFonts w:asciiTheme="majorHAnsi" w:hAnsiTheme="majorHAnsi" w:cs="Times New Roman"/>
        </w:rPr>
        <w:t>while feeding. Low appetite.</w:t>
      </w:r>
    </w:p>
    <w:p w:rsidR="003A127B" w:rsidRPr="003A127B" w:rsidRDefault="003A127B" w:rsidP="003A127B">
      <w:pPr>
        <w:rPr>
          <w:rFonts w:asciiTheme="majorHAnsi" w:hAnsiTheme="majorHAnsi" w:cs="Times New Roman"/>
        </w:rPr>
      </w:pPr>
      <w:r w:rsidRPr="003A127B">
        <w:rPr>
          <w:rFonts w:asciiTheme="majorHAnsi" w:hAnsiTheme="majorHAnsi" w:cs="Times New Roman"/>
        </w:rPr>
        <w:t>ODS|||^^^80^Isolation Procedures^99ORD|STRICT Isolation Procedures When feeding the patient, insist and be firm while feeding. Low appetite.|</w:t>
      </w:r>
    </w:p>
    <w:p w:rsidR="00193589" w:rsidRPr="00C87731" w:rsidRDefault="003A127B" w:rsidP="008C248B">
      <w:pPr>
        <w:rPr>
          <w:rFonts w:asciiTheme="majorHAnsi" w:hAnsiTheme="majorHAnsi" w:cs="Times New Roman"/>
          <w:b/>
        </w:rPr>
      </w:pPr>
      <w:r w:rsidRPr="003A127B" w:rsidDel="003A127B">
        <w:rPr>
          <w:rFonts w:asciiTheme="majorHAnsi" w:hAnsiTheme="majorHAnsi" w:cs="Times New Roman"/>
        </w:rPr>
        <w:t xml:space="preserve"> </w:t>
      </w:r>
    </w:p>
    <w:p w:rsidR="00193589" w:rsidRPr="00C87731" w:rsidRDefault="006857F8" w:rsidP="0080610F">
      <w:pPr>
        <w:pStyle w:val="Style5"/>
      </w:pPr>
      <w:r w:rsidRPr="00C87731">
        <w:t>T</w:t>
      </w:r>
      <w:r>
        <w:t>ube feeding</w:t>
      </w:r>
    </w:p>
    <w:p w:rsidR="003A127B" w:rsidRPr="003A127B" w:rsidRDefault="003A127B" w:rsidP="003A127B">
      <w:pPr>
        <w:rPr>
          <w:rFonts w:asciiTheme="majorHAnsi" w:hAnsiTheme="majorHAnsi" w:cs="Times New Roman"/>
        </w:rPr>
      </w:pPr>
      <w:r w:rsidRPr="003A127B">
        <w:rPr>
          <w:rFonts w:asciiTheme="majorHAnsi" w:hAnsiTheme="majorHAnsi" w:cs="Times New Roman"/>
        </w:rPr>
        <w:t>MSH|^~\&amp;|DSIH SR|500|DSIH CL|500|20130820134636-0500||ORM^O01|50010285|P|2.3.1|||AL|NE|USA</w:t>
      </w:r>
    </w:p>
    <w:p w:rsidR="003A127B" w:rsidRPr="003A127B" w:rsidRDefault="003A127B" w:rsidP="003A127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3A127B" w:rsidRPr="003A127B" w:rsidRDefault="003A127B" w:rsidP="003A127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(NON-SPECIFIC)^VA13|6394^1086|666660202|||^^0189^^^CDC|SEOUL GA|N||||||||</w:t>
      </w:r>
    </w:p>
    <w:p w:rsidR="003A127B" w:rsidRPr="003A127B" w:rsidRDefault="003A127B" w:rsidP="003A127B">
      <w:pPr>
        <w:rPr>
          <w:rFonts w:asciiTheme="majorHAnsi" w:hAnsiTheme="majorHAnsi" w:cs="Times New Roman"/>
        </w:rPr>
      </w:pPr>
    </w:p>
    <w:p w:rsidR="003A127B" w:rsidRPr="003A127B" w:rsidRDefault="003A127B" w:rsidP="003A127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3A127B" w:rsidRPr="003A127B" w:rsidRDefault="003A127B" w:rsidP="003A127B">
      <w:pPr>
        <w:rPr>
          <w:rFonts w:asciiTheme="majorHAnsi" w:hAnsiTheme="majorHAnsi" w:cs="Times New Roman"/>
        </w:rPr>
      </w:pPr>
      <w:r w:rsidRPr="003A127B">
        <w:rPr>
          <w:rFonts w:asciiTheme="majorHAnsi" w:hAnsiTheme="majorHAnsi" w:cs="Times New Roman"/>
        </w:rPr>
        <w:t>ORC|NW|19281;1^OR|||a||^^^201308201346-0500^||201308201346-0500|10000000032^CPRSPHYSICIAN^ONE||10000000032^CPRSPHYSICIAN^ONE|||20130820134636-0500|E^E</w:t>
      </w:r>
      <w:r>
        <w:rPr>
          <w:rFonts w:asciiTheme="majorHAnsi" w:hAnsiTheme="majorHAnsi" w:cs="Times New Roman"/>
        </w:rPr>
        <w:t>LECTRONICALLY ENTERED^99ORN^^^|</w:t>
      </w:r>
    </w:p>
    <w:p w:rsidR="003A127B" w:rsidRPr="003A127B" w:rsidRDefault="003A127B" w:rsidP="003A127B">
      <w:pPr>
        <w:rPr>
          <w:rFonts w:asciiTheme="majorHAnsi" w:hAnsiTheme="majorHAnsi" w:cs="Times New Roman"/>
        </w:rPr>
      </w:pPr>
      <w:r w:rsidRPr="003A127B">
        <w:rPr>
          <w:rFonts w:asciiTheme="majorHAnsi" w:hAnsiTheme="majorHAnsi" w:cs="Times New Roman"/>
        </w:rPr>
        <w:t>ODS|ZE||^^^1-4^AMIN-AID^99FHT|Tubefeeding: AMIN-AID FULL strength 20 ML/QD, HEPATIC AID FULL strength 15</w:t>
      </w:r>
      <w:r>
        <w:rPr>
          <w:rFonts w:asciiTheme="majorHAnsi" w:hAnsiTheme="majorHAnsi" w:cs="Times New Roman"/>
        </w:rPr>
        <w:t xml:space="preserve"> ML/QD ADDITIONAL INSTRUCTIONS|</w:t>
      </w:r>
    </w:p>
    <w:p w:rsidR="003A127B" w:rsidRPr="003A127B" w:rsidRDefault="003A127B" w:rsidP="003A127B">
      <w:pPr>
        <w:rPr>
          <w:rFonts w:asciiTheme="majorHAnsi" w:hAnsiTheme="majorHAnsi" w:cs="Times New Roman"/>
        </w:rPr>
      </w:pPr>
      <w:r>
        <w:rPr>
          <w:rFonts w:asciiTheme="majorHAnsi" w:hAnsiTheme="majorHAnsi" w:cs="Times New Roman"/>
        </w:rPr>
        <w:t>ZQT|1|20&amp;M^QD^|</w:t>
      </w:r>
    </w:p>
    <w:p w:rsidR="003A127B" w:rsidRPr="003A127B" w:rsidRDefault="003A127B" w:rsidP="003A127B">
      <w:pPr>
        <w:rPr>
          <w:rFonts w:asciiTheme="majorHAnsi" w:hAnsiTheme="majorHAnsi" w:cs="Times New Roman"/>
        </w:rPr>
      </w:pPr>
      <w:r w:rsidRPr="003A127B">
        <w:rPr>
          <w:rFonts w:asciiTheme="majorHAnsi" w:hAnsiTheme="majorHAnsi" w:cs="Times New Roman"/>
        </w:rPr>
        <w:t>ODS|ZE||^^^7-4^HEPATIC AID^99FHT|Tubefeeding: AMIN-AID FULL strength 20 ML/QD, HEPATIC AID FULL strength 15</w:t>
      </w:r>
      <w:r>
        <w:rPr>
          <w:rFonts w:asciiTheme="majorHAnsi" w:hAnsiTheme="majorHAnsi" w:cs="Times New Roman"/>
        </w:rPr>
        <w:t xml:space="preserve"> ML/QD ADDITIONAL INSTRUCTIONS|</w:t>
      </w:r>
    </w:p>
    <w:p w:rsidR="00E63A87" w:rsidRPr="00E63A87" w:rsidRDefault="003A127B" w:rsidP="00193589">
      <w:pPr>
        <w:rPr>
          <w:rFonts w:asciiTheme="majorHAnsi" w:hAnsiTheme="majorHAnsi" w:cs="Times New Roman"/>
        </w:rPr>
      </w:pPr>
      <w:r w:rsidRPr="003A127B">
        <w:rPr>
          <w:rFonts w:asciiTheme="majorHAnsi" w:hAnsiTheme="majorHAnsi" w:cs="Times New Roman"/>
        </w:rPr>
        <w:t>ZQT|2|15&amp;M^QD^|</w:t>
      </w:r>
      <w:r w:rsidRPr="003A127B" w:rsidDel="003A127B">
        <w:rPr>
          <w:rFonts w:asciiTheme="majorHAnsi" w:hAnsiTheme="majorHAnsi" w:cs="Times New Roman"/>
        </w:rPr>
        <w:t xml:space="preserve"> </w:t>
      </w:r>
    </w:p>
    <w:p w:rsidR="00833CF3" w:rsidRPr="000F483F" w:rsidRDefault="00833CF3" w:rsidP="0080610F">
      <w:pPr>
        <w:pStyle w:val="Style4"/>
      </w:pPr>
      <w:r w:rsidRPr="000F483F">
        <w:t>--</w:t>
      </w:r>
      <w:r w:rsidR="006857F8" w:rsidRPr="000F483F">
        <w:t>Nursing Orders</w:t>
      </w:r>
    </w:p>
    <w:p w:rsidR="000B5A9B" w:rsidRPr="00C87731" w:rsidRDefault="00C87731" w:rsidP="00193589">
      <w:pPr>
        <w:rPr>
          <w:rFonts w:asciiTheme="majorHAnsi" w:hAnsiTheme="majorHAnsi" w:cs="Times New Roman"/>
          <w:b/>
          <w:i/>
          <w:sz w:val="28"/>
          <w:szCs w:val="28"/>
        </w:rPr>
      </w:pPr>
      <w:r w:rsidRPr="00C87731">
        <w:rPr>
          <w:rFonts w:asciiTheme="majorHAnsi" w:hAnsiTheme="majorHAnsi" w:cs="Times New Roman"/>
          <w:b/>
          <w:i/>
          <w:sz w:val="28"/>
          <w:szCs w:val="28"/>
        </w:rPr>
        <w:t xml:space="preserve"> T</w:t>
      </w:r>
      <w:r w:rsidRPr="0080610F">
        <w:rPr>
          <w:rStyle w:val="Style5Char"/>
        </w:rPr>
        <w:t>e</w:t>
      </w:r>
      <w:r w:rsidRPr="00C87731">
        <w:rPr>
          <w:rFonts w:asciiTheme="majorHAnsi" w:hAnsiTheme="majorHAnsi" w:cs="Times New Roman"/>
          <w:b/>
          <w:i/>
          <w:sz w:val="28"/>
          <w:szCs w:val="28"/>
        </w:rPr>
        <w:t>xt</w:t>
      </w:r>
    </w:p>
    <w:p w:rsidR="005136AF" w:rsidRPr="005136AF" w:rsidRDefault="005136AF" w:rsidP="005136AF">
      <w:pPr>
        <w:rPr>
          <w:rFonts w:asciiTheme="majorHAnsi" w:hAnsiTheme="majorHAnsi" w:cs="Times New Roman"/>
        </w:rPr>
      </w:pPr>
      <w:r w:rsidRPr="005136AF">
        <w:rPr>
          <w:rFonts w:asciiTheme="majorHAnsi" w:hAnsiTheme="majorHAnsi" w:cs="Times New Roman"/>
        </w:rPr>
        <w:t>MSH|^~\&amp;|DSIH SR|500|DSIH CL|500|20130820134910-0500||ORM^O01|50010286|P|2.3.1|||AL|NE|USA</w:t>
      </w:r>
    </w:p>
    <w:p w:rsidR="005136AF" w:rsidRPr="005136AF" w:rsidRDefault="005136AF" w:rsidP="005136AF">
      <w:pPr>
        <w:rPr>
          <w:rFonts w:asciiTheme="majorHAnsi" w:hAnsiTheme="majorHAnsi" w:cs="Times New Roman"/>
        </w:rPr>
      </w:pPr>
      <w:r w:rsidRPr="005136AF">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5136AF" w:rsidRPr="005136AF" w:rsidRDefault="005136AF" w:rsidP="005136AF">
      <w:pPr>
        <w:rPr>
          <w:rFonts w:asciiTheme="majorHAnsi" w:hAnsiTheme="majorHAnsi" w:cs="Times New Roman"/>
        </w:rPr>
      </w:pPr>
      <w:r w:rsidRPr="005136AF">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rsidR="005136AF" w:rsidRPr="005136AF" w:rsidRDefault="005136AF" w:rsidP="005136AF">
      <w:pPr>
        <w:rPr>
          <w:rFonts w:asciiTheme="majorHAnsi" w:hAnsiTheme="majorHAnsi" w:cs="Times New Roman"/>
        </w:rPr>
      </w:pPr>
      <w:r w:rsidRPr="005136AF">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5136AF" w:rsidRPr="005136AF" w:rsidRDefault="005136AF" w:rsidP="005136AF">
      <w:pPr>
        <w:rPr>
          <w:rFonts w:asciiTheme="majorHAnsi" w:hAnsiTheme="majorHAnsi" w:cs="Times New Roman"/>
        </w:rPr>
      </w:pPr>
      <w:r w:rsidRPr="005136AF">
        <w:rPr>
          <w:rFonts w:asciiTheme="majorHAnsi" w:hAnsiTheme="majorHAnsi" w:cs="Times New Roman"/>
        </w:rPr>
        <w:t>ORC|NW|19282;1^OR|||a||^^^201308201349-0500^||201308201349-0500|10000000032^CPRSPHYSICIAN^ONE||10000000032^CPRSPHYSICIAN^ONE|||20130820134910-0500|E^E</w:t>
      </w:r>
      <w:r>
        <w:rPr>
          <w:rFonts w:asciiTheme="majorHAnsi" w:hAnsiTheme="majorHAnsi" w:cs="Times New Roman"/>
        </w:rPr>
        <w:t>LECTRONICALLY ENTERED^99ORN^^^|</w:t>
      </w:r>
    </w:p>
    <w:p w:rsidR="005136AF" w:rsidRPr="005136AF" w:rsidRDefault="005136AF" w:rsidP="005136AF">
      <w:pPr>
        <w:rPr>
          <w:rFonts w:asciiTheme="majorHAnsi" w:hAnsiTheme="majorHAnsi" w:cs="Times New Roman"/>
        </w:rPr>
      </w:pPr>
      <w:r>
        <w:rPr>
          <w:rFonts w:asciiTheme="majorHAnsi" w:hAnsiTheme="majorHAnsi" w:cs="Times New Roman"/>
        </w:rPr>
        <w:t>OBR||||^^^^Word Processing^99WP</w:t>
      </w:r>
    </w:p>
    <w:p w:rsidR="005136AF" w:rsidRPr="005136AF" w:rsidRDefault="005136AF" w:rsidP="005136AF">
      <w:pPr>
        <w:rPr>
          <w:rFonts w:asciiTheme="majorHAnsi" w:hAnsiTheme="majorHAnsi" w:cs="Times New Roman"/>
        </w:rPr>
      </w:pPr>
      <w:r w:rsidRPr="005136AF">
        <w:rPr>
          <w:rFonts w:asciiTheme="majorHAnsi" w:hAnsiTheme="majorHAnsi" w:cs="Times New Roman"/>
        </w:rPr>
        <w:t>NTE|1|L|&gt;&gt; Tu</w:t>
      </w:r>
      <w:r>
        <w:rPr>
          <w:rFonts w:asciiTheme="majorHAnsi" w:hAnsiTheme="majorHAnsi" w:cs="Times New Roman"/>
        </w:rPr>
        <w:t>rn patient to side every 8 hrs.</w:t>
      </w:r>
    </w:p>
    <w:p w:rsidR="00E63A87" w:rsidRPr="00E63A87" w:rsidRDefault="005136AF" w:rsidP="00193589">
      <w:pPr>
        <w:rPr>
          <w:rFonts w:asciiTheme="majorHAnsi" w:hAnsiTheme="majorHAnsi" w:cs="Times New Roman"/>
        </w:rPr>
      </w:pPr>
      <w:r w:rsidRPr="005136AF">
        <w:rPr>
          <w:rFonts w:asciiTheme="majorHAnsi" w:hAnsiTheme="majorHAnsi" w:cs="Times New Roman"/>
        </w:rPr>
        <w:t xml:space="preserve">NTE|2|L|   </w:t>
      </w:r>
    </w:p>
    <w:p w:rsidR="00391A67" w:rsidRPr="00C87731" w:rsidRDefault="000F483F" w:rsidP="0080610F">
      <w:pPr>
        <w:pStyle w:val="Style5"/>
      </w:pPr>
      <w:r>
        <w:t>--</w:t>
      </w:r>
      <w:r w:rsidR="00B223B6" w:rsidRPr="00C87731">
        <w:t>Restrain</w:t>
      </w:r>
      <w:r w:rsidR="00F95B8C" w:rsidRPr="00C87731">
        <w:t>ing</w:t>
      </w:r>
      <w:r w:rsidR="00B223B6" w:rsidRPr="00C87731">
        <w:t xml:space="preserve"> order</w:t>
      </w:r>
    </w:p>
    <w:p w:rsidR="005136AF" w:rsidRPr="005136AF" w:rsidRDefault="005136AF" w:rsidP="005136AF">
      <w:pPr>
        <w:rPr>
          <w:rFonts w:asciiTheme="majorHAnsi" w:hAnsiTheme="majorHAnsi" w:cs="Times New Roman"/>
        </w:rPr>
      </w:pPr>
      <w:r w:rsidRPr="005136AF">
        <w:rPr>
          <w:rFonts w:asciiTheme="majorHAnsi" w:hAnsiTheme="majorHAnsi" w:cs="Times New Roman"/>
        </w:rPr>
        <w:t>MSH|^~\&amp;|DSIH SR|500|DSIH CL|500|20130820135023-0500||ORM^O01|50010287|P|2.3.1|||AL|NE|USA</w:t>
      </w:r>
    </w:p>
    <w:p w:rsidR="005136AF" w:rsidRPr="005136AF" w:rsidRDefault="005136AF" w:rsidP="005136AF">
      <w:pPr>
        <w:rPr>
          <w:rFonts w:asciiTheme="majorHAnsi" w:hAnsiTheme="majorHAnsi" w:cs="Times New Roman"/>
        </w:rPr>
      </w:pPr>
      <w:r w:rsidRPr="005136AF">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5136AF" w:rsidRPr="005136AF" w:rsidRDefault="005136AF" w:rsidP="005136AF">
      <w:pPr>
        <w:rPr>
          <w:rFonts w:asciiTheme="majorHAnsi" w:hAnsiTheme="majorHAnsi" w:cs="Times New Roman"/>
        </w:rPr>
      </w:pPr>
      <w:r w:rsidRPr="005136AF">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rsidR="005136AF" w:rsidRPr="005136AF" w:rsidRDefault="005136AF" w:rsidP="005136AF">
      <w:pPr>
        <w:rPr>
          <w:rFonts w:asciiTheme="majorHAnsi" w:hAnsiTheme="majorHAnsi" w:cs="Times New Roman"/>
        </w:rPr>
      </w:pPr>
      <w:r w:rsidRPr="005136AF">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5136AF" w:rsidRPr="005136AF" w:rsidRDefault="005136AF" w:rsidP="005136AF">
      <w:pPr>
        <w:rPr>
          <w:rFonts w:asciiTheme="majorHAnsi" w:hAnsiTheme="majorHAnsi" w:cs="Times New Roman"/>
        </w:rPr>
      </w:pPr>
      <w:r w:rsidRPr="005136AF">
        <w:rPr>
          <w:rFonts w:asciiTheme="majorHAnsi" w:hAnsiTheme="majorHAnsi" w:cs="Times New Roman"/>
        </w:rPr>
        <w:t>ORC|NW|19283;1^OR|||a||^^^201308201350-0500^201308211350-0500||201308201350-0500|10000000032^CPRSPHYSICIAN^ONE||10000000032^CPRSPHYSICIAN^ONE|||20130820135023-0500|E^E</w:t>
      </w:r>
      <w:r>
        <w:rPr>
          <w:rFonts w:asciiTheme="majorHAnsi" w:hAnsiTheme="majorHAnsi" w:cs="Times New Roman"/>
        </w:rPr>
        <w:t>LECTRONICALLY ENTERED^99ORN^^^|</w:t>
      </w:r>
    </w:p>
    <w:p w:rsidR="005136AF" w:rsidRPr="005136AF" w:rsidRDefault="005136AF" w:rsidP="005136AF">
      <w:pPr>
        <w:rPr>
          <w:rFonts w:asciiTheme="majorHAnsi" w:hAnsiTheme="majorHAnsi" w:cs="Times New Roman"/>
        </w:rPr>
      </w:pPr>
      <w:r>
        <w:rPr>
          <w:rFonts w:asciiTheme="majorHAnsi" w:hAnsiTheme="majorHAnsi" w:cs="Times New Roman"/>
        </w:rPr>
        <w:t>OBR||||^^^^Word Processing^99WP</w:t>
      </w:r>
    </w:p>
    <w:p w:rsidR="005136AF" w:rsidRPr="005136AF" w:rsidRDefault="005136AF" w:rsidP="005136AF">
      <w:pPr>
        <w:rPr>
          <w:rFonts w:asciiTheme="majorHAnsi" w:hAnsiTheme="majorHAnsi" w:cs="Times New Roman"/>
        </w:rPr>
      </w:pPr>
      <w:r>
        <w:rPr>
          <w:rFonts w:asciiTheme="majorHAnsi" w:hAnsiTheme="majorHAnsi" w:cs="Times New Roman"/>
        </w:rPr>
        <w:t>NTE|1|L|&gt;&gt; Nursing Instructions</w:t>
      </w:r>
    </w:p>
    <w:p w:rsidR="005136AF" w:rsidRPr="005136AF" w:rsidRDefault="005136AF" w:rsidP="005136AF">
      <w:pPr>
        <w:rPr>
          <w:rFonts w:asciiTheme="majorHAnsi" w:hAnsiTheme="majorHAnsi" w:cs="Times New Roman"/>
        </w:rPr>
      </w:pPr>
      <w:r w:rsidRPr="005136AF">
        <w:rPr>
          <w:rFonts w:asciiTheme="majorHAnsi" w:hAnsiTheme="majorHAnsi" w:cs="Times New Roman"/>
        </w:rPr>
        <w:t xml:space="preserve">NTE|2|L|Restrain type: Side rails, Soft wrist, </w:t>
      </w:r>
      <w:r>
        <w:rPr>
          <w:rFonts w:asciiTheme="majorHAnsi" w:hAnsiTheme="majorHAnsi" w:cs="Times New Roman"/>
        </w:rPr>
        <w:t xml:space="preserve">Soft ankle, Cloth mittens, Bed </w:t>
      </w:r>
    </w:p>
    <w:p w:rsidR="005136AF" w:rsidRPr="005136AF" w:rsidRDefault="005136AF" w:rsidP="005136AF">
      <w:pPr>
        <w:rPr>
          <w:rFonts w:asciiTheme="majorHAnsi" w:hAnsiTheme="majorHAnsi" w:cs="Times New Roman"/>
        </w:rPr>
      </w:pPr>
      <w:r>
        <w:rPr>
          <w:rFonts w:asciiTheme="majorHAnsi" w:hAnsiTheme="majorHAnsi" w:cs="Times New Roman"/>
        </w:rPr>
        <w:t>NTE|3|L|enclosure, Seclusion</w:t>
      </w:r>
    </w:p>
    <w:p w:rsidR="005136AF" w:rsidRPr="005136AF" w:rsidRDefault="005136AF" w:rsidP="005136AF">
      <w:pPr>
        <w:rPr>
          <w:rFonts w:asciiTheme="majorHAnsi" w:hAnsiTheme="majorHAnsi" w:cs="Times New Roman"/>
        </w:rPr>
      </w:pPr>
      <w:r w:rsidRPr="005136AF">
        <w:rPr>
          <w:rFonts w:asciiTheme="majorHAnsi" w:hAnsiTheme="majorHAnsi" w:cs="Times New Roman"/>
        </w:rPr>
        <w:t>NTE|4|L| Reason:  Promote</w:t>
      </w:r>
      <w:r>
        <w:rPr>
          <w:rFonts w:asciiTheme="majorHAnsi" w:hAnsiTheme="majorHAnsi" w:cs="Times New Roman"/>
        </w:rPr>
        <w:t xml:space="preserve"> Medical Healing/Danger to Self</w:t>
      </w:r>
    </w:p>
    <w:p w:rsidR="005136AF" w:rsidRPr="005136AF" w:rsidRDefault="005136AF" w:rsidP="005136AF">
      <w:pPr>
        <w:rPr>
          <w:rFonts w:asciiTheme="majorHAnsi" w:hAnsiTheme="majorHAnsi" w:cs="Times New Roman"/>
        </w:rPr>
      </w:pPr>
      <w:r w:rsidRPr="005136AF">
        <w:rPr>
          <w:rFonts w:asciiTheme="majorHAnsi" w:hAnsiTheme="majorHAnsi" w:cs="Times New Roman"/>
        </w:rPr>
        <w:t>NTE|5|L| Not to Exc</w:t>
      </w:r>
      <w:r>
        <w:rPr>
          <w:rFonts w:asciiTheme="majorHAnsi" w:hAnsiTheme="majorHAnsi" w:cs="Times New Roman"/>
        </w:rPr>
        <w:t>eed 24 hours for Initial order.</w:t>
      </w:r>
    </w:p>
    <w:p w:rsidR="005136AF" w:rsidRPr="005136AF" w:rsidRDefault="005136AF" w:rsidP="005136AF">
      <w:pPr>
        <w:rPr>
          <w:rFonts w:asciiTheme="majorHAnsi" w:hAnsiTheme="majorHAnsi" w:cs="Times New Roman"/>
        </w:rPr>
      </w:pPr>
      <w:r w:rsidRPr="005136AF">
        <w:rPr>
          <w:rFonts w:asciiTheme="majorHAnsi" w:hAnsiTheme="majorHAnsi" w:cs="Times New Roman"/>
        </w:rPr>
        <w:t>NTE|6|L| Restraint Alternatives:  Close observation,</w:t>
      </w:r>
      <w:r>
        <w:rPr>
          <w:rFonts w:asciiTheme="majorHAnsi" w:hAnsiTheme="majorHAnsi" w:cs="Times New Roman"/>
        </w:rPr>
        <w:t xml:space="preserve"> Personal items and nurse call </w:t>
      </w:r>
    </w:p>
    <w:p w:rsidR="005136AF" w:rsidRPr="005136AF" w:rsidRDefault="005136AF" w:rsidP="005136AF">
      <w:pPr>
        <w:rPr>
          <w:rFonts w:asciiTheme="majorHAnsi" w:hAnsiTheme="majorHAnsi" w:cs="Times New Roman"/>
        </w:rPr>
      </w:pPr>
      <w:r>
        <w:rPr>
          <w:rFonts w:asciiTheme="majorHAnsi" w:hAnsiTheme="majorHAnsi" w:cs="Times New Roman"/>
        </w:rPr>
        <w:t xml:space="preserve">NTE|7|L|light </w:t>
      </w:r>
    </w:p>
    <w:p w:rsidR="005136AF" w:rsidRPr="005136AF" w:rsidRDefault="005136AF" w:rsidP="005136AF">
      <w:pPr>
        <w:rPr>
          <w:rFonts w:asciiTheme="majorHAnsi" w:hAnsiTheme="majorHAnsi" w:cs="Times New Roman"/>
        </w:rPr>
      </w:pPr>
      <w:r w:rsidRPr="005136AF">
        <w:rPr>
          <w:rFonts w:asciiTheme="majorHAnsi" w:hAnsiTheme="majorHAnsi" w:cs="Times New Roman"/>
        </w:rPr>
        <w:t>NTE|8|L|within reach, Time o</w:t>
      </w:r>
      <w:r>
        <w:rPr>
          <w:rFonts w:asciiTheme="majorHAnsi" w:hAnsiTheme="majorHAnsi" w:cs="Times New Roman"/>
        </w:rPr>
        <w:t>ut, Provide frequent ambulation</w:t>
      </w:r>
    </w:p>
    <w:p w:rsidR="005136AF" w:rsidRPr="005136AF" w:rsidRDefault="005136AF" w:rsidP="005136AF">
      <w:pPr>
        <w:rPr>
          <w:rFonts w:asciiTheme="majorHAnsi" w:hAnsiTheme="majorHAnsi" w:cs="Times New Roman"/>
        </w:rPr>
      </w:pPr>
      <w:r w:rsidRPr="005136AF">
        <w:rPr>
          <w:rFonts w:asciiTheme="majorHAnsi" w:hAnsiTheme="majorHAnsi" w:cs="Times New Roman"/>
        </w:rPr>
        <w:t xml:space="preserve">NTE|9|L| Flow Sheet Documentation:  Observe patient </w:t>
      </w:r>
      <w:r>
        <w:rPr>
          <w:rFonts w:asciiTheme="majorHAnsi" w:hAnsiTheme="majorHAnsi" w:cs="Times New Roman"/>
        </w:rPr>
        <w:t>Q1H, assist PRN Monitor patient</w:t>
      </w:r>
    </w:p>
    <w:p w:rsidR="005136AF" w:rsidRPr="005136AF" w:rsidRDefault="005136AF" w:rsidP="005136AF">
      <w:pPr>
        <w:rPr>
          <w:rFonts w:asciiTheme="majorHAnsi" w:hAnsiTheme="majorHAnsi" w:cs="Times New Roman"/>
        </w:rPr>
      </w:pPr>
      <w:r w:rsidRPr="005136AF">
        <w:rPr>
          <w:rFonts w:asciiTheme="majorHAnsi" w:hAnsiTheme="majorHAnsi" w:cs="Times New Roman"/>
        </w:rPr>
        <w:t>NTE|10|L|Q2H for care</w:t>
      </w:r>
      <w:r>
        <w:rPr>
          <w:rFonts w:asciiTheme="majorHAnsi" w:hAnsiTheme="majorHAnsi" w:cs="Times New Roman"/>
        </w:rPr>
        <w:t xml:space="preserve"> needs.  RN assessment </w:t>
      </w:r>
      <w:proofErr w:type="spellStart"/>
      <w:r>
        <w:rPr>
          <w:rFonts w:asciiTheme="majorHAnsi" w:hAnsiTheme="majorHAnsi" w:cs="Times New Roman"/>
        </w:rPr>
        <w:t>QShifts</w:t>
      </w:r>
      <w:proofErr w:type="spellEnd"/>
      <w:r>
        <w:rPr>
          <w:rFonts w:asciiTheme="majorHAnsi" w:hAnsiTheme="majorHAnsi" w:cs="Times New Roman"/>
        </w:rPr>
        <w:t>.</w:t>
      </w:r>
    </w:p>
    <w:p w:rsidR="005136AF" w:rsidRPr="005136AF" w:rsidRDefault="005136AF" w:rsidP="005136AF">
      <w:pPr>
        <w:rPr>
          <w:rFonts w:asciiTheme="majorHAnsi" w:hAnsiTheme="majorHAnsi" w:cs="Times New Roman"/>
        </w:rPr>
      </w:pPr>
      <w:r w:rsidRPr="005136AF">
        <w:rPr>
          <w:rFonts w:asciiTheme="majorHAnsi" w:hAnsiTheme="majorHAnsi" w:cs="Times New Roman"/>
        </w:rPr>
        <w:t>NTE|11|L| VistA Documentation:  Document entry and release for each res</w:t>
      </w:r>
      <w:r>
        <w:rPr>
          <w:rFonts w:asciiTheme="majorHAnsi" w:hAnsiTheme="majorHAnsi" w:cs="Times New Roman"/>
        </w:rPr>
        <w:t xml:space="preserve">traint </w:t>
      </w:r>
    </w:p>
    <w:p w:rsidR="005136AF" w:rsidRPr="005136AF" w:rsidRDefault="005136AF" w:rsidP="005136AF">
      <w:pPr>
        <w:rPr>
          <w:rFonts w:asciiTheme="majorHAnsi" w:hAnsiTheme="majorHAnsi" w:cs="Times New Roman"/>
        </w:rPr>
      </w:pPr>
      <w:r>
        <w:rPr>
          <w:rFonts w:asciiTheme="majorHAnsi" w:hAnsiTheme="majorHAnsi" w:cs="Times New Roman"/>
        </w:rPr>
        <w:t>NTE|12|L|episode.</w:t>
      </w:r>
    </w:p>
    <w:p w:rsidR="005136AF" w:rsidRPr="005136AF" w:rsidRDefault="005136AF" w:rsidP="005136AF">
      <w:pPr>
        <w:rPr>
          <w:rFonts w:asciiTheme="majorHAnsi" w:hAnsiTheme="majorHAnsi" w:cs="Times New Roman"/>
        </w:rPr>
      </w:pPr>
      <w:r w:rsidRPr="005136AF">
        <w:rPr>
          <w:rFonts w:asciiTheme="majorHAnsi" w:hAnsiTheme="majorHAnsi" w:cs="Times New Roman"/>
        </w:rPr>
        <w:t xml:space="preserve">NTE|13|L|   </w:t>
      </w:r>
    </w:p>
    <w:p w:rsidR="00391A67" w:rsidRDefault="005136AF" w:rsidP="00193589">
      <w:pPr>
        <w:rPr>
          <w:rFonts w:asciiTheme="majorHAnsi" w:hAnsiTheme="majorHAnsi" w:cs="Times New Roman"/>
          <w:b/>
          <w:i/>
          <w:sz w:val="32"/>
          <w:szCs w:val="32"/>
        </w:rPr>
      </w:pPr>
      <w:r w:rsidRPr="005136AF" w:rsidDel="005136AF">
        <w:rPr>
          <w:rFonts w:asciiTheme="majorHAnsi" w:hAnsiTheme="majorHAnsi" w:cs="Times New Roman"/>
        </w:rPr>
        <w:t xml:space="preserve"> </w:t>
      </w:r>
    </w:p>
    <w:p w:rsidR="006402B7" w:rsidRPr="000F483F" w:rsidRDefault="000B5A9B" w:rsidP="0080610F">
      <w:pPr>
        <w:pStyle w:val="Style4"/>
      </w:pPr>
      <w:r w:rsidRPr="000F483F">
        <w:t>--</w:t>
      </w:r>
      <w:r w:rsidR="004B6828" w:rsidRPr="000F483F">
        <w:t>Radiology ORM</w:t>
      </w:r>
    </w:p>
    <w:p w:rsidR="005136AF" w:rsidRPr="005136AF" w:rsidRDefault="005136AF" w:rsidP="005136AF">
      <w:pPr>
        <w:rPr>
          <w:rFonts w:asciiTheme="majorHAnsi" w:hAnsiTheme="majorHAnsi"/>
        </w:rPr>
      </w:pPr>
      <w:r w:rsidRPr="005136AF">
        <w:rPr>
          <w:rFonts w:asciiTheme="majorHAnsi" w:hAnsiTheme="majorHAnsi"/>
        </w:rPr>
        <w:t>MSH|^~\&amp;|DSIH SR|500|DSIH CL|500|20130820135422-0500||ORM^O01|50010288|P|2.3.1|||AL|NE|USA</w:t>
      </w:r>
    </w:p>
    <w:p w:rsidR="005136AF" w:rsidRPr="005136AF" w:rsidRDefault="005136AF" w:rsidP="005136AF">
      <w:pPr>
        <w:rPr>
          <w:rFonts w:asciiTheme="majorHAnsi" w:hAnsiTheme="majorHAnsi"/>
        </w:rPr>
      </w:pPr>
      <w:r w:rsidRPr="005136AF">
        <w:rPr>
          <w:rFonts w:asciiTheme="majorHAnsi" w:hAnsiTheme="majorHAnsi"/>
        </w:rPr>
        <w:t>PID|1|5000000240V461023|5000000240V461023^^^USVHA&amp;&amp;0363^NI^VA FACILITY ID&amp;500&amp;L^^20130820~666660202^^^USSSA&amp;&amp;0363^SS^VA FACILITY ID&amp;500&amp;L~100003^^^USVHA&amp;&amp;0363^PI^VA FACILITY ID&amp;500&amp;L|100003|DATABRIDGE^PATIENTEIGHT^^^^^L|JIN^^^^^^M|19320222|M||</w:t>
      </w:r>
    </w:p>
    <w:p w:rsidR="005136AF" w:rsidRPr="005136AF" w:rsidRDefault="005136AF" w:rsidP="005136AF">
      <w:pPr>
        <w:rPr>
          <w:rFonts w:asciiTheme="majorHAnsi" w:hAnsiTheme="majorHAnsi"/>
        </w:rPr>
      </w:pPr>
      <w:r w:rsidRPr="005136AF">
        <w:rPr>
          <w:rFonts w:asciiTheme="majorHAnsi" w:hAnsiTheme="majorHAnsi"/>
        </w:rPr>
        <w:t>^^0005^^^CDC|231 AKSDLJ ASKDLJF^^NORCROSS^GA^30091^USA^P^^135~^^SEOUL^GA^^^N|135^GWINNETT^VA5|(213)123-1331^WPN^PH|(213)123-1331||S^NEVER MARRIED^VA11|42^CHRISTIAN (NON-SPECIFIC)^VA13|6394^1086|666660202|||</w:t>
      </w:r>
      <w:r>
        <w:rPr>
          <w:rFonts w:asciiTheme="majorHAnsi" w:hAnsiTheme="majorHAnsi"/>
        </w:rPr>
        <w:t>^^0189^^^CDC|SEOUL GA|N||||||||</w:t>
      </w:r>
    </w:p>
    <w:p w:rsidR="005136AF" w:rsidRPr="005136AF" w:rsidRDefault="005136AF" w:rsidP="005136AF">
      <w:pPr>
        <w:rPr>
          <w:rFonts w:asciiTheme="majorHAnsi" w:hAnsiTheme="majorHAnsi"/>
        </w:rPr>
      </w:pPr>
      <w:r w:rsidRPr="005136AF">
        <w:rPr>
          <w:rFonts w:asciiTheme="majorHAnsi" w:hAnsiTheme="majorHAnsi"/>
        </w:rPr>
        <w:t>PV1|1|I|ICU/CCU^ICU^3|||^^|10000000048^CPRSATTENDING^ONE^^^^BS|||15^GENERAL(ACUTE MEDICINE)^M^MEDICINE||||||||NSC VETERAN|||12||||||||||||||||||515.6|||||2</w:t>
      </w:r>
      <w:r>
        <w:rPr>
          <w:rFonts w:asciiTheme="majorHAnsi" w:hAnsiTheme="majorHAnsi"/>
        </w:rPr>
        <w:t>0130813153816-0500|""|||||6394|</w:t>
      </w:r>
    </w:p>
    <w:p w:rsidR="005136AF" w:rsidRPr="005136AF" w:rsidRDefault="005136AF" w:rsidP="005136AF">
      <w:pPr>
        <w:rPr>
          <w:rFonts w:asciiTheme="majorHAnsi" w:hAnsiTheme="majorHAnsi"/>
        </w:rPr>
      </w:pPr>
      <w:r w:rsidRPr="005136AF">
        <w:rPr>
          <w:rFonts w:asciiTheme="majorHAnsi" w:hAnsiTheme="majorHAnsi"/>
        </w:rPr>
        <w:t>ORC|NW|19284;1^OR|||p||^^^201308201354-0500^^R||201308201354-0500|10000000032^CPRSPHYSICIAN^ONE||10000000032^CPRSPHYSICIAN^ONE|||20130820135422-0500|E^ELECTRONICALLY ENTERED^99ORN^^^|</w:t>
      </w:r>
    </w:p>
    <w:p w:rsidR="005136AF" w:rsidRPr="005136AF" w:rsidRDefault="005136AF" w:rsidP="005136AF">
      <w:pPr>
        <w:rPr>
          <w:rFonts w:asciiTheme="majorHAnsi" w:hAnsiTheme="majorHAnsi"/>
        </w:rPr>
      </w:pPr>
    </w:p>
    <w:p w:rsidR="005136AF" w:rsidRPr="005136AF" w:rsidRDefault="005136AF" w:rsidP="005136AF">
      <w:pPr>
        <w:rPr>
          <w:rFonts w:asciiTheme="majorHAnsi" w:hAnsiTheme="majorHAnsi"/>
        </w:rPr>
      </w:pPr>
      <w:r w:rsidRPr="005136AF">
        <w:rPr>
          <w:rFonts w:asciiTheme="majorHAnsi" w:hAnsiTheme="majorHAnsi"/>
        </w:rPr>
        <w:t>OBR|1|||73100^^CPT4^135^WRIST 2 VIEWS^99RAP||||||||isolation||||||AAAA-NM|2^57|||||||||||WHLC|\S\Possible wrist injury</w:t>
      </w:r>
    </w:p>
    <w:p w:rsidR="0004382B" w:rsidRDefault="005136AF" w:rsidP="0004382B">
      <w:pPr>
        <w:rPr>
          <w:rFonts w:asciiTheme="majorHAnsi" w:hAnsiTheme="majorHAnsi" w:cs="Times New Roman"/>
          <w:b/>
          <w:i/>
          <w:sz w:val="32"/>
          <w:szCs w:val="32"/>
        </w:rPr>
      </w:pPr>
      <w:r w:rsidRPr="005136AF" w:rsidDel="005136AF">
        <w:rPr>
          <w:rFonts w:asciiTheme="majorHAnsi" w:hAnsiTheme="majorHAnsi"/>
        </w:rPr>
        <w:t xml:space="preserve"> </w:t>
      </w:r>
    </w:p>
    <w:p w:rsidR="0004382B" w:rsidRPr="000F483F" w:rsidRDefault="0004382B" w:rsidP="0004382B">
      <w:pPr>
        <w:pStyle w:val="Style4"/>
      </w:pPr>
      <w:r w:rsidRPr="000F483F">
        <w:t xml:space="preserve">--Laboratory Order </w:t>
      </w:r>
    </w:p>
    <w:p w:rsidR="005136AF" w:rsidRPr="005136AF" w:rsidRDefault="005136AF" w:rsidP="005136AF">
      <w:pPr>
        <w:rPr>
          <w:rFonts w:asciiTheme="majorHAnsi" w:hAnsiTheme="majorHAnsi" w:cs="Times New Roman"/>
        </w:rPr>
      </w:pPr>
      <w:r w:rsidRPr="005136AF">
        <w:rPr>
          <w:rFonts w:asciiTheme="majorHAnsi" w:hAnsiTheme="majorHAnsi" w:cs="Times New Roman"/>
        </w:rPr>
        <w:t>MSH|^~\&amp;|DSIH SR|500|DSIH CL|500|20130820135512-0500||ORM^O01|50010289|P|2.3.1|||AL|NE|USA</w:t>
      </w:r>
    </w:p>
    <w:p w:rsidR="005136AF" w:rsidRPr="005136AF" w:rsidRDefault="005136AF" w:rsidP="005136AF">
      <w:pPr>
        <w:rPr>
          <w:rFonts w:asciiTheme="majorHAnsi" w:hAnsiTheme="majorHAnsi" w:cs="Times New Roman"/>
        </w:rPr>
      </w:pPr>
      <w:r w:rsidRPr="005136AF">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rsidR="005136AF" w:rsidRPr="005136AF" w:rsidRDefault="005136AF" w:rsidP="005136AF">
      <w:pPr>
        <w:rPr>
          <w:rFonts w:asciiTheme="majorHAnsi" w:hAnsiTheme="majorHAnsi" w:cs="Times New Roman"/>
        </w:rPr>
      </w:pPr>
      <w:r w:rsidRPr="005136AF">
        <w:rPr>
          <w:rFonts w:asciiTheme="majorHAnsi" w:hAnsiTheme="majorHAnsi" w:cs="Times New Roman"/>
        </w:rPr>
        <w:t>^^0005^^^CDC|231 AKSDLJ ASKDLJF^^NORCROSS^GA^30091^USA^P^^135~^^SEOUL^GA^^^N|135^GWINNETT^VA5|(213)123-1331^WPN^PH|(213)123-1331||S^NEVER MARRIED^VA11|42^CHRISTIAN (NON-SPECIFIC)^VA13|6394^1086|666660202|||^^0189^</w:t>
      </w:r>
      <w:r>
        <w:rPr>
          <w:rFonts w:asciiTheme="majorHAnsi" w:hAnsiTheme="majorHAnsi" w:cs="Times New Roman"/>
        </w:rPr>
        <w:t>^^CDC|SEOUL GA|N||||||||</w:t>
      </w:r>
    </w:p>
    <w:p w:rsidR="005136AF" w:rsidRPr="005136AF" w:rsidRDefault="005136AF" w:rsidP="005136AF">
      <w:pPr>
        <w:rPr>
          <w:rFonts w:asciiTheme="majorHAnsi" w:hAnsiTheme="majorHAnsi" w:cs="Times New Roman"/>
        </w:rPr>
      </w:pPr>
      <w:r w:rsidRPr="005136AF">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rsidR="005136AF" w:rsidRPr="005136AF" w:rsidRDefault="005136AF" w:rsidP="005136AF">
      <w:pPr>
        <w:rPr>
          <w:rFonts w:asciiTheme="majorHAnsi" w:hAnsiTheme="majorHAnsi" w:cs="Times New Roman"/>
        </w:rPr>
      </w:pPr>
      <w:r w:rsidRPr="005136AF">
        <w:rPr>
          <w:rFonts w:asciiTheme="majorHAnsi" w:hAnsiTheme="majorHAnsi" w:cs="Times New Roman"/>
        </w:rPr>
        <w:t>ORC|NW|19285;1^OR|||p||^^^201308201530-0500^||201308201355-0500|10000000032^CPRSPHYSICIAN^ONE||10000000032^CPRSPHYSICIAN^ONE|||20130820135512-0500|E^E</w:t>
      </w:r>
      <w:r>
        <w:rPr>
          <w:rFonts w:asciiTheme="majorHAnsi" w:hAnsiTheme="majorHAnsi" w:cs="Times New Roman"/>
        </w:rPr>
        <w:t>LECTRONICALLY ENTERED^99ORN^^^|</w:t>
      </w:r>
    </w:p>
    <w:p w:rsidR="005136AF" w:rsidRPr="005136AF" w:rsidRDefault="005136AF" w:rsidP="005136AF">
      <w:pPr>
        <w:rPr>
          <w:rFonts w:asciiTheme="majorHAnsi" w:hAnsiTheme="majorHAnsi" w:cs="Times New Roman"/>
        </w:rPr>
      </w:pPr>
      <w:r w:rsidRPr="005136AF">
        <w:rPr>
          <w:rFonts w:asciiTheme="majorHAnsi" w:hAnsiTheme="majorHAnsi" w:cs="Times New Roman"/>
        </w:rPr>
        <w:t>OBR|1|||85140.0000^^NLT^1320^HGB \T\ HCT^99LRT|||||||L||||0X000;BLOOD;SNM;3;BLOOD  ;99LRS^^^70;BLOOD;99LRX||||||||||||^^^^^R;9</w:t>
      </w:r>
    </w:p>
    <w:p w:rsidR="0004382B" w:rsidRDefault="005136AF" w:rsidP="00193589">
      <w:pPr>
        <w:rPr>
          <w:rFonts w:asciiTheme="majorHAnsi" w:hAnsiTheme="majorHAnsi" w:cs="Times New Roman"/>
          <w:b/>
          <w:color w:val="FF0000"/>
        </w:rPr>
      </w:pPr>
      <w:r w:rsidRPr="005136AF" w:rsidDel="005136AF">
        <w:rPr>
          <w:rFonts w:asciiTheme="majorHAnsi" w:hAnsiTheme="majorHAnsi" w:cs="Times New Roman"/>
        </w:rPr>
        <w:t xml:space="preserve"> </w:t>
      </w:r>
    </w:p>
    <w:p w:rsidR="009D34C4" w:rsidRPr="001C6A29" w:rsidRDefault="001C6A29" w:rsidP="00193589">
      <w:pPr>
        <w:rPr>
          <w:rFonts w:asciiTheme="majorHAnsi" w:hAnsiTheme="majorHAnsi" w:cs="Times New Roman"/>
          <w:b/>
          <w:i/>
          <w:sz w:val="32"/>
          <w:szCs w:val="32"/>
        </w:rPr>
      </w:pPr>
      <w:r w:rsidRPr="001C6A29">
        <w:rPr>
          <w:rFonts w:asciiTheme="majorHAnsi" w:hAnsiTheme="majorHAnsi" w:cs="Times New Roman"/>
          <w:b/>
          <w:i/>
          <w:sz w:val="32"/>
          <w:szCs w:val="32"/>
        </w:rPr>
        <w:t>--</w:t>
      </w:r>
      <w:r w:rsidR="009D34C4" w:rsidRPr="001C6A29">
        <w:rPr>
          <w:rFonts w:asciiTheme="majorHAnsi" w:hAnsiTheme="majorHAnsi" w:cs="Times New Roman"/>
          <w:b/>
          <w:i/>
          <w:sz w:val="32"/>
          <w:szCs w:val="32"/>
        </w:rPr>
        <w:t>M</w:t>
      </w:r>
      <w:r w:rsidR="006857F8">
        <w:rPr>
          <w:rFonts w:asciiTheme="majorHAnsi" w:hAnsiTheme="majorHAnsi" w:cs="Times New Roman"/>
          <w:b/>
          <w:i/>
          <w:sz w:val="32"/>
          <w:szCs w:val="32"/>
        </w:rPr>
        <w:t>icrobiology</w:t>
      </w:r>
      <w:r w:rsidR="009D34C4" w:rsidRPr="001C6A29">
        <w:rPr>
          <w:rFonts w:asciiTheme="majorHAnsi" w:hAnsiTheme="majorHAnsi" w:cs="Times New Roman"/>
          <w:b/>
          <w:i/>
          <w:sz w:val="32"/>
          <w:szCs w:val="32"/>
        </w:rPr>
        <w:t xml:space="preserve"> C&amp;S M</w:t>
      </w:r>
      <w:r w:rsidR="006857F8">
        <w:rPr>
          <w:rFonts w:asciiTheme="majorHAnsi" w:hAnsiTheme="majorHAnsi" w:cs="Times New Roman"/>
          <w:b/>
          <w:i/>
          <w:sz w:val="32"/>
          <w:szCs w:val="32"/>
        </w:rPr>
        <w:t>essage</w:t>
      </w:r>
      <w:r w:rsidR="000D4AC2">
        <w:rPr>
          <w:rFonts w:asciiTheme="majorHAnsi" w:hAnsiTheme="majorHAnsi" w:cs="Times New Roman"/>
          <w:b/>
          <w:i/>
          <w:sz w:val="32"/>
          <w:szCs w:val="32"/>
        </w:rPr>
        <w:t xml:space="preserve"> ORU</w:t>
      </w:r>
    </w:p>
    <w:p w:rsidR="009D34C4" w:rsidRPr="009D34C4" w:rsidRDefault="009D34C4" w:rsidP="009D34C4">
      <w:pPr>
        <w:rPr>
          <w:rFonts w:asciiTheme="majorHAnsi" w:hAnsiTheme="majorHAnsi" w:cs="Times New Roman"/>
        </w:rPr>
      </w:pPr>
      <w:r w:rsidRPr="009D34C4">
        <w:rPr>
          <w:rFonts w:asciiTheme="majorHAnsi" w:hAnsiTheme="majorHAnsi" w:cs="Times New Roman"/>
        </w:rPr>
        <w:t>MSH|^~\&amp;|DSIH SR|500|DSIH CL|500|20120927091705-0500||ORU^R01|50041017|P|2.4|||AL|NE|USA</w:t>
      </w:r>
    </w:p>
    <w:p w:rsidR="009D34C4" w:rsidRPr="009D34C4" w:rsidRDefault="009D34C4" w:rsidP="009D34C4">
      <w:pPr>
        <w:rPr>
          <w:rFonts w:asciiTheme="majorHAnsi" w:hAnsiTheme="majorHAnsi" w:cs="Times New Roman"/>
        </w:rPr>
      </w:pPr>
      <w:r w:rsidRPr="009D34C4">
        <w:rPr>
          <w:rFonts w:asciiTheme="majorHAnsi" w:hAnsiTheme="majorHAnsi" w:cs="Times New Roman"/>
        </w:rPr>
        <w:t>PID|1|5000000044V986012|5000000044V986012^^^USVHA&amp;&amp;0363^NI^VA FACILITY ID&amp;500&amp;L^^20120927~666660001^^^USSSA&amp;&amp;0363^SS^VA FACILITY ID&amp;500&amp;L~369^^^USVHA&amp;&amp;0363^PI^VA FACILITY ID&amp;500&amp;L~543678123^^^USVBA&amp;&amp;03</w:t>
      </w:r>
      <w:r w:rsidR="00E63A87">
        <w:rPr>
          <w:rFonts w:asciiTheme="majorHAnsi" w:hAnsiTheme="majorHAnsi" w:cs="Times New Roman"/>
        </w:rPr>
        <w:t>63^PN^VA FACILITY ID&amp;500&amp;L|369|</w:t>
      </w:r>
      <w:r w:rsidRPr="009D34C4">
        <w:rPr>
          <w:rFonts w:asciiTheme="majorHAnsi" w:hAnsiTheme="majorHAnsi" w:cs="Times New Roman"/>
        </w:rPr>
        <w:t xml:space="preserve">CPRSPATIENT^ONE^M^^^^L|JONES^^^^^^M|19491231|M||^^0005^^^CDC|5000 NORTH MAIN STREET^^^ONTERIO^RF1D4^CAN^P^^~^^SOMEWHERE^NY^^^N|||||S^NEVER </w:t>
      </w:r>
      <w:r w:rsidR="00E63A87">
        <w:rPr>
          <w:rFonts w:asciiTheme="majorHAnsi" w:hAnsiTheme="majorHAnsi" w:cs="Times New Roman"/>
        </w:rPr>
        <w:t xml:space="preserve">MARRIED^VA11|29^UNKNOWN/NO </w:t>
      </w:r>
      <w:r w:rsidRPr="009D34C4">
        <w:rPr>
          <w:rFonts w:asciiTheme="majorHAnsi" w:hAnsiTheme="majorHAnsi" w:cs="Times New Roman"/>
        </w:rPr>
        <w:t>PREFERENCE^VA13|12458^|666660001|||^^0189^^^CDC|SOMEWHERE NY|||||||||</w:t>
      </w:r>
    </w:p>
    <w:p w:rsidR="009D34C4" w:rsidRPr="009D34C4" w:rsidRDefault="009D34C4" w:rsidP="009D34C4">
      <w:pPr>
        <w:rPr>
          <w:rFonts w:asciiTheme="majorHAnsi" w:hAnsiTheme="majorHAnsi" w:cs="Times New Roman"/>
        </w:rPr>
      </w:pPr>
      <w:r w:rsidRPr="009D34C4">
        <w:rPr>
          <w:rFonts w:asciiTheme="majorHAnsi" w:hAnsiTheme="majorHAnsi" w:cs="Times New Roman"/>
        </w:rPr>
        <w:t>PV1|1|I|ICU/CCU^ICU^3|||^^|10000000250^CPRSARTECH^ONE|||2||||||||SC VETERAN|||12||||||||||||||||||515.6|||||20120925135101-0500||||||12458</w:t>
      </w:r>
    </w:p>
    <w:p w:rsidR="009D34C4" w:rsidRPr="009D34C4" w:rsidRDefault="009D34C4" w:rsidP="009D34C4">
      <w:pPr>
        <w:rPr>
          <w:rFonts w:asciiTheme="majorHAnsi" w:hAnsiTheme="majorHAnsi" w:cs="Times New Roman"/>
        </w:rPr>
      </w:pPr>
      <w:r w:rsidRPr="009D34C4">
        <w:rPr>
          <w:rFonts w:asciiTheme="majorHAnsi" w:hAnsiTheme="majorHAnsi" w:cs="Times New Roman"/>
        </w:rPr>
        <w:t>ORC|RE|7512000026^LR^SMA.FO-ALBANY.MED.VA.GOV^DNS|7512000026^LR^SMA.FO-ALBANY.MED.VA.GOV^DNS|||||||||10000000032-VA500^CPRSPHYSICIAN^ONE^^^DR^MD^99VA4|ICU/CCU^^^500&amp;SMA.FO-ALBANY.MED.VA.G</w:t>
      </w:r>
      <w:r w:rsidR="00CC66C4">
        <w:rPr>
          <w:rFonts w:asciiTheme="majorHAnsi" w:hAnsiTheme="majorHAnsi" w:cs="Times New Roman"/>
        </w:rPr>
        <w:t>OV&amp;DNS^^N||||500^TROY^99VA4||||</w:t>
      </w:r>
      <w:r w:rsidRPr="009D34C4">
        <w:rPr>
          <w:rFonts w:asciiTheme="majorHAnsi" w:hAnsiTheme="majorHAnsi" w:cs="Times New Roman"/>
        </w:rPr>
        <w:t>TROY^L^500^^^USVHA^FI^^A^500|VA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OBR|1|7512000026^LR^SMA.FO-ALBANY.MED.VA.GOV^DNS|7512000026^LR^SMA.FO-ALBANY.MED.VA.GOV^DNS|87993.0000^Micro Bacteriology Culture^99VA64|||20120927091509-</w:t>
      </w:r>
      <w:r w:rsidR="00CC66C4">
        <w:rPr>
          <w:rFonts w:asciiTheme="majorHAnsi" w:hAnsiTheme="majorHAnsi" w:cs="Times New Roman"/>
        </w:rPr>
        <w:t>0500|||||||20120927091514-0500|</w:t>
      </w:r>
      <w:r w:rsidRPr="009D34C4">
        <w:rPr>
          <w:rFonts w:asciiTheme="majorHAnsi" w:hAnsiTheme="majorHAnsi" w:cs="Times New Roman"/>
        </w:rPr>
        <w:t>XXX&amp;Another message part&amp;HL70070&amp;T-01000&amp;SKIN&amp;SNM&amp;&amp;1974&amp;SKIN^^^40&amp;TISSUE&amp;99VA62|10000000032-VA500^CPRSPHYSICIAN^ONE^^^DR^MD^99VA4|||\S\\S\\S\\S\\S\\S\751200</w:t>
      </w:r>
      <w:r w:rsidR="00CC66C4">
        <w:rPr>
          <w:rFonts w:asciiTheme="majorHAnsi" w:hAnsiTheme="majorHAnsi" w:cs="Times New Roman"/>
        </w:rPr>
        <w:t>0026|323\S\MI\S\6879071.908491|</w:t>
      </w:r>
      <w:r w:rsidRPr="009D34C4">
        <w:rPr>
          <w:rFonts w:asciiTheme="majorHAnsi" w:hAnsiTheme="majorHAnsi" w:cs="Times New Roman"/>
        </w:rPr>
        <w:t>MICRO 12 26\S\12\S\3120000\S\26\S\MICROBIOLOGY\S\MICRO\S\87993.0000|20120927||MB|F|||||||^^^^^^500&amp;SMA.FO-ALBANY.MED.VA.GOV&amp;DNS||||||||||||87999^MICROBIOLOGY PROCEDURE^C4^87993.0000^Mic</w:t>
      </w:r>
      <w:r w:rsidR="00CC66C4">
        <w:rPr>
          <w:rFonts w:asciiTheme="majorHAnsi" w:hAnsiTheme="majorHAnsi" w:cs="Times New Roman"/>
        </w:rPr>
        <w:t>ro Bacteriology Culture^99VA64|</w:t>
      </w:r>
    </w:p>
    <w:p w:rsidR="009D34C4" w:rsidRPr="009D34C4" w:rsidRDefault="009D34C4" w:rsidP="009D34C4">
      <w:pPr>
        <w:rPr>
          <w:rFonts w:asciiTheme="majorHAnsi" w:hAnsiTheme="majorHAnsi" w:cs="Times New Roman"/>
        </w:rPr>
      </w:pPr>
      <w:r w:rsidRPr="009D34C4">
        <w:rPr>
          <w:rFonts w:asciiTheme="majorHAnsi" w:hAnsiTheme="majorHAnsi" w:cs="Times New Roman"/>
        </w:rPr>
        <w:t>OBX|1|CWE|11475-1^MICROORGANISM IDENTIFIED:PRID:PT:XXX:NOM:CULTURE^LN^4652804^^99VA95.3^2.14^2.14^ORGANISM|12-1|E-2441^STAPHYLOCOCCUS AUREUS^SNM^2^STAPHYLOCOCCUS AUREUS^99VA61.2^1974^5.2^STAPHYLOCOCCUS AUREUS</w:t>
      </w:r>
      <w:r w:rsidR="00CC66C4">
        <w:rPr>
          <w:rFonts w:asciiTheme="majorHAnsi" w:hAnsiTheme="majorHAnsi" w:cs="Times New Roman"/>
        </w:rPr>
        <w:t>|||A|||F|||20120927091509-0500|500^TROY^99VA4|10000000034</w:t>
      </w:r>
      <w:r w:rsidRPr="009D34C4">
        <w:rPr>
          <w:rFonts w:asciiTheme="majorHAnsi" w:hAnsiTheme="majorHAnsi" w:cs="Times New Roman"/>
        </w:rPr>
        <w:t>VA500^ROISTAFF^CHIEF^O^^^^99VA4|||||||TROY^L^500^^^USVHA^FI^^A^500|VA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NTE|1|L|CLUSTERS~|RE^Remark^HL70364|</w:t>
      </w:r>
    </w:p>
    <w:p w:rsidR="009D34C4" w:rsidRPr="009D34C4" w:rsidRDefault="009D34C4" w:rsidP="009D34C4">
      <w:pPr>
        <w:rPr>
          <w:rFonts w:asciiTheme="majorHAnsi" w:hAnsiTheme="majorHAnsi" w:cs="Times New Roman"/>
        </w:rPr>
      </w:pPr>
      <w:r w:rsidRPr="009D34C4">
        <w:rPr>
          <w:rFonts w:asciiTheme="majorHAnsi" w:hAnsiTheme="majorHAnsi" w:cs="Times New Roman"/>
        </w:rPr>
        <w:t>OBX|2|ST|564-5^COLONY COUNT:NUM:PT:XXX:QN:VC^LN^4683874^^99VA95.3^2.14^2.14^QUANTITY|12-1|POSITIVE||||||F|||20120927091509-0500|500^TROY^99VA4|10000000034-VA500^ROISTAFF^CHIEF^O^^^^99VA4|||||||TROY^L^500^^^</w:t>
      </w:r>
      <w:r w:rsidR="00CC66C4">
        <w:rPr>
          <w:rFonts w:asciiTheme="majorHAnsi" w:hAnsiTheme="majorHAnsi" w:cs="Times New Roman"/>
        </w:rPr>
        <w:t>USVHA^FI^^A^500|</w:t>
      </w:r>
      <w:r w:rsidRPr="009D34C4">
        <w:rPr>
          <w:rFonts w:asciiTheme="majorHAnsi" w:hAnsiTheme="majorHAnsi" w:cs="Times New Roman"/>
        </w:rPr>
        <w:t>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OBR|2|7512000026^LR^SMA.FO-ALBANY.MED.VA.GOV^DNS|7512000026^LR^SMA.FO-ALBANY.MED.VA.GOV^DNS|87565.0000^Bacteriology Susc^99VA64|||20120927091509-</w:t>
      </w:r>
      <w:r w:rsidR="00CC66C4">
        <w:rPr>
          <w:rFonts w:asciiTheme="majorHAnsi" w:hAnsiTheme="majorHAnsi" w:cs="Times New Roman"/>
        </w:rPr>
        <w:t>0500|||||||20120927091514-0500|</w:t>
      </w:r>
      <w:r w:rsidRPr="009D34C4">
        <w:rPr>
          <w:rFonts w:asciiTheme="majorHAnsi" w:hAnsiTheme="majorHAnsi" w:cs="Times New Roman"/>
        </w:rPr>
        <w:t>XXX&amp;Another message part&amp;HL70070&amp;T-01000&amp;SKIN&amp;SNM&amp;&amp;1974&amp;SKIN^^^40&amp;TISSUE&amp;99VA62|10000000032-VA500^CPRSPHYSICIAN^ONE^^^DR^MD^99VA4|||\S\\S\\S\\S\\S\\S\751200</w:t>
      </w:r>
      <w:r w:rsidR="00CC66C4">
        <w:rPr>
          <w:rFonts w:asciiTheme="majorHAnsi" w:hAnsiTheme="majorHAnsi" w:cs="Times New Roman"/>
        </w:rPr>
        <w:t>0026|323\S\MI\S\6879071.908491|</w:t>
      </w:r>
      <w:r w:rsidRPr="009D34C4">
        <w:rPr>
          <w:rFonts w:asciiTheme="majorHAnsi" w:hAnsiTheme="majorHAnsi" w:cs="Times New Roman"/>
        </w:rPr>
        <w:t>MICRO 12 26\S\12\S\3120000\S\26\S\MICROBIOLOGY\S\MICRO\S\87565.0000|20120927||MB|F|11475-1&amp;MICROORGANISM IDENTIFIED:PRID:PT:XXX:NOM:CULTURE&amp;LN&amp;4652804&amp;&amp;99VA95.3&amp;2.14&amp;2.14&amp;ORGANISM^12-1^STAPHYLOCOCCUS AU</w:t>
      </w:r>
      <w:r w:rsidR="00CC66C4">
        <w:rPr>
          <w:rFonts w:asciiTheme="majorHAnsi" w:hAnsiTheme="majorHAnsi" w:cs="Times New Roman"/>
        </w:rPr>
        <w:t>REUS|||7512000026^7512000026|||</w:t>
      </w:r>
      <w:r w:rsidRPr="009D34C4">
        <w:rPr>
          <w:rFonts w:asciiTheme="majorHAnsi" w:hAnsiTheme="majorHAnsi" w:cs="Times New Roman"/>
        </w:rPr>
        <w:t>^^^^^^500&amp;SMA.FO-ALBANY.MED.VA.GOV&amp;DNS||||||||||||87565.0000^Bacteriology Susc^99VA64|</w:t>
      </w:r>
    </w:p>
    <w:p w:rsidR="009D34C4" w:rsidRPr="009D34C4" w:rsidRDefault="009D34C4" w:rsidP="009D34C4">
      <w:pPr>
        <w:rPr>
          <w:rFonts w:asciiTheme="majorHAnsi" w:hAnsiTheme="majorHAnsi" w:cs="Times New Roman"/>
        </w:rPr>
      </w:pPr>
      <w:r w:rsidRPr="009D34C4">
        <w:rPr>
          <w:rFonts w:asciiTheme="majorHAnsi" w:hAnsiTheme="majorHAnsi" w:cs="Times New Roman"/>
        </w:rPr>
        <w:t>OBX|1|ST|393-9^PENICILLIN G:SUSC:PT:ISLT:ORDQN:AGAR DIFFUSION^LN^4682184^^99VA95.3^2.14^2.14^PENICILLIN||S|||S|||F||4500665|20120927091509-0500|500^TROY^99VA4|10000000034-VA500^ROISTAFF^CHIEF^O^^^^99VA4|||||</w:t>
      </w:r>
      <w:r w:rsidR="00CC66C4">
        <w:rPr>
          <w:rFonts w:asciiTheme="majorHAnsi" w:hAnsiTheme="majorHAnsi" w:cs="Times New Roman"/>
        </w:rPr>
        <w:t>||TROY^L^500^^^USVHA^FI^^A^500|</w:t>
      </w:r>
      <w:r w:rsidRPr="009D34C4">
        <w:rPr>
          <w:rFonts w:asciiTheme="majorHAnsi" w:hAnsiTheme="majorHAnsi" w:cs="Times New Roman"/>
        </w:rPr>
        <w:t>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OBX|2|ST|194-1^CLINDAMYCIN:SUSC:PT:ISLT:ORDQN:AGAR DIFFUSION^LN^4661159^^99VA95.3^2.14^2.14^CLINDAM||S|||S|||F||4500665|20120927091509-0500|500^TROY^99VA4|10000000034-VA500^ROISTAFF^CHIEF^O^^^^99VA4|||||||TROY^L^500^^^USVHA^FI^^A^</w:t>
      </w:r>
      <w:r w:rsidR="00CC66C4">
        <w:rPr>
          <w:rFonts w:asciiTheme="majorHAnsi" w:hAnsiTheme="majorHAnsi" w:cs="Times New Roman"/>
        </w:rPr>
        <w:t>500|</w:t>
      </w:r>
      <w:r w:rsidRPr="009D34C4">
        <w:rPr>
          <w:rFonts w:asciiTheme="majorHAnsi" w:hAnsiTheme="majorHAnsi" w:cs="Times New Roman"/>
        </w:rPr>
        <w:t>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OBX|3|ST|525-6^VANCOMYCIN:SUSC:PT:ISLT:ORDQN:AGAR DIFFUSION^LN^4683594^^99VA95.3^2.14^2.14^VANCOMYCIN||S|||S|||F||4500805|20120927091509-0500|500^TROY^99VA4|10000000034-VA500^ROISTAFF^CHIEF^O^^^^99VA4|||||</w:t>
      </w:r>
      <w:r w:rsidR="00CC66C4">
        <w:rPr>
          <w:rFonts w:asciiTheme="majorHAnsi" w:hAnsiTheme="majorHAnsi" w:cs="Times New Roman"/>
        </w:rPr>
        <w:t>||TROY^L^500^^^USVHA^FI^^A^500|</w:t>
      </w:r>
      <w:r w:rsidRPr="009D34C4">
        <w:rPr>
          <w:rFonts w:asciiTheme="majorHAnsi" w:hAnsiTheme="majorHAnsi" w:cs="Times New Roman"/>
        </w:rPr>
        <w:t>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OBX|4|ST|7017-7^GENTAMICIN.HIGH POTENCY:SUSC:PT:ISLT:ORDQN:AGAR DIFFUSION^LN^4685307^^99VA95.3^2.14^2.14^GENTAMICIN||S|||S|||F||4500665|20120927091509-0500|500^TROY^99VA4|10000000034-VA500^R</w:t>
      </w:r>
      <w:r w:rsidR="00CC66C4">
        <w:rPr>
          <w:rFonts w:asciiTheme="majorHAnsi" w:hAnsiTheme="majorHAnsi" w:cs="Times New Roman"/>
        </w:rPr>
        <w:t>OISTAFF^CHIEF^O^^^^99VA4|||||||</w:t>
      </w:r>
      <w:r w:rsidRPr="009D34C4">
        <w:rPr>
          <w:rFonts w:asciiTheme="majorHAnsi" w:hAnsiTheme="majorHAnsi" w:cs="Times New Roman"/>
        </w:rPr>
        <w:t>TROY^L^500^^^USVHA^FI^^A^500|VA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OBX|5|ST|174-3^CHLORAMPHENICOL:SUSC:PT:ISLT:ORDQN:AGAR DIFFUSION^LN^4659122^^99VA95.3^2.14^2.14^CHLORAMPHENICOL||S|||S|||F||4500877|20120927091509-0500|500^TROY^99VA4|10000000034-VA500^ROISTAFF^CHIEF^O^^^^99VA4|||||</w:t>
      </w:r>
      <w:r w:rsidR="00E63A87">
        <w:rPr>
          <w:rFonts w:asciiTheme="majorHAnsi" w:hAnsiTheme="majorHAnsi" w:cs="Times New Roman"/>
        </w:rPr>
        <w:t>||TROY^L^500^^^USVHA^FI^^A^500|</w:t>
      </w:r>
      <w:r w:rsidRPr="009D34C4">
        <w:rPr>
          <w:rFonts w:asciiTheme="majorHAnsi" w:hAnsiTheme="majorHAnsi" w:cs="Times New Roman"/>
        </w:rPr>
        <w:t>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OBX|6|ST|27^TETRACYCLINE^99VA62.06^^^^^^TETRACYCLINE||S|||S|||F||4500665|20120927091509-0500|500^TROY^99VA4|10000000034-VA500^ROISTAFF^CHIEF^O^^^^99VA4|||||||TROY^L^500^^^USVHA^FI^^A^500|VA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OBX|7|ST|98^BROXACILLIAN^99VA62.06^^^^^^BROXACILLIAN||S|||S|||F||4500877|20120927091509-0500|500^TROY^99VA4|10000000034-VA500^ROISTAFF^CHIEF^O^^^^99VA4|||||||TROY^L^500^^^USVHA^FI^^A^500|VA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OBX|8|ST|29-9^AMPICILLIN:SUSC:PT:ISLT:ORDQN:AGAR DIFFUSION^LN^4671355^^99VA95.3^2.14^2.14^AMPICILLIN||S|||S|||F||4500877|20120927091509-0500|500^TROY^99VA4|10000000034-VA500^ROISTAFF^CHIEF^O^^^^99VA4|||||</w:t>
      </w:r>
      <w:r w:rsidR="00E63A87">
        <w:rPr>
          <w:rFonts w:asciiTheme="majorHAnsi" w:hAnsiTheme="majorHAnsi" w:cs="Times New Roman"/>
        </w:rPr>
        <w:t>||TROY^L^500^^^USVHA^FI^^A^500|</w:t>
      </w:r>
      <w:r w:rsidRPr="009D34C4">
        <w:rPr>
          <w:rFonts w:asciiTheme="majorHAnsi" w:hAnsiTheme="majorHAnsi" w:cs="Times New Roman"/>
        </w:rPr>
        <w:t>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OBX|9|ST|238-6^ERYTHROMYCIN+SULFISOXAZOLE:SUSC:PT:ISLT:ORDQN:AGAR DIFFUSION^LN^4665842^^99VA95.3^2.14^2.14^ERYTHROMYCIN||S|||S|||F||4500665|20120927091509-0500|500^TROY^99VA4|10000000034-VA500^R</w:t>
      </w:r>
      <w:r w:rsidR="00E63A87">
        <w:rPr>
          <w:rFonts w:asciiTheme="majorHAnsi" w:hAnsiTheme="majorHAnsi" w:cs="Times New Roman"/>
        </w:rPr>
        <w:t>OISTAFF^CHIEF^O^^^^99VA4|||||||</w:t>
      </w:r>
      <w:r w:rsidRPr="009D34C4">
        <w:rPr>
          <w:rFonts w:asciiTheme="majorHAnsi" w:hAnsiTheme="majorHAnsi" w:cs="Times New Roman"/>
        </w:rPr>
        <w:t>TROY^L^500^^^USVHA^FI^^A^500|VA MEDICAL CENTER^1 3R</w:t>
      </w:r>
      <w:r w:rsidR="00E63A87">
        <w:rPr>
          <w:rFonts w:asciiTheme="majorHAnsi" w:hAnsiTheme="majorHAnsi" w:cs="Times New Roman"/>
        </w:rPr>
        <w:t>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OBX|10|ST|384-8^OXACILLIN:SUSC:PT:ISLT:ORDQN:AGAR DIFFUSION^LN^4681609^^99VA95.3^2.14^2.14^OXACILLIN||S|||S|||F||4500665|20120927091509-0500|500^TROY^99VA4|10000000034-VA500^ROISTAFF^CHIEF^O^^^^99VA4|||||</w:t>
      </w:r>
      <w:r w:rsidR="00E63A87">
        <w:rPr>
          <w:rFonts w:asciiTheme="majorHAnsi" w:hAnsiTheme="majorHAnsi" w:cs="Times New Roman"/>
        </w:rPr>
        <w:t>||TROY^L^500^^^USVHA^FI^^A^500|</w:t>
      </w:r>
      <w:r w:rsidRPr="009D34C4">
        <w:rPr>
          <w:rFonts w:asciiTheme="majorHAnsi" w:hAnsiTheme="majorHAnsi" w:cs="Times New Roman"/>
        </w:rPr>
        <w:t>VA MEDICAL CENTER^1 3RD sT.^ALBANY^NY^12180-0097^USA|</w:t>
      </w:r>
    </w:p>
    <w:p w:rsidR="009D34C4" w:rsidRPr="009D34C4" w:rsidRDefault="009D34C4" w:rsidP="009D34C4">
      <w:pPr>
        <w:rPr>
          <w:rFonts w:asciiTheme="majorHAnsi" w:hAnsiTheme="majorHAnsi" w:cs="Times New Roman"/>
        </w:rPr>
      </w:pPr>
      <w:r w:rsidRPr="009D34C4">
        <w:rPr>
          <w:rFonts w:asciiTheme="majorHAnsi" w:hAnsiTheme="majorHAnsi" w:cs="Times New Roman"/>
        </w:rPr>
        <w:t>OBX|11|ST|162-8^CEPHALOTHIN:SUSC:PT:ISLT:ORDQN:AGAR DIFFUSION^LN^4657878^^99VA95.3^2.14^2.14^CEPHALOTHIN||S|||S|||F||4500665|20120927091509-0500|500^TROY^99VA4|10000000034-VA500^ROISTAFF^CHIEF^O^^^^99VA4|||||||TROY^L^500^^^USVHA^FI^</w:t>
      </w:r>
      <w:r w:rsidR="00E63A87">
        <w:rPr>
          <w:rFonts w:asciiTheme="majorHAnsi" w:hAnsiTheme="majorHAnsi" w:cs="Times New Roman"/>
        </w:rPr>
        <w:t>^A^500|</w:t>
      </w:r>
      <w:r w:rsidRPr="009D34C4">
        <w:rPr>
          <w:rFonts w:asciiTheme="majorHAnsi" w:hAnsiTheme="majorHAnsi" w:cs="Times New Roman"/>
        </w:rPr>
        <w:t>VA MEDICAL CENTER^1 3RD sT.^ALBANY^NY^12180-0097^USA|</w:t>
      </w:r>
    </w:p>
    <w:p w:rsidR="007F4F94" w:rsidRDefault="007F4F94" w:rsidP="000D2957">
      <w:pPr>
        <w:rPr>
          <w:rFonts w:asciiTheme="majorHAnsi" w:hAnsiTheme="majorHAnsi" w:cs="Times New Roman"/>
          <w:b/>
          <w:i/>
          <w:sz w:val="32"/>
          <w:szCs w:val="32"/>
        </w:rPr>
      </w:pPr>
    </w:p>
    <w:p w:rsidR="000D2957" w:rsidRDefault="000D2957" w:rsidP="0080610F">
      <w:pPr>
        <w:pStyle w:val="Style4"/>
      </w:pPr>
      <w:r>
        <w:t>--</w:t>
      </w:r>
      <w:r w:rsidRPr="00DC0D70">
        <w:t>P</w:t>
      </w:r>
      <w:r w:rsidR="006857F8">
        <w:t>athology</w:t>
      </w:r>
      <w:r w:rsidRPr="00DC0D70">
        <w:t xml:space="preserve"> </w:t>
      </w:r>
    </w:p>
    <w:p w:rsidR="000D2957" w:rsidRPr="00DC0D70" w:rsidRDefault="000D2957" w:rsidP="000D2957">
      <w:pPr>
        <w:rPr>
          <w:rFonts w:asciiTheme="majorHAnsi" w:hAnsiTheme="majorHAnsi" w:cs="Times New Roman"/>
        </w:rPr>
      </w:pPr>
      <w:r w:rsidRPr="00DC0D70">
        <w:rPr>
          <w:rFonts w:asciiTheme="majorHAnsi" w:hAnsiTheme="majorHAnsi" w:cs="Times New Roman"/>
        </w:rPr>
        <w:t>MSH|^~\&amp;|DSIH SR|500|DSIH CL|500|20120927104907-0500||ORU^R01|50041053|P|2.4|||AL|NE|USA</w:t>
      </w:r>
    </w:p>
    <w:p w:rsidR="000D2957" w:rsidRPr="00DC0D70" w:rsidRDefault="000D2957" w:rsidP="000D2957">
      <w:pPr>
        <w:rPr>
          <w:rFonts w:asciiTheme="majorHAnsi" w:hAnsiTheme="majorHAnsi" w:cs="Times New Roman"/>
        </w:rPr>
      </w:pPr>
      <w:r w:rsidRPr="00DC0D70">
        <w:rPr>
          <w:rFonts w:asciiTheme="majorHAnsi" w:hAnsiTheme="majorHAnsi" w:cs="Times New Roman"/>
        </w:rPr>
        <w:t>PID|1|5000000044V986012|5000000044V986012^^^USVHA&amp;&amp;0363^NI^VA FACILITY ID&amp;500&amp;L^^20120927~666660001^^^USSSA&amp;&amp;0363^SS^VA FACILITY ID&amp;500&amp;L~369^^^USVHA&amp;&amp;0363^PI^VA FACILITY ID&amp;500&amp;L~543678123^^^USVBA&amp;&amp;03</w:t>
      </w:r>
      <w:r w:rsidR="00E63A87">
        <w:rPr>
          <w:rFonts w:asciiTheme="majorHAnsi" w:hAnsiTheme="majorHAnsi" w:cs="Times New Roman"/>
        </w:rPr>
        <w:t>63^PN^VA FACILITY ID&amp;500&amp;L|369|</w:t>
      </w:r>
      <w:r w:rsidRPr="00DC0D70">
        <w:rPr>
          <w:rFonts w:asciiTheme="majorHAnsi" w:hAnsiTheme="majorHAnsi" w:cs="Times New Roman"/>
        </w:rPr>
        <w:t>CPRSPATIENT^ONE^M^^^^L|JONES^^^^^^M|19491231|M||^^0005^^^CDC|5000 NORTH MAIN STREET^^^ONTERIO^RF1D4^CAN^P^^~^^SOMEWHERE^NY^^^N|||||S^NEVER MARRIED^VA11|29^UNKNOWN/NO PREFERENCE^VA13|12458^|666660001|||^^0189^^^CDC|SOMEWHERE NY|||||||||</w:t>
      </w:r>
    </w:p>
    <w:p w:rsidR="000D2957" w:rsidRPr="00DC0D70" w:rsidRDefault="000D2957" w:rsidP="000D2957">
      <w:pPr>
        <w:rPr>
          <w:rFonts w:asciiTheme="majorHAnsi" w:hAnsiTheme="majorHAnsi" w:cs="Times New Roman"/>
        </w:rPr>
      </w:pPr>
      <w:r w:rsidRPr="00DC0D70">
        <w:rPr>
          <w:rFonts w:asciiTheme="majorHAnsi" w:hAnsiTheme="majorHAnsi" w:cs="Times New Roman"/>
        </w:rPr>
        <w:t>PV1|1|I|ICU/CCU^ICU^3|||^^|10000000250^CPRSARTECH^ONE|||2||||||||SC VETERAN|||12||||||||||||||||||515.6|||||20120925135101-0500||||||12458</w:t>
      </w:r>
    </w:p>
    <w:p w:rsidR="000D2957" w:rsidRPr="00DC0D70" w:rsidRDefault="000D2957" w:rsidP="000D2957">
      <w:pPr>
        <w:rPr>
          <w:rFonts w:asciiTheme="majorHAnsi" w:hAnsiTheme="majorHAnsi" w:cs="Times New Roman"/>
        </w:rPr>
      </w:pPr>
      <w:r w:rsidRPr="00DC0D70">
        <w:rPr>
          <w:rFonts w:asciiTheme="majorHAnsi" w:hAnsiTheme="majorHAnsi" w:cs="Times New Roman"/>
        </w:rPr>
        <w:t>ORC|RE|SP 12 16^LR|SP 12 16^LR|||||||||10000000032-VA500^CPRSPHYSICIAN^ONE^^^DR^MD^99VA4|||||500^TROY^99VA4|</w:t>
      </w:r>
    </w:p>
    <w:p w:rsidR="000D2957" w:rsidRPr="00DC0D70" w:rsidRDefault="000D2957" w:rsidP="000D2957">
      <w:pPr>
        <w:rPr>
          <w:rFonts w:asciiTheme="majorHAnsi" w:hAnsiTheme="majorHAnsi" w:cs="Times New Roman"/>
        </w:rPr>
      </w:pPr>
      <w:r w:rsidRPr="00DC0D70">
        <w:rPr>
          <w:rFonts w:asciiTheme="majorHAnsi" w:hAnsiTheme="majorHAnsi" w:cs="Times New Roman"/>
        </w:rPr>
        <w:t>OBR|1|SP 12 16^LR|SP 12 16^LR|88515.0000^Surgical Pathology Procedures NOS^99VA64|||20120927|||||||201209271044-0500|XXX&amp;Another message part&amp;HL70070|10000000032-VA500^CPRSPHYSICIAN^ONE^^^DR^MD^99VA</w:t>
      </w:r>
      <w:r w:rsidR="00E63A87">
        <w:rPr>
          <w:rFonts w:asciiTheme="majorHAnsi" w:hAnsiTheme="majorHAnsi" w:cs="Times New Roman"/>
        </w:rPr>
        <w:t>4|||\S\\S\\S\\S\\S\\S\SP 12 16|</w:t>
      </w:r>
      <w:r w:rsidRPr="00DC0D70">
        <w:rPr>
          <w:rFonts w:asciiTheme="majorHAnsi" w:hAnsiTheme="majorHAnsi" w:cs="Times New Roman"/>
        </w:rPr>
        <w:t>323\S\SP\S\6879071.8956|SP 12 16\S\\S\\S\\S\\S\\S\88515.0000|20120927104901-0500||SP|F|||||||10000000058-VA500&amp;DATABRIDGE&amp;PATHOLOGIST&amp;&amp;&amp;DR&amp;MD&amp;99VA4^^^^^^500&amp;SMA.FO-ALBANY.MED.VA.GOV&amp;</w:t>
      </w:r>
      <w:r w:rsidR="00E63A87">
        <w:rPr>
          <w:rFonts w:asciiTheme="majorHAnsi" w:hAnsiTheme="majorHAnsi" w:cs="Times New Roman"/>
        </w:rPr>
        <w:t>DNS|||&amp;JBP&amp;&amp;&amp;&amp;&amp;^^^^^^500&amp;SMA.FO.ALBANY.MED.VA.GOV&amp;DNS|||||||||</w:t>
      </w:r>
      <w:r w:rsidRPr="00DC0D70">
        <w:rPr>
          <w:rFonts w:asciiTheme="majorHAnsi" w:hAnsiTheme="majorHAnsi" w:cs="Times New Roman"/>
        </w:rPr>
        <w:t>88399^SURGICAL PATHOLOGY PROCEDURE^C4^88515.0000^Surgical Pathology Procedures NOS^99VA64|</w:t>
      </w:r>
    </w:p>
    <w:p w:rsidR="000D2957" w:rsidRPr="00DC0D70" w:rsidRDefault="000D2957" w:rsidP="000D2957">
      <w:pPr>
        <w:rPr>
          <w:rFonts w:asciiTheme="majorHAnsi" w:hAnsiTheme="majorHAnsi" w:cs="Times New Roman"/>
        </w:rPr>
      </w:pPr>
      <w:r w:rsidRPr="00DC0D70">
        <w:rPr>
          <w:rFonts w:asciiTheme="majorHAnsi" w:hAnsiTheme="majorHAnsi" w:cs="Times New Roman"/>
        </w:rPr>
        <w:t>OBX|1|CE|22633-2^PATH REPORT.SITE OF ORIGIN:ANAT:PT:SPECIMEN:NAR^LN^4664583^^99VA95.3^2.14^2.14||TISSUE~||||||F||||500^TROY^99VA4|10000000034-VA500^ROISTAFF^CHIEF^O^^^^99VA4|||||</w:t>
      </w:r>
      <w:r w:rsidR="00E63A87">
        <w:rPr>
          <w:rFonts w:asciiTheme="majorHAnsi" w:hAnsiTheme="majorHAnsi" w:cs="Times New Roman"/>
        </w:rPr>
        <w:t>||TROY^L^500^^^USVHA^FI^^A^500|</w:t>
      </w:r>
      <w:r w:rsidRPr="00DC0D70">
        <w:rPr>
          <w:rFonts w:asciiTheme="majorHAnsi" w:hAnsiTheme="majorHAnsi" w:cs="Times New Roman"/>
        </w:rPr>
        <w:t>VA MEDICAL CENTER^1 3RD sT.^ALBANY^NY^12180-0097^USA|</w:t>
      </w:r>
    </w:p>
    <w:p w:rsidR="000D2957" w:rsidRPr="00DC0D70" w:rsidRDefault="000D2957" w:rsidP="000D2957">
      <w:pPr>
        <w:rPr>
          <w:rFonts w:asciiTheme="majorHAnsi" w:hAnsiTheme="majorHAnsi" w:cs="Times New Roman"/>
        </w:rPr>
      </w:pPr>
      <w:r w:rsidRPr="00DC0D70">
        <w:rPr>
          <w:rFonts w:asciiTheme="majorHAnsi" w:hAnsiTheme="majorHAnsi" w:cs="Times New Roman"/>
        </w:rPr>
        <w:t xml:space="preserve">OBX|2|FT|22636-5^PATH REPORT.RELEVANT HX:FIND:PT:SPECIMEN:NAR^LN^4664586^^99VA95.3^2.14^2.14||Patient spends extended periods of time outdoors, due to nature of labor.  No sunscreen </w:t>
      </w:r>
      <w:r>
        <w:rPr>
          <w:rFonts w:asciiTheme="majorHAnsi" w:hAnsiTheme="majorHAnsi" w:cs="Times New Roman"/>
        </w:rPr>
        <w:t>was</w:t>
      </w:r>
      <w:r w:rsidRPr="00DC0D70">
        <w:rPr>
          <w:rFonts w:asciiTheme="majorHAnsi" w:hAnsiTheme="majorHAnsi" w:cs="Times New Roman"/>
        </w:rPr>
        <w:t xml:space="preserve"> used. </w:t>
      </w:r>
      <w:r>
        <w:rPr>
          <w:rFonts w:asciiTheme="majorHAnsi" w:hAnsiTheme="majorHAnsi" w:cs="Times New Roman"/>
        </w:rPr>
        <w:t>L</w:t>
      </w:r>
      <w:r w:rsidRPr="00DC0D70">
        <w:rPr>
          <w:rFonts w:asciiTheme="majorHAnsi" w:hAnsiTheme="majorHAnsi" w:cs="Times New Roman"/>
        </w:rPr>
        <w:t xml:space="preserve">arge sun </w:t>
      </w:r>
      <w:r>
        <w:rPr>
          <w:rFonts w:asciiTheme="majorHAnsi" w:hAnsiTheme="majorHAnsi" w:cs="Times New Roman"/>
        </w:rPr>
        <w:t>spots in the shoulder</w:t>
      </w:r>
      <w:r w:rsidR="00E63A87">
        <w:rPr>
          <w:rFonts w:asciiTheme="majorHAnsi" w:hAnsiTheme="majorHAnsi" w:cs="Times New Roman"/>
        </w:rPr>
        <w:t xml:space="preserve"> ||||||F||||</w:t>
      </w:r>
      <w:r w:rsidRPr="00DC0D70">
        <w:rPr>
          <w:rFonts w:asciiTheme="majorHAnsi" w:hAnsiTheme="majorHAnsi" w:cs="Times New Roman"/>
        </w:rPr>
        <w:t>500^TROY^99VA4|10000000034-VA500^ROISTAFF^CHIEF^O^^^^99VA4|||||||TROY^L^500^^^USVHA^FI^^A^500|VA MEDICAL CENTER^1 3RD sT.^ALBANY^NY^12180-0097^USA|</w:t>
      </w:r>
    </w:p>
    <w:p w:rsidR="000D2957" w:rsidRPr="00DC0D70" w:rsidRDefault="000D2957" w:rsidP="000D2957">
      <w:pPr>
        <w:rPr>
          <w:rFonts w:asciiTheme="majorHAnsi" w:hAnsiTheme="majorHAnsi" w:cs="Times New Roman"/>
        </w:rPr>
      </w:pPr>
      <w:r w:rsidRPr="00DC0D70">
        <w:rPr>
          <w:rFonts w:asciiTheme="majorHAnsi" w:hAnsiTheme="majorHAnsi" w:cs="Times New Roman"/>
        </w:rPr>
        <w:t>OBX|3|FT|10219-4^OPERATIVE NOTE PREOPERATIVE DX:IMP:PT:\R\PATIENT:NAR^LN^4651469^^99VA95.3^2.14^2.14||SKIN CANCER ||||||F||||500^TROY^99VA4|10000000034-VA500^ROISTAFF^CHIEF^O^^^^99VA4|||||||TROY^L^500^^^USVHA</w:t>
      </w:r>
      <w:r w:rsidR="00E63A87">
        <w:rPr>
          <w:rFonts w:asciiTheme="majorHAnsi" w:hAnsiTheme="majorHAnsi" w:cs="Times New Roman"/>
        </w:rPr>
        <w:t>^FI^^A^500|</w:t>
      </w:r>
      <w:r w:rsidRPr="00DC0D70">
        <w:rPr>
          <w:rFonts w:asciiTheme="majorHAnsi" w:hAnsiTheme="majorHAnsi" w:cs="Times New Roman"/>
        </w:rPr>
        <w:t>VA MEDICAL CENTER^1 3RD sT.^ALBANY^NY^12180-0097^USA|</w:t>
      </w:r>
    </w:p>
    <w:p w:rsidR="000D2957" w:rsidRPr="00DC0D70" w:rsidRDefault="000D2957" w:rsidP="000D2957">
      <w:pPr>
        <w:rPr>
          <w:rFonts w:asciiTheme="majorHAnsi" w:hAnsiTheme="majorHAnsi" w:cs="Times New Roman"/>
        </w:rPr>
      </w:pPr>
      <w:r w:rsidRPr="00DC0D70">
        <w:rPr>
          <w:rFonts w:asciiTheme="majorHAnsi" w:hAnsiTheme="majorHAnsi" w:cs="Times New Roman"/>
        </w:rPr>
        <w:t>OBX|4|FT|10218-6^OPERATIVE NOTE POSTOPERATIVE DX:IMP:PT:\R\PATIENT:NAR^LN^4651468^^99VA95.3^2.14^2.14||SKIN CANCER ||||||F||||500^TROY^99VA4|10000000034-VA500^ROISTAFF^CHIEF^O^^^^99VA4||||||</w:t>
      </w:r>
      <w:r w:rsidR="00E63A87">
        <w:rPr>
          <w:rFonts w:asciiTheme="majorHAnsi" w:hAnsiTheme="majorHAnsi" w:cs="Times New Roman"/>
        </w:rPr>
        <w:t>|TROY^L^500^^^USVHA^FI^^A^500|</w:t>
      </w:r>
      <w:r w:rsidRPr="00DC0D70">
        <w:rPr>
          <w:rFonts w:asciiTheme="majorHAnsi" w:hAnsiTheme="majorHAnsi" w:cs="Times New Roman"/>
        </w:rPr>
        <w:t>VA MEDICAL CENTER^1 3RD sT.^ALBANY^NY^12180-0097^USA|</w:t>
      </w:r>
    </w:p>
    <w:p w:rsidR="000D2957" w:rsidRPr="00DC0D70" w:rsidRDefault="000D2957" w:rsidP="000D2957">
      <w:pPr>
        <w:rPr>
          <w:rFonts w:asciiTheme="majorHAnsi" w:hAnsiTheme="majorHAnsi" w:cs="Times New Roman"/>
        </w:rPr>
      </w:pPr>
      <w:r w:rsidRPr="00DC0D70">
        <w:rPr>
          <w:rFonts w:asciiTheme="majorHAnsi" w:hAnsiTheme="majorHAnsi" w:cs="Times New Roman"/>
        </w:rPr>
        <w:t>OBX|5|FT|22634-0^PATH REPORT.GROSS OBSERVATION:FIND:PT:SPECIMEN:NAR^L</w:t>
      </w:r>
      <w:r w:rsidR="00E63A87">
        <w:rPr>
          <w:rFonts w:asciiTheme="majorHAnsi" w:hAnsiTheme="majorHAnsi" w:cs="Times New Roman"/>
        </w:rPr>
        <w:t>N^4664584^^99VA95.3^2.14^2.14||</w:t>
      </w:r>
      <w:r w:rsidRPr="00DC0D70">
        <w:rPr>
          <w:rFonts w:asciiTheme="majorHAnsi" w:hAnsiTheme="majorHAnsi" w:cs="Times New Roman"/>
        </w:rPr>
        <w:t>A representative section is submitted in one Cassett</w:t>
      </w:r>
      <w:r>
        <w:rPr>
          <w:rFonts w:asciiTheme="majorHAnsi" w:hAnsiTheme="majorHAnsi" w:cs="Times New Roman"/>
        </w:rPr>
        <w:t>e.</w:t>
      </w:r>
      <w:r w:rsidRPr="00DC0D70">
        <w:rPr>
          <w:rFonts w:asciiTheme="majorHAnsi" w:hAnsiTheme="majorHAnsi" w:cs="Times New Roman"/>
        </w:rPr>
        <w:t xml:space="preserve"> The Specimen is received in one container without Fixative labeled RIGHT INGUINAL HERNIA SAC. The Specimen consists of a circular strip of pink gray</w:t>
      </w:r>
      <w:r w:rsidR="00E63A87">
        <w:rPr>
          <w:rFonts w:asciiTheme="majorHAnsi" w:hAnsiTheme="majorHAnsi" w:cs="Times New Roman"/>
        </w:rPr>
        <w:t xml:space="preserve"> membranous soft tissue, 3.0 cm</w:t>
      </w:r>
      <w:r w:rsidRPr="00DC0D70">
        <w:rPr>
          <w:rFonts w:asciiTheme="majorHAnsi" w:hAnsiTheme="majorHAnsi" w:cs="Times New Roman"/>
        </w:rPr>
        <w:t>\.</w:t>
      </w:r>
      <w:proofErr w:type="spellStart"/>
      <w:r w:rsidRPr="00DC0D70">
        <w:rPr>
          <w:rFonts w:asciiTheme="majorHAnsi" w:hAnsiTheme="majorHAnsi" w:cs="Times New Roman"/>
        </w:rPr>
        <w:t>br</w:t>
      </w:r>
      <w:proofErr w:type="spellEnd"/>
      <w:r w:rsidRPr="00DC0D70">
        <w:rPr>
          <w:rFonts w:asciiTheme="majorHAnsi" w:hAnsiTheme="majorHAnsi" w:cs="Times New Roman"/>
        </w:rPr>
        <w:t>\in diameter x up to 0.15 cm in ||||||F||||500^TROY^99VA4|10000000034-VA500^ROISTAFF^CHIEF^O^^^^99VA4|||||||TROY^L^500^^^USVHA^FI^^A^500|VA MEDICAL CENTER^1 3RD sT.^ALBANY^NY^12180-0097^USA|</w:t>
      </w:r>
    </w:p>
    <w:p w:rsidR="000D2957" w:rsidRPr="00DC0D70" w:rsidRDefault="000D2957" w:rsidP="000D2957">
      <w:pPr>
        <w:rPr>
          <w:rFonts w:asciiTheme="majorHAnsi" w:hAnsiTheme="majorHAnsi" w:cs="Times New Roman"/>
        </w:rPr>
      </w:pPr>
      <w:r w:rsidRPr="00DC0D70">
        <w:rPr>
          <w:rFonts w:asciiTheme="majorHAnsi" w:hAnsiTheme="majorHAnsi" w:cs="Times New Roman"/>
        </w:rPr>
        <w:t>OBX|6|FT|22635-7^PATH REPORT.MICROSCOPIC OBSERVATION:PRID:PT:SPECIMEN:NAR:XXX STAIN^L</w:t>
      </w:r>
      <w:r w:rsidR="00E63A87">
        <w:rPr>
          <w:rFonts w:asciiTheme="majorHAnsi" w:hAnsiTheme="majorHAnsi" w:cs="Times New Roman"/>
        </w:rPr>
        <w:t>N^4664585^^99VA95.3^2.14^2.14||</w:t>
      </w:r>
      <w:r w:rsidRPr="00DC0D70">
        <w:rPr>
          <w:rFonts w:asciiTheme="majorHAnsi" w:hAnsiTheme="majorHAnsi" w:cs="Times New Roman"/>
        </w:rPr>
        <w:t>THIS IS A VERY MICROSCOPIC TISSUE SPECIMEN. IT DOES NOT LOOK VERY GOOD.  IT IS AMORPHOUS.  THE COLOR IS DARK YELLOW SMELLS NORMAL ||||||F||||500^TROY^99VA4|10000000034-VA500^ROISTAFF^CHIEF^O^^^^99VA4|||||</w:t>
      </w:r>
      <w:r w:rsidR="00E63A87">
        <w:rPr>
          <w:rFonts w:asciiTheme="majorHAnsi" w:hAnsiTheme="majorHAnsi" w:cs="Times New Roman"/>
        </w:rPr>
        <w:t>||TROY^L^500^^^USVHA^FI^^A^500|</w:t>
      </w:r>
      <w:r w:rsidRPr="00DC0D70">
        <w:rPr>
          <w:rFonts w:asciiTheme="majorHAnsi" w:hAnsiTheme="majorHAnsi" w:cs="Times New Roman"/>
        </w:rPr>
        <w:t>VA MEDICAL CENTER^1 3RD sT.^ALBANY^NY^12180-0097^USA|</w:t>
      </w:r>
    </w:p>
    <w:p w:rsidR="000D2957" w:rsidRPr="00DC0D70" w:rsidRDefault="000D2957" w:rsidP="000D2957">
      <w:pPr>
        <w:rPr>
          <w:rFonts w:asciiTheme="majorHAnsi" w:hAnsiTheme="majorHAnsi" w:cs="Times New Roman"/>
        </w:rPr>
      </w:pPr>
      <w:r w:rsidRPr="00DC0D70">
        <w:rPr>
          <w:rFonts w:asciiTheme="majorHAnsi" w:hAnsiTheme="majorHAnsi" w:cs="Times New Roman"/>
        </w:rPr>
        <w:t>OBX|7|FT|22637-3^PATH REPORT.FINAL DIAGNOSIS:IMP:PT:SPECIMEN:NAR^LN^4664587^^99VA95.3^2.14^2.14||HERNIA SAC, RIGHT INGUINAL, HERNIOGRAPHY: MESOTHELIUM-LINED FIBROVASCULAR TISSUE, CONSISTENT WITH HERNIA</w:t>
      </w:r>
      <w:r w:rsidR="00E63A87">
        <w:rPr>
          <w:rFonts w:asciiTheme="majorHAnsi" w:hAnsiTheme="majorHAnsi" w:cs="Times New Roman"/>
        </w:rPr>
        <w:t xml:space="preserve"> SAC ||||||F||||500^TROY^99VA4|</w:t>
      </w:r>
      <w:r w:rsidRPr="00DC0D70">
        <w:rPr>
          <w:rFonts w:asciiTheme="majorHAnsi" w:hAnsiTheme="majorHAnsi" w:cs="Times New Roman"/>
        </w:rPr>
        <w:t>10000000034-VA500^ROISTAFF^CHIEF^O^^^^99VA4|||||||TROY^L^500^^^USVHA^FI^^A^500|VA MEDICAL CENTER^1 3RD sT.^ALBANY^NY^12180-0097^USA|</w:t>
      </w:r>
    </w:p>
    <w:p w:rsidR="000D2957" w:rsidRPr="00DC0D70" w:rsidRDefault="000D2957" w:rsidP="000D2957">
      <w:pPr>
        <w:rPr>
          <w:rFonts w:asciiTheme="majorHAnsi" w:hAnsiTheme="majorHAnsi" w:cs="Times New Roman"/>
        </w:rPr>
      </w:pPr>
      <w:r w:rsidRPr="00DC0D70">
        <w:rPr>
          <w:rFonts w:asciiTheme="majorHAnsi" w:hAnsiTheme="majorHAnsi" w:cs="Times New Roman"/>
        </w:rPr>
        <w:t>OBX|8|CE|22633-2^PATH REPORT.SITE OF ORIGIN:ANAT:PT:SPECIMEN:NAR^LN^4664583^^99VA95.3^2.14^2.14|10.1|T-01000^SKIN^SNM||||||F||||500^TROY^99VA4|10000000034-VA500^ROISTAFF^CHIEF^O^^^^99VA4|||||</w:t>
      </w:r>
      <w:r w:rsidR="00E63A87">
        <w:rPr>
          <w:rFonts w:asciiTheme="majorHAnsi" w:hAnsiTheme="majorHAnsi" w:cs="Times New Roman"/>
        </w:rPr>
        <w:t>||TROY^L^500^^^USVHA^FI^^A^500|</w:t>
      </w:r>
      <w:r w:rsidRPr="00DC0D70">
        <w:rPr>
          <w:rFonts w:asciiTheme="majorHAnsi" w:hAnsiTheme="majorHAnsi" w:cs="Times New Roman"/>
        </w:rPr>
        <w:t>VA MEDICAL CENTER^1 3RD sT.^ALBANY^NY^12180-0097^USA|</w:t>
      </w:r>
    </w:p>
    <w:p w:rsidR="000D2957" w:rsidRDefault="000D2957" w:rsidP="000D2957">
      <w:pPr>
        <w:rPr>
          <w:rFonts w:asciiTheme="majorHAnsi" w:hAnsiTheme="majorHAnsi" w:cs="Times New Roman"/>
        </w:rPr>
      </w:pPr>
      <w:r w:rsidRPr="00DC0D70">
        <w:rPr>
          <w:rFonts w:asciiTheme="majorHAnsi" w:hAnsiTheme="majorHAnsi" w:cs="Times New Roman"/>
        </w:rPr>
        <w:t>OBX|9|NM|3154-2^SPECIMEN WEIGHT:MASS:PT:XXX:QN^LN^4674146^^99VA95.3^2.14^2.14|10.1|7|g^g^L|||||F||||500^TROY^99VA4|10000000034-VA500^ROISTAFF^CHIEF^O^^^^99VA4|||||</w:t>
      </w:r>
      <w:r w:rsidR="00E63A87">
        <w:rPr>
          <w:rFonts w:asciiTheme="majorHAnsi" w:hAnsiTheme="majorHAnsi" w:cs="Times New Roman"/>
        </w:rPr>
        <w:t>||TROY^L^500^^^USVHA^FI^^A^500|</w:t>
      </w:r>
      <w:r w:rsidRPr="00DC0D70">
        <w:rPr>
          <w:rFonts w:asciiTheme="majorHAnsi" w:hAnsiTheme="majorHAnsi" w:cs="Times New Roman"/>
        </w:rPr>
        <w:t>VA MEDICAL CENTER^1 3R</w:t>
      </w:r>
      <w:r w:rsidR="00E63A87">
        <w:rPr>
          <w:rFonts w:asciiTheme="majorHAnsi" w:hAnsiTheme="majorHAnsi" w:cs="Times New Roman"/>
        </w:rPr>
        <w:t>D sT.^ALBANY^NY^12180-0097^USA|</w:t>
      </w:r>
    </w:p>
    <w:p w:rsidR="00AD2CC7" w:rsidRDefault="00AD2CC7" w:rsidP="000D2957">
      <w:pPr>
        <w:rPr>
          <w:rFonts w:asciiTheme="majorHAnsi" w:hAnsiTheme="majorHAnsi" w:cs="Times New Roman"/>
        </w:rPr>
      </w:pPr>
    </w:p>
    <w:p w:rsidR="00830F84" w:rsidRPr="000F483F" w:rsidRDefault="00833CF3" w:rsidP="0080610F">
      <w:pPr>
        <w:pStyle w:val="Style4"/>
        <w:rPr>
          <w:sz w:val="36"/>
          <w:szCs w:val="36"/>
        </w:rPr>
      </w:pPr>
      <w:r w:rsidRPr="000F483F">
        <w:rPr>
          <w:sz w:val="36"/>
          <w:szCs w:val="36"/>
        </w:rPr>
        <w:t>--</w:t>
      </w:r>
      <w:r w:rsidR="00830F84" w:rsidRPr="000F483F">
        <w:rPr>
          <w:sz w:val="36"/>
          <w:szCs w:val="36"/>
        </w:rPr>
        <w:t>P</w:t>
      </w:r>
      <w:r w:rsidR="006857F8" w:rsidRPr="000F483F">
        <w:rPr>
          <w:sz w:val="36"/>
          <w:szCs w:val="36"/>
        </w:rPr>
        <w:t xml:space="preserve">harmacy </w:t>
      </w:r>
      <w:r w:rsidR="006A4617">
        <w:rPr>
          <w:sz w:val="36"/>
          <w:szCs w:val="36"/>
        </w:rPr>
        <w:t>RDE</w:t>
      </w:r>
      <w:r w:rsidR="00830F84" w:rsidRPr="000F483F">
        <w:rPr>
          <w:sz w:val="36"/>
          <w:szCs w:val="36"/>
        </w:rPr>
        <w:t xml:space="preserve"> O</w:t>
      </w:r>
      <w:r w:rsidR="006857F8" w:rsidRPr="000F483F">
        <w:rPr>
          <w:sz w:val="36"/>
          <w:szCs w:val="36"/>
        </w:rPr>
        <w:t>rder</w:t>
      </w:r>
    </w:p>
    <w:p w:rsidR="00A60E98" w:rsidRPr="00A60E98" w:rsidRDefault="00A60E98" w:rsidP="0080610F">
      <w:pPr>
        <w:pStyle w:val="Style5"/>
      </w:pPr>
      <w:r w:rsidRPr="00A60E98">
        <w:t>Active Med – Pharmacist Verified</w:t>
      </w:r>
    </w:p>
    <w:p w:rsidR="00A60E98" w:rsidRPr="00A60E98" w:rsidRDefault="00A60E98" w:rsidP="006A4617">
      <w:pPr>
        <w:rPr>
          <w:rFonts w:asciiTheme="majorHAnsi" w:hAnsiTheme="majorHAnsi" w:cs="Times New Roman"/>
        </w:rPr>
      </w:pPr>
      <w:r w:rsidRPr="00A60E98">
        <w:rPr>
          <w:rFonts w:asciiTheme="majorHAnsi" w:hAnsiTheme="majorHAnsi" w:cs="Times New Roman"/>
        </w:rPr>
        <w:t>MSH|^~\&amp;|DSIH SR|500|DSIH CL|500|20121009122526-0500||</w:t>
      </w:r>
      <w:r w:rsidR="004B4BC4">
        <w:rPr>
          <w:rFonts w:asciiTheme="majorHAnsi" w:hAnsiTheme="majorHAnsi" w:cs="Times New Roman"/>
        </w:rPr>
        <w:t>RDE</w:t>
      </w:r>
      <w:r w:rsidRPr="00A60E98">
        <w:rPr>
          <w:rFonts w:asciiTheme="majorHAnsi" w:hAnsiTheme="majorHAnsi" w:cs="Times New Roman"/>
        </w:rPr>
        <w:t>^O01|5008783|P|2.3.1|||AL|NE|USA</w:t>
      </w:r>
    </w:p>
    <w:p w:rsidR="00A60E98" w:rsidRPr="00A60E98" w:rsidRDefault="00E63A87" w:rsidP="00A60E98">
      <w:pPr>
        <w:rPr>
          <w:rFonts w:asciiTheme="majorHAnsi" w:hAnsiTheme="majorHAnsi" w:cs="Times New Roman"/>
        </w:rPr>
      </w:pPr>
      <w:r>
        <w:rPr>
          <w:rFonts w:asciiTheme="majorHAnsi" w:hAnsiTheme="majorHAnsi" w:cs="Times New Roman"/>
        </w:rPr>
        <w:t>PID|1|5000000120V858032|</w:t>
      </w:r>
      <w:r w:rsidR="00A60E98" w:rsidRPr="00A60E98">
        <w:rPr>
          <w:rFonts w:asciiTheme="majorHAnsi" w:hAnsiTheme="majorHAnsi" w:cs="Times New Roman"/>
        </w:rPr>
        <w:t>5000000120V858032^^^USVHA&amp;&amp;0363^NI^VA FACILITY ID&amp;500&amp;L^^20121009~666667897^^^USSSA&amp;&amp;0363^SS^VA FACILITY ID&amp;500&amp;L~^^^USDOD&amp;&amp;0363^TIN^VA FACILITY ID&amp;500&amp;L~^^^USDOD&amp;&amp;0363^FIN^VA FACILITY ID&amp;500&amp;L~100024^^^USVHA&amp;&amp;0363^</w:t>
      </w:r>
      <w:r>
        <w:rPr>
          <w:rFonts w:asciiTheme="majorHAnsi" w:hAnsiTheme="majorHAnsi" w:cs="Times New Roman"/>
        </w:rPr>
        <w:t>PI^VA FACILITY ID&amp;500&amp;L|100024|</w:t>
      </w:r>
      <w:r w:rsidR="00A60E98" w:rsidRPr="00A60E98">
        <w:rPr>
          <w:rFonts w:asciiTheme="majorHAnsi" w:hAnsiTheme="majorHAnsi" w:cs="Times New Roman"/>
        </w:rPr>
        <w:t>DATABRIDGE^PATIENTTWO^B^^^^L|CLARK^^^^^^M|19511202|M||2054-5-SLF^BLACK OR AFRICAN AMERICAN^0005^2054-5^BLACK OR AFRICAN AMERICAN^CDC|133 W ELMO Street^^MANCHESTER^NH^03102^USA^P^^~^^MIDTOWN^NH^^^N||(555)555-00</w:t>
      </w:r>
      <w:r>
        <w:rPr>
          <w:rFonts w:asciiTheme="majorHAnsi" w:hAnsiTheme="majorHAnsi" w:cs="Times New Roman"/>
        </w:rPr>
        <w:t>00^PRN^PH~(000)000-5555^WPN^PH|</w:t>
      </w:r>
      <w:r w:rsidR="00A60E98" w:rsidRPr="00A60E98">
        <w:rPr>
          <w:rFonts w:asciiTheme="majorHAnsi" w:hAnsiTheme="majorHAnsi" w:cs="Times New Roman"/>
        </w:rPr>
        <w:t>(000)000-5555||M^MARRIED^VA11|23^PENTECOSTAL^VA13|6317^1028|666667897|||2186-5-SLF^NOT HISPANIC OR LATINO^0189^2186-5^NOT HISPANIC OR LATINO^CDC|MIDTOWN NH|N||||||||</w:t>
      </w:r>
    </w:p>
    <w:p w:rsidR="00A60E98" w:rsidRPr="00A60E98" w:rsidRDefault="00A60E98" w:rsidP="00A60E98">
      <w:pPr>
        <w:rPr>
          <w:rFonts w:asciiTheme="majorHAnsi" w:hAnsiTheme="majorHAnsi" w:cs="Times New Roman"/>
        </w:rPr>
      </w:pPr>
      <w:r w:rsidRPr="00A60E98">
        <w:rPr>
          <w:rFonts w:asciiTheme="majorHAnsi" w:hAnsiTheme="majorHAnsi" w:cs="Times New Roman"/>
        </w:rPr>
        <w:t>PV1|1|I|ICU/CCU^1^2|||^^|10000000049^CPRSATTENDING^TWO^^^^MASTER|||15^GENERAL(ACUTE MEDICINE)^M^MEDICINE||||||||NSC VETERAN|||12||||||||||||||||||515.6|||||20121009113908-0500||||||6317</w:t>
      </w:r>
    </w:p>
    <w:p w:rsidR="00A60E98" w:rsidRPr="00A60E98" w:rsidRDefault="00A60E98" w:rsidP="00A60E98">
      <w:pPr>
        <w:rPr>
          <w:rFonts w:asciiTheme="majorHAnsi" w:hAnsiTheme="majorHAnsi" w:cs="Times New Roman"/>
        </w:rPr>
      </w:pPr>
      <w:r w:rsidRPr="00A60E98">
        <w:rPr>
          <w:rFonts w:asciiTheme="majorHAnsi" w:hAnsiTheme="majorHAnsi" w:cs="Times New Roman"/>
        </w:rPr>
        <w:t>ORC|</w:t>
      </w:r>
      <w:r w:rsidRPr="00A60E98">
        <w:rPr>
          <w:rFonts w:asciiTheme="majorHAnsi" w:hAnsiTheme="majorHAnsi" w:cs="Times New Roman"/>
          <w:b/>
        </w:rPr>
        <w:t>SC</w:t>
      </w:r>
      <w:r w:rsidRPr="00A60E98">
        <w:rPr>
          <w:rFonts w:asciiTheme="majorHAnsi" w:hAnsiTheme="majorHAnsi" w:cs="Times New Roman"/>
        </w:rPr>
        <w:t>|19139;1^OR|1U^PS||</w:t>
      </w:r>
      <w:r w:rsidRPr="00A60E98">
        <w:rPr>
          <w:rFonts w:asciiTheme="majorHAnsi" w:hAnsiTheme="majorHAnsi" w:cs="Times New Roman"/>
          <w:b/>
        </w:rPr>
        <w:t>CM</w:t>
      </w:r>
      <w:r w:rsidRPr="00A60E98">
        <w:rPr>
          <w:rFonts w:asciiTheme="majorHAnsi" w:hAnsiTheme="majorHAnsi" w:cs="Times New Roman"/>
        </w:rPr>
        <w:t>||^Q1HRS&amp;01-02-03-04-05-06-07-08-09-10-11-12-13-14-15-16-17-18-19-20-21-22-23-24^^^^^C||201210091214</w:t>
      </w:r>
      <w:r w:rsidR="00E63A87">
        <w:rPr>
          <w:rFonts w:asciiTheme="majorHAnsi" w:hAnsiTheme="majorHAnsi" w:cs="Times New Roman"/>
        </w:rPr>
        <w:t>-</w:t>
      </w:r>
      <w:r w:rsidRPr="00A60E98">
        <w:rPr>
          <w:rFonts w:asciiTheme="majorHAnsi" w:hAnsiTheme="majorHAnsi" w:cs="Times New Roman"/>
        </w:rPr>
        <w:t>0500|10000000032^CPRSPHYSICIAN,ONE||10000000032^CPRSPHYSICIAN,ONE|||201210091300-0500|^^99ORN^^^|||</w:t>
      </w:r>
    </w:p>
    <w:p w:rsidR="00A60E98" w:rsidRPr="00A60E98" w:rsidRDefault="00A60E98" w:rsidP="00A60E98">
      <w:pPr>
        <w:rPr>
          <w:rFonts w:asciiTheme="majorHAnsi" w:hAnsiTheme="majorHAnsi" w:cs="Times New Roman"/>
        </w:rPr>
      </w:pPr>
      <w:r w:rsidRPr="00A60E98">
        <w:rPr>
          <w:rFonts w:asciiTheme="majorHAnsi" w:hAnsiTheme="majorHAnsi" w:cs="Times New Roman"/>
        </w:rPr>
        <w:t>RXO|^^^133^CHOLESTYRAMINE POWDER^99PSP||||||||||||||||</w:t>
      </w:r>
    </w:p>
    <w:p w:rsidR="00A60E98" w:rsidRPr="00A60E98" w:rsidRDefault="00A60E98" w:rsidP="00A60E98">
      <w:pPr>
        <w:rPr>
          <w:rFonts w:asciiTheme="majorHAnsi" w:hAnsiTheme="majorHAnsi" w:cs="Times New Roman"/>
        </w:rPr>
      </w:pPr>
      <w:r w:rsidRPr="00A60E98">
        <w:rPr>
          <w:rFonts w:asciiTheme="majorHAnsi" w:hAnsiTheme="majorHAnsi" w:cs="Times New Roman"/>
        </w:rPr>
        <w:t>RXE|1&amp; PACKET&amp;1&amp;^Q1HRS&amp;01-02-03-04-05-06-07-08-09-10-11-12-13-14-15-16-17-18-19-20-21-22-23-24^^201210091300-0500^20121023235959-0500^R^C^1 PACKET|^^^2580^CHOLESTYRAMINE 4G PACKETS^99PSD|1||^^^N/A^^99PSU|^^^49^POWDER^99PSF|||</w:t>
      </w:r>
      <w:r w:rsidR="00E63A87">
        <w:rPr>
          <w:rFonts w:asciiTheme="majorHAnsi" w:hAnsiTheme="majorHAnsi" w:cs="Times New Roman"/>
        </w:rPr>
        <w:t>|||||10000000141^TDOC,PHARMACIS</w:t>
      </w:r>
      <w:r w:rsidRPr="00A60E98">
        <w:rPr>
          <w:rFonts w:asciiTheme="majorHAnsi" w:hAnsiTheme="majorHAnsi" w:cs="Times New Roman"/>
        </w:rPr>
        <w:t>T^99NP|||||||^01-02-03-04-05-06-07-08-09-10-11-12-13-14-15-16-17-18-19-20-21-22-23-24^99PSA^^^|||||^^^^^99PSU</w:t>
      </w:r>
    </w:p>
    <w:p w:rsidR="00A60E98" w:rsidRPr="00A60E98" w:rsidRDefault="00A60E98" w:rsidP="00A60E98">
      <w:pPr>
        <w:rPr>
          <w:rFonts w:asciiTheme="majorHAnsi" w:hAnsiTheme="majorHAnsi" w:cs="Times New Roman"/>
        </w:rPr>
      </w:pPr>
      <w:r w:rsidRPr="00A60E98">
        <w:rPr>
          <w:rFonts w:asciiTheme="majorHAnsi" w:hAnsiTheme="majorHAnsi" w:cs="Times New Roman"/>
        </w:rPr>
        <w:t>RXR|30^ORAL</w:t>
      </w:r>
    </w:p>
    <w:p w:rsidR="00A60E98" w:rsidRDefault="00A60E98" w:rsidP="000D2957">
      <w:pPr>
        <w:rPr>
          <w:rFonts w:asciiTheme="majorHAnsi" w:hAnsiTheme="majorHAnsi" w:cs="Times New Roman"/>
        </w:rPr>
      </w:pPr>
      <w:r w:rsidRPr="00A60E98">
        <w:rPr>
          <w:rFonts w:asciiTheme="majorHAnsi" w:hAnsiTheme="majorHAnsi" w:cs="Times New Roman"/>
        </w:rPr>
        <w:t>ZRX|||N||10</w:t>
      </w:r>
      <w:r w:rsidR="0004382B">
        <w:rPr>
          <w:rFonts w:asciiTheme="majorHAnsi" w:hAnsiTheme="majorHAnsi" w:cs="Times New Roman"/>
        </w:rPr>
        <w:t>000000141^TDOC,PHARMACIST^99NP|</w:t>
      </w:r>
    </w:p>
    <w:p w:rsidR="0004382B" w:rsidRPr="0004382B" w:rsidRDefault="0004382B" w:rsidP="000D2957">
      <w:pPr>
        <w:rPr>
          <w:rFonts w:asciiTheme="majorHAnsi" w:hAnsiTheme="majorHAnsi" w:cs="Times New Roman"/>
        </w:rPr>
      </w:pPr>
    </w:p>
    <w:p w:rsidR="00244CD9" w:rsidRDefault="00A60E98" w:rsidP="0080610F">
      <w:pPr>
        <w:pStyle w:val="Style5"/>
      </w:pPr>
      <w:r w:rsidRPr="00244CD9">
        <w:t xml:space="preserve">Canceled, </w:t>
      </w:r>
      <w:r w:rsidR="00244CD9" w:rsidRPr="00244CD9">
        <w:t>Discontinued</w:t>
      </w:r>
      <w:r w:rsidR="0080610F">
        <w:t xml:space="preserve"> Order </w:t>
      </w:r>
      <w:r w:rsidR="00244CD9" w:rsidRPr="00244CD9">
        <w:t>(edit/replaced)</w:t>
      </w:r>
    </w:p>
    <w:p w:rsidR="00A60E98" w:rsidRPr="00A60E98" w:rsidRDefault="00A60E98" w:rsidP="00A60E98">
      <w:pPr>
        <w:rPr>
          <w:rFonts w:asciiTheme="majorHAnsi" w:hAnsiTheme="majorHAnsi" w:cs="Times New Roman"/>
        </w:rPr>
      </w:pPr>
      <w:r w:rsidRPr="00A60E98">
        <w:rPr>
          <w:rFonts w:asciiTheme="majorHAnsi" w:hAnsiTheme="majorHAnsi" w:cs="Times New Roman"/>
        </w:rPr>
        <w:t>MSH|^~\&amp;|DSIH SR|500|DSIH CL|500|20121009124808-0500||</w:t>
      </w:r>
      <w:r w:rsidR="004B4BC4">
        <w:rPr>
          <w:rFonts w:asciiTheme="majorHAnsi" w:hAnsiTheme="majorHAnsi" w:cs="Times New Roman"/>
        </w:rPr>
        <w:t>RDE</w:t>
      </w:r>
      <w:r w:rsidRPr="00A60E98">
        <w:rPr>
          <w:rFonts w:asciiTheme="majorHAnsi" w:hAnsiTheme="majorHAnsi" w:cs="Times New Roman"/>
        </w:rPr>
        <w:t>^O01|5008786|P|2.3.1|||AL|NE|USA</w:t>
      </w:r>
    </w:p>
    <w:p w:rsidR="00A60E98" w:rsidRPr="00A60E98" w:rsidRDefault="00E63A87" w:rsidP="00A60E98">
      <w:pPr>
        <w:rPr>
          <w:rFonts w:asciiTheme="majorHAnsi" w:hAnsiTheme="majorHAnsi" w:cs="Times New Roman"/>
        </w:rPr>
      </w:pPr>
      <w:r>
        <w:rPr>
          <w:rFonts w:asciiTheme="majorHAnsi" w:hAnsiTheme="majorHAnsi" w:cs="Times New Roman"/>
        </w:rPr>
        <w:t>PID|1|5000000120V858032|</w:t>
      </w:r>
      <w:r w:rsidR="00A60E98" w:rsidRPr="00A60E98">
        <w:rPr>
          <w:rFonts w:asciiTheme="majorHAnsi" w:hAnsiTheme="majorHAnsi" w:cs="Times New Roman"/>
        </w:rPr>
        <w:t>5000000120V858032^^^USVHA&amp;&amp;0363^NI^VA FACILITY ID&amp;500&amp;L^^20121009~666667897^^^USSSA&amp;&amp;0363^SS^VA FACILITY ID&amp;500&amp;L~^^^USDOD&amp;&amp;0363^TIN^VA FACILITY ID&amp;500&amp;L~^^^USDOD&amp;&amp;0363^FIN^VA FACILITY ID&amp;500&amp;L~100024^^^USVHA&amp;&amp;0363^</w:t>
      </w:r>
      <w:r>
        <w:rPr>
          <w:rFonts w:asciiTheme="majorHAnsi" w:hAnsiTheme="majorHAnsi" w:cs="Times New Roman"/>
        </w:rPr>
        <w:t>PI^VA FACILITY ID&amp;500&amp;L|100024|</w:t>
      </w:r>
      <w:r w:rsidR="00A60E98" w:rsidRPr="00A60E98">
        <w:rPr>
          <w:rFonts w:asciiTheme="majorHAnsi" w:hAnsiTheme="majorHAnsi" w:cs="Times New Roman"/>
        </w:rPr>
        <w:t>DATABRIDGE^PATIENTTWO^B^^^^L|CLARK^^^^^^M|19511202|M||2054-5-SLF^BLACK OR AFRICAN AMERICAN^0005^2054-5^BLACK OR AFRICAN AMERICAN^CDC|133 W ELMO Street^^MANCHESTER^NH^03102^USA^P^^~^^MIDTOWN^NH^^^N||(555)555-00</w:t>
      </w:r>
      <w:r>
        <w:rPr>
          <w:rFonts w:asciiTheme="majorHAnsi" w:hAnsiTheme="majorHAnsi" w:cs="Times New Roman"/>
        </w:rPr>
        <w:t>00^PRN^PH~(000)000-5555^WPN^PH|</w:t>
      </w:r>
      <w:r w:rsidR="00A60E98" w:rsidRPr="00A60E98">
        <w:rPr>
          <w:rFonts w:asciiTheme="majorHAnsi" w:hAnsiTheme="majorHAnsi" w:cs="Times New Roman"/>
        </w:rPr>
        <w:t>(000)000-5555||M^MARRIED^VA11|23^PENTECOSTAL^VA13|6317^1028|666667897|||2186-5-SLF^NOT HISPANIC OR LATINO^0189^2186-5^NOT HISPANIC OR LATINO^CDC|MIDTOWN NH|N||||||||</w:t>
      </w:r>
    </w:p>
    <w:p w:rsidR="00A60E98" w:rsidRPr="00A60E98" w:rsidRDefault="00A60E98" w:rsidP="00A60E98">
      <w:pPr>
        <w:rPr>
          <w:rFonts w:asciiTheme="majorHAnsi" w:hAnsiTheme="majorHAnsi" w:cs="Times New Roman"/>
        </w:rPr>
      </w:pPr>
      <w:r w:rsidRPr="00A60E98">
        <w:rPr>
          <w:rFonts w:asciiTheme="majorHAnsi" w:hAnsiTheme="majorHAnsi" w:cs="Times New Roman"/>
        </w:rPr>
        <w:t>PV1|1|I|ICU/CCU^1^2|||^^|10000000049^CPRSATTENDING^TWO^^^^MASTER|||15^GENERAL(ACUTE MEDICINE)^M^MEDICINE||||||||NSC VETERAN|||12||||||||||||||||||515.6|||||20121009113908-0500||||||6317</w:t>
      </w:r>
    </w:p>
    <w:p w:rsidR="00A60E98" w:rsidRPr="00A60E98" w:rsidRDefault="00A60E98" w:rsidP="00A60E98">
      <w:pPr>
        <w:rPr>
          <w:rFonts w:asciiTheme="majorHAnsi" w:hAnsiTheme="majorHAnsi" w:cs="Times New Roman"/>
        </w:rPr>
      </w:pPr>
      <w:r w:rsidRPr="00A60E98">
        <w:rPr>
          <w:rFonts w:asciiTheme="majorHAnsi" w:hAnsiTheme="majorHAnsi" w:cs="Times New Roman"/>
        </w:rPr>
        <w:t>ORC|</w:t>
      </w:r>
      <w:r w:rsidRPr="004077D2">
        <w:rPr>
          <w:rFonts w:asciiTheme="majorHAnsi" w:hAnsiTheme="majorHAnsi" w:cs="Times New Roman"/>
          <w:b/>
        </w:rPr>
        <w:t>OC</w:t>
      </w:r>
      <w:r w:rsidRPr="00A60E98">
        <w:rPr>
          <w:rFonts w:asciiTheme="majorHAnsi" w:hAnsiTheme="majorHAnsi" w:cs="Times New Roman"/>
        </w:rPr>
        <w:t>|19138;1^OR|2448P^PS||</w:t>
      </w:r>
      <w:r w:rsidRPr="004077D2">
        <w:rPr>
          <w:rFonts w:asciiTheme="majorHAnsi" w:hAnsiTheme="majorHAnsi" w:cs="Times New Roman"/>
          <w:b/>
        </w:rPr>
        <w:t>RP</w:t>
      </w:r>
      <w:r w:rsidRPr="00A60E98">
        <w:rPr>
          <w:rFonts w:asciiTheme="majorHAnsi" w:hAnsiTheme="majorHAnsi" w:cs="Times New Roman"/>
        </w:rPr>
        <w:t>||^Q1HRS&amp;01-02-03-04-05-06-07-08-09-10-11-12-13-14-15-16-17-18-19-20-21-22-23-24^^^^^C||201210091214-0500|10000000032^CPRSPHYSICIAN,ONE||10000000032^CPRSPHYSICIAN,ONE||||E^ELECTRONICALLY ENTERED^99ORN^^^|||</w:t>
      </w:r>
    </w:p>
    <w:p w:rsidR="00A60E98" w:rsidRPr="00A60E98" w:rsidRDefault="00A60E98" w:rsidP="00A60E98">
      <w:pPr>
        <w:rPr>
          <w:rFonts w:asciiTheme="majorHAnsi" w:hAnsiTheme="majorHAnsi" w:cs="Times New Roman"/>
        </w:rPr>
      </w:pPr>
      <w:r w:rsidRPr="00A60E98">
        <w:rPr>
          <w:rFonts w:asciiTheme="majorHAnsi" w:hAnsiTheme="majorHAnsi" w:cs="Times New Roman"/>
        </w:rPr>
        <w:t>RXO|^^^299^GUAIFENESIN LIQUID^99PSP||||||||||||||||</w:t>
      </w:r>
    </w:p>
    <w:p w:rsidR="00A60E98" w:rsidRPr="00A60E98" w:rsidRDefault="00A60E98" w:rsidP="00A60E98">
      <w:pPr>
        <w:rPr>
          <w:rFonts w:asciiTheme="majorHAnsi" w:hAnsiTheme="majorHAnsi" w:cs="Times New Roman"/>
        </w:rPr>
      </w:pPr>
      <w:r w:rsidRPr="00A60E98">
        <w:rPr>
          <w:rFonts w:asciiTheme="majorHAnsi" w:hAnsiTheme="majorHAnsi" w:cs="Times New Roman"/>
        </w:rPr>
        <w:t>RXE|^Q1HRS&amp;01-02-03-04-05-06-07-08-09-10-11-12-13-14-15-16-17-18-19-20-21-22-23-24^^^20121009124807-0500^R^C^2CC||2|||||||||||10000000032^CPRSPHYSICIAN,ONE^99NP|||||||^01-02-03-04-05-06-07-08-09-10-11-12-13-14-15-16</w:t>
      </w:r>
      <w:r w:rsidR="00E63A87">
        <w:rPr>
          <w:rFonts w:asciiTheme="majorHAnsi" w:hAnsiTheme="majorHAnsi" w:cs="Times New Roman"/>
        </w:rPr>
        <w:t>-17-18-19-20-21-22-23-24^99PSA^</w:t>
      </w:r>
      <w:r w:rsidRPr="00A60E98">
        <w:rPr>
          <w:rFonts w:asciiTheme="majorHAnsi" w:hAnsiTheme="majorHAnsi" w:cs="Times New Roman"/>
        </w:rPr>
        <w:t>^^|||||</w:t>
      </w:r>
    </w:p>
    <w:p w:rsidR="00A60E98" w:rsidRPr="00A60E98" w:rsidRDefault="00A60E98" w:rsidP="00A60E98">
      <w:pPr>
        <w:rPr>
          <w:rFonts w:asciiTheme="majorHAnsi" w:hAnsiTheme="majorHAnsi" w:cs="Times New Roman"/>
        </w:rPr>
      </w:pPr>
      <w:r w:rsidRPr="00A60E98">
        <w:rPr>
          <w:rFonts w:asciiTheme="majorHAnsi" w:hAnsiTheme="majorHAnsi" w:cs="Times New Roman"/>
        </w:rPr>
        <w:t>RXR|1^ORAL (BY MOUTH)</w:t>
      </w:r>
    </w:p>
    <w:p w:rsidR="00A60E98" w:rsidRPr="00A60E98" w:rsidRDefault="00A60E98" w:rsidP="00A60E98">
      <w:pPr>
        <w:rPr>
          <w:rFonts w:asciiTheme="majorHAnsi" w:hAnsiTheme="majorHAnsi" w:cs="Times New Roman"/>
        </w:rPr>
      </w:pPr>
      <w:r w:rsidRPr="00A60E98">
        <w:rPr>
          <w:rFonts w:asciiTheme="majorHAnsi" w:hAnsiTheme="majorHAnsi" w:cs="Times New Roman"/>
        </w:rPr>
        <w:t>ZRX|||N||10000000032^CPRSPHYSICIAN,ONE^99NP|</w:t>
      </w:r>
    </w:p>
    <w:p w:rsidR="006A4617" w:rsidRPr="00A60E98" w:rsidRDefault="006A4617" w:rsidP="006A4617">
      <w:pPr>
        <w:rPr>
          <w:rFonts w:asciiTheme="majorHAnsi" w:hAnsiTheme="majorHAnsi" w:cs="Times New Roman"/>
        </w:rPr>
      </w:pPr>
    </w:p>
    <w:p w:rsidR="00C55CC1" w:rsidRDefault="00C55CC1" w:rsidP="0080610F">
      <w:pPr>
        <w:pStyle w:val="Style5"/>
      </w:pPr>
      <w:r>
        <w:t>P</w:t>
      </w:r>
      <w:r w:rsidR="0080610F">
        <w:t xml:space="preserve">ending Med Order </w:t>
      </w:r>
      <w:r>
        <w:t xml:space="preserve"> </w:t>
      </w:r>
    </w:p>
    <w:p w:rsidR="00A60E98" w:rsidRPr="00E63A87" w:rsidRDefault="00244CD9" w:rsidP="000D2957">
      <w:pPr>
        <w:rPr>
          <w:rFonts w:asciiTheme="majorHAnsi" w:hAnsiTheme="majorHAnsi"/>
          <w:i/>
        </w:rPr>
      </w:pPr>
      <w:r w:rsidRPr="00C55CC1">
        <w:rPr>
          <w:rFonts w:asciiTheme="majorHAnsi" w:hAnsiTheme="majorHAnsi"/>
          <w:i/>
        </w:rPr>
        <w:t xml:space="preserve">Replaces a previous </w:t>
      </w:r>
      <w:r w:rsidR="004077D2" w:rsidRPr="00C55CC1">
        <w:rPr>
          <w:rFonts w:asciiTheme="majorHAnsi" w:hAnsiTheme="majorHAnsi"/>
          <w:i/>
        </w:rPr>
        <w:t xml:space="preserve">changed (Edit) </w:t>
      </w:r>
      <w:r w:rsidRPr="00C55CC1">
        <w:rPr>
          <w:rFonts w:asciiTheme="majorHAnsi" w:hAnsiTheme="majorHAnsi"/>
          <w:i/>
        </w:rPr>
        <w:t xml:space="preserve">order with a new </w:t>
      </w:r>
      <w:r w:rsidR="004077D2" w:rsidRPr="00C55CC1">
        <w:rPr>
          <w:rFonts w:asciiTheme="majorHAnsi" w:hAnsiTheme="majorHAnsi"/>
          <w:i/>
        </w:rPr>
        <w:t xml:space="preserve">Pending </w:t>
      </w:r>
      <w:r w:rsidRPr="00C55CC1">
        <w:rPr>
          <w:rFonts w:asciiTheme="majorHAnsi" w:hAnsiTheme="majorHAnsi"/>
          <w:i/>
        </w:rPr>
        <w:t xml:space="preserve">order </w:t>
      </w:r>
      <w:r w:rsidR="004077D2" w:rsidRPr="00C55CC1">
        <w:rPr>
          <w:rFonts w:asciiTheme="majorHAnsi" w:hAnsiTheme="majorHAnsi"/>
          <w:i/>
        </w:rPr>
        <w:t xml:space="preserve">(New order </w:t>
      </w:r>
      <w:r w:rsidRPr="00C55CC1">
        <w:rPr>
          <w:rFonts w:asciiTheme="majorHAnsi" w:hAnsiTheme="majorHAnsi"/>
          <w:i/>
        </w:rPr>
        <w:t>#</w:t>
      </w:r>
      <w:r w:rsidR="004077D2" w:rsidRPr="00C55CC1">
        <w:rPr>
          <w:rFonts w:asciiTheme="majorHAnsi" w:hAnsiTheme="majorHAnsi"/>
          <w:i/>
        </w:rPr>
        <w:t>)</w:t>
      </w:r>
      <w:r w:rsidRPr="00C55CC1">
        <w:rPr>
          <w:rFonts w:asciiTheme="majorHAnsi" w:hAnsiTheme="majorHAnsi"/>
          <w:i/>
        </w:rPr>
        <w:t xml:space="preserve"> </w:t>
      </w:r>
    </w:p>
    <w:p w:rsidR="00A60E98" w:rsidRPr="00A60E98" w:rsidRDefault="00A60E98" w:rsidP="00A60E98">
      <w:pPr>
        <w:rPr>
          <w:rFonts w:asciiTheme="majorHAnsi" w:hAnsiTheme="majorHAnsi" w:cs="Times New Roman"/>
        </w:rPr>
      </w:pPr>
      <w:r w:rsidRPr="00A60E98">
        <w:rPr>
          <w:rFonts w:asciiTheme="majorHAnsi" w:hAnsiTheme="majorHAnsi" w:cs="Times New Roman"/>
        </w:rPr>
        <w:t>MSH|^~\&amp;|DSIH SR|500|DSIH CL|500|20121009124809-0500||</w:t>
      </w:r>
      <w:r w:rsidR="004B4BC4">
        <w:rPr>
          <w:rFonts w:asciiTheme="majorHAnsi" w:hAnsiTheme="majorHAnsi" w:cs="Times New Roman"/>
        </w:rPr>
        <w:t>RDE</w:t>
      </w:r>
      <w:r w:rsidRPr="00A60E98">
        <w:rPr>
          <w:rFonts w:asciiTheme="majorHAnsi" w:hAnsiTheme="majorHAnsi" w:cs="Times New Roman"/>
        </w:rPr>
        <w:t>^O01|5008789|P|2.3.1|||AL|NE|USA</w:t>
      </w:r>
    </w:p>
    <w:p w:rsidR="00A60E98" w:rsidRPr="00A60E98" w:rsidRDefault="00A60E98" w:rsidP="00A60E98">
      <w:pPr>
        <w:rPr>
          <w:rFonts w:asciiTheme="majorHAnsi" w:hAnsiTheme="majorHAnsi" w:cs="Times New Roman"/>
        </w:rPr>
      </w:pPr>
      <w:r w:rsidRPr="00A60E98">
        <w:rPr>
          <w:rFonts w:asciiTheme="majorHAnsi" w:hAnsiTheme="majorHAnsi" w:cs="Times New Roman"/>
        </w:rPr>
        <w:t>PID|1|5000000120</w:t>
      </w:r>
      <w:r w:rsidR="00E63A87">
        <w:rPr>
          <w:rFonts w:asciiTheme="majorHAnsi" w:hAnsiTheme="majorHAnsi" w:cs="Times New Roman"/>
        </w:rPr>
        <w:t>V858032|</w:t>
      </w:r>
      <w:r w:rsidRPr="00A60E98">
        <w:rPr>
          <w:rFonts w:asciiTheme="majorHAnsi" w:hAnsiTheme="majorHAnsi" w:cs="Times New Roman"/>
        </w:rPr>
        <w:t>5000000120V858032^^^USVHA&amp;&amp;0363^NI^VA FACILITY ID&amp;500&amp;L^^20121009~666667897^^^USSSA&amp;&amp;0363^SS^VA FACILITY ID&amp;500&amp;L~^^^USDOD&amp;&amp;0363^TIN^VA FACILITY ID&amp;500&amp;L~^^^USDOD&amp;&amp;0363^FIN^VA FACILITY ID&amp;500&amp;L~100024^^^USVHA&amp;&amp;0363^</w:t>
      </w:r>
      <w:r w:rsidR="00E63A87">
        <w:rPr>
          <w:rFonts w:asciiTheme="majorHAnsi" w:hAnsiTheme="majorHAnsi" w:cs="Times New Roman"/>
        </w:rPr>
        <w:t>PI^VA FACILITY ID&amp;500&amp;L|100024|</w:t>
      </w:r>
      <w:r w:rsidRPr="00A60E98">
        <w:rPr>
          <w:rFonts w:asciiTheme="majorHAnsi" w:hAnsiTheme="majorHAnsi" w:cs="Times New Roman"/>
        </w:rPr>
        <w:t>DATABRIDGE^PATIENTTWO^B^^^^L|CLARK^^^^^^M|19511202|M||2054-5-SLF^BLACK OR AFRICAN AMERICAN^0005^2054-5^BLACK OR AFRICAN AMERICAN^CDC|133 W ELMO Street^^MANCHESTER^NH^03102^USA^P^^~^^MIDTOWN^NH^^^N||(555)555-00</w:t>
      </w:r>
      <w:r w:rsidR="00E63A87">
        <w:rPr>
          <w:rFonts w:asciiTheme="majorHAnsi" w:hAnsiTheme="majorHAnsi" w:cs="Times New Roman"/>
        </w:rPr>
        <w:t>00^PRN^PH~(000)000-5555^WPN^PH|</w:t>
      </w:r>
      <w:r w:rsidRPr="00A60E98">
        <w:rPr>
          <w:rFonts w:asciiTheme="majorHAnsi" w:hAnsiTheme="majorHAnsi" w:cs="Times New Roman"/>
        </w:rPr>
        <w:t>(000)000-5555||M^MARRIED^VA11|23^PENTECOSTAL^VA13|6317^1028|666667897|||2186-5-SLF^NOT HISPANIC OR LATINO^0189^2186-5^NOT HISPANIC OR LATINO^CDC|MIDTOWN NH|N||||||||</w:t>
      </w:r>
    </w:p>
    <w:p w:rsidR="00A60E98" w:rsidRPr="00A60E98" w:rsidRDefault="00A60E98" w:rsidP="00A60E98">
      <w:pPr>
        <w:rPr>
          <w:rFonts w:asciiTheme="majorHAnsi" w:hAnsiTheme="majorHAnsi" w:cs="Times New Roman"/>
        </w:rPr>
      </w:pPr>
      <w:r w:rsidRPr="00A60E98">
        <w:rPr>
          <w:rFonts w:asciiTheme="majorHAnsi" w:hAnsiTheme="majorHAnsi" w:cs="Times New Roman"/>
        </w:rPr>
        <w:t>PV1|1|I|ICU/CCU^1^2|||^^|10000000049^CPRSATTENDING^TWO^^^^MASTER|||15^GENERAL(ACUTE MEDICINE)^M^MEDICINE||||||||NSC VETERAN|||12||||||||||||||||||515.6|||||20121009113908-0500||||||6317</w:t>
      </w:r>
    </w:p>
    <w:p w:rsidR="00A60E98" w:rsidRPr="00A60E98" w:rsidRDefault="00A60E98" w:rsidP="00A60E98">
      <w:pPr>
        <w:rPr>
          <w:rFonts w:asciiTheme="majorHAnsi" w:hAnsiTheme="majorHAnsi" w:cs="Times New Roman"/>
        </w:rPr>
      </w:pPr>
      <w:r w:rsidRPr="00A60E98">
        <w:rPr>
          <w:rFonts w:asciiTheme="majorHAnsi" w:hAnsiTheme="majorHAnsi" w:cs="Times New Roman"/>
        </w:rPr>
        <w:t>ORC|</w:t>
      </w:r>
      <w:r w:rsidRPr="00244CD9">
        <w:rPr>
          <w:rFonts w:asciiTheme="majorHAnsi" w:hAnsiTheme="majorHAnsi" w:cs="Times New Roman"/>
          <w:b/>
        </w:rPr>
        <w:t>XR</w:t>
      </w:r>
      <w:r w:rsidRPr="00A60E98">
        <w:rPr>
          <w:rFonts w:asciiTheme="majorHAnsi" w:hAnsiTheme="majorHAnsi" w:cs="Times New Roman"/>
        </w:rPr>
        <w:t>|19140;1^OR|2450P^PS||</w:t>
      </w:r>
      <w:r w:rsidRPr="00244CD9">
        <w:rPr>
          <w:rFonts w:asciiTheme="majorHAnsi" w:hAnsiTheme="majorHAnsi" w:cs="Times New Roman"/>
          <w:b/>
        </w:rPr>
        <w:t>IP</w:t>
      </w:r>
      <w:r w:rsidRPr="00A60E98">
        <w:rPr>
          <w:rFonts w:asciiTheme="majorHAnsi" w:hAnsiTheme="majorHAnsi" w:cs="Times New Roman"/>
        </w:rPr>
        <w:t>||^Q1HRS&amp;01-02-03-04-05-06-07-08-09-10-11-12-13-14-15-16-17-18-19-20-21-22-23-24^^^^^C||201210091248-0500|10000000032^CPRSPHYSICIAN,ONE||10000000032^CPRSPHYSICIAN,ONE||||E^ELECTRONICALLY ENTERED^99ORN^^^|||</w:t>
      </w:r>
    </w:p>
    <w:p w:rsidR="00A60E98" w:rsidRPr="00A60E98" w:rsidRDefault="00A60E98" w:rsidP="00A60E98">
      <w:pPr>
        <w:rPr>
          <w:rFonts w:asciiTheme="majorHAnsi" w:hAnsiTheme="majorHAnsi" w:cs="Times New Roman"/>
        </w:rPr>
      </w:pPr>
      <w:r w:rsidRPr="00A60E98">
        <w:rPr>
          <w:rFonts w:asciiTheme="majorHAnsi" w:hAnsiTheme="majorHAnsi" w:cs="Times New Roman"/>
        </w:rPr>
        <w:t>RXO|^^^299^GUAIFENESIN LIQUID^99PSP||||||||||||||||</w:t>
      </w:r>
    </w:p>
    <w:p w:rsidR="00A60E98" w:rsidRPr="00A60E98" w:rsidRDefault="00A60E98" w:rsidP="00A60E98">
      <w:pPr>
        <w:rPr>
          <w:rFonts w:asciiTheme="majorHAnsi" w:hAnsiTheme="majorHAnsi" w:cs="Times New Roman"/>
        </w:rPr>
      </w:pPr>
      <w:r w:rsidRPr="00A60E98">
        <w:rPr>
          <w:rFonts w:asciiTheme="majorHAnsi" w:hAnsiTheme="majorHAnsi" w:cs="Times New Roman"/>
        </w:rPr>
        <w:t>RXE|^Q1HRS&amp;01-02-03-04-05-06-07-08-09-10-11-12-13-14-15-16-17-18-19-20-21-22-23-24^^^^R^C^2CC||2|||||||||||10000000032^CPRSPHYSICIAN,ONE^99NP|||||||^01-02-03-04-05-06-07-08-09-10-11-12-13-14-15-16-17-18-19-20-21-22-23-24^99PSA^^^|||||</w:t>
      </w:r>
    </w:p>
    <w:p w:rsidR="00A60E98" w:rsidRPr="00A60E98" w:rsidRDefault="00A60E98" w:rsidP="00A60E98">
      <w:pPr>
        <w:rPr>
          <w:rFonts w:asciiTheme="majorHAnsi" w:hAnsiTheme="majorHAnsi" w:cs="Times New Roman"/>
        </w:rPr>
      </w:pPr>
      <w:r w:rsidRPr="00A60E98">
        <w:rPr>
          <w:rFonts w:asciiTheme="majorHAnsi" w:hAnsiTheme="majorHAnsi" w:cs="Times New Roman"/>
        </w:rPr>
        <w:t>NTE|</w:t>
      </w:r>
      <w:r w:rsidR="00E63A87">
        <w:rPr>
          <w:rFonts w:asciiTheme="majorHAnsi" w:hAnsiTheme="majorHAnsi" w:cs="Times New Roman"/>
        </w:rPr>
        <w:t>1</w:t>
      </w:r>
      <w:r w:rsidRPr="00A60E98">
        <w:rPr>
          <w:rFonts w:asciiTheme="majorHAnsi" w:hAnsiTheme="majorHAnsi" w:cs="Times New Roman"/>
        </w:rPr>
        <w:t>|L| DOCUMENT IF PATIENT IS COUGHING \T\\T\\T\\T\\S\\S\\S\\S\ AND IF PRODUCTIVE AND DESCRIBE\T\\T\\T\\T\\R\\R\\R\\R\</w:t>
      </w:r>
    </w:p>
    <w:p w:rsidR="00A60E98" w:rsidRPr="00A60E98" w:rsidRDefault="00A60E98" w:rsidP="00A60E98">
      <w:pPr>
        <w:rPr>
          <w:rFonts w:asciiTheme="majorHAnsi" w:hAnsiTheme="majorHAnsi" w:cs="Times New Roman"/>
        </w:rPr>
      </w:pPr>
      <w:r w:rsidRPr="00A60E98">
        <w:rPr>
          <w:rFonts w:asciiTheme="majorHAnsi" w:hAnsiTheme="majorHAnsi" w:cs="Times New Roman"/>
        </w:rPr>
        <w:t>RXR|1^ORAL (BY MOUTH)</w:t>
      </w:r>
    </w:p>
    <w:p w:rsidR="00A60E98" w:rsidRPr="00A60E98" w:rsidRDefault="00A60E98" w:rsidP="00A60E98">
      <w:pPr>
        <w:rPr>
          <w:rFonts w:asciiTheme="majorHAnsi" w:hAnsiTheme="majorHAnsi" w:cs="Times New Roman"/>
        </w:rPr>
      </w:pPr>
      <w:r w:rsidRPr="00A60E98">
        <w:rPr>
          <w:rFonts w:asciiTheme="majorHAnsi" w:hAnsiTheme="majorHAnsi" w:cs="Times New Roman"/>
        </w:rPr>
        <w:t>ZRX|19138;1||E||10000000032^CPRSPHYSICIAN,ONE^99NP|</w:t>
      </w:r>
    </w:p>
    <w:p w:rsidR="00A60E98" w:rsidRPr="004077D2" w:rsidRDefault="00A60E98" w:rsidP="000D2957">
      <w:pPr>
        <w:rPr>
          <w:rFonts w:asciiTheme="majorHAnsi" w:hAnsiTheme="majorHAnsi" w:cs="Times New Roman"/>
          <w:sz w:val="28"/>
          <w:szCs w:val="28"/>
        </w:rPr>
      </w:pPr>
    </w:p>
    <w:p w:rsidR="004077D2" w:rsidRPr="004077D2" w:rsidRDefault="004077D2" w:rsidP="0080610F">
      <w:pPr>
        <w:pStyle w:val="Style5"/>
      </w:pPr>
      <w:r w:rsidRPr="004077D2">
        <w:t>Active Med</w:t>
      </w:r>
      <w:r w:rsidR="0080610F">
        <w:t xml:space="preserve"> Order, </w:t>
      </w:r>
      <w:r w:rsidRPr="004077D2">
        <w:t>Pharmacist</w:t>
      </w:r>
      <w:r w:rsidR="0080610F">
        <w:t xml:space="preserve"> Verified</w:t>
      </w:r>
    </w:p>
    <w:p w:rsidR="00A60E98" w:rsidRPr="00A60E98" w:rsidRDefault="00A60E98" w:rsidP="00A60E98">
      <w:pPr>
        <w:rPr>
          <w:rFonts w:asciiTheme="majorHAnsi" w:hAnsiTheme="majorHAnsi" w:cs="Times New Roman"/>
        </w:rPr>
      </w:pPr>
      <w:r w:rsidRPr="00A60E98">
        <w:rPr>
          <w:rFonts w:asciiTheme="majorHAnsi" w:hAnsiTheme="majorHAnsi" w:cs="Times New Roman"/>
        </w:rPr>
        <w:t>MSH|^~\&amp;|DSIH SR|500|DSIH CL|500|20121009125229-0500||</w:t>
      </w:r>
      <w:r w:rsidR="004B4BC4">
        <w:rPr>
          <w:rFonts w:asciiTheme="majorHAnsi" w:hAnsiTheme="majorHAnsi" w:cs="Times New Roman"/>
        </w:rPr>
        <w:t>RDE</w:t>
      </w:r>
      <w:r w:rsidRPr="00A60E98">
        <w:rPr>
          <w:rFonts w:asciiTheme="majorHAnsi" w:hAnsiTheme="majorHAnsi" w:cs="Times New Roman"/>
        </w:rPr>
        <w:t>^O01|5008792|P|2.3.1|||AL|NE|USA</w:t>
      </w:r>
    </w:p>
    <w:p w:rsidR="00A60E98" w:rsidRPr="00A60E98" w:rsidRDefault="00E63A87" w:rsidP="00A60E98">
      <w:pPr>
        <w:rPr>
          <w:rFonts w:asciiTheme="majorHAnsi" w:hAnsiTheme="majorHAnsi" w:cs="Times New Roman"/>
        </w:rPr>
      </w:pPr>
      <w:r>
        <w:rPr>
          <w:rFonts w:asciiTheme="majorHAnsi" w:hAnsiTheme="majorHAnsi" w:cs="Times New Roman"/>
        </w:rPr>
        <w:t>PID|1|5000000120V858032|</w:t>
      </w:r>
      <w:r w:rsidR="00A60E98" w:rsidRPr="00A60E98">
        <w:rPr>
          <w:rFonts w:asciiTheme="majorHAnsi" w:hAnsiTheme="majorHAnsi" w:cs="Times New Roman"/>
        </w:rPr>
        <w:t>5000000120V858032^^^USVHA&amp;&amp;0363^NI^VA FACILITY ID&amp;500&amp;L^^20121009~666667897^^^USSSA&amp;&amp;0363^SS^VA FACILITY ID&amp;500&amp;L~^^^USDOD&amp;&amp;0363^TIN^VA FACILITY ID&amp;500&amp;L~^^^USDOD&amp;&amp;0363^FIN^VA FACILITY ID&amp;500&amp;L~100024^^^USVHA&amp;&amp;0363^</w:t>
      </w:r>
      <w:r>
        <w:rPr>
          <w:rFonts w:asciiTheme="majorHAnsi" w:hAnsiTheme="majorHAnsi" w:cs="Times New Roman"/>
        </w:rPr>
        <w:t>PI^VA FACILITY ID&amp;500&amp;L|100024|</w:t>
      </w:r>
      <w:r w:rsidR="00A60E98" w:rsidRPr="00A60E98">
        <w:rPr>
          <w:rFonts w:asciiTheme="majorHAnsi" w:hAnsiTheme="majorHAnsi" w:cs="Times New Roman"/>
        </w:rPr>
        <w:t>DATABRIDGE^PATIENTTWO^B^^^^L|CLARK^^^^^^M|19511202|M||2054-5-SLF^BLACK OR AFRICAN AMERICAN^0005^2054-5^BLACK OR AFRICAN AMERICAN^CDC|133 W ELMO Street^^MANCHESTER^NH^03102^USA^P^^~^^MIDTOWN^NH^^^N||(555)555-00</w:t>
      </w:r>
      <w:r>
        <w:rPr>
          <w:rFonts w:asciiTheme="majorHAnsi" w:hAnsiTheme="majorHAnsi" w:cs="Times New Roman"/>
        </w:rPr>
        <w:t>00^PRN^PH~(000)000-5555^WPN^PH|</w:t>
      </w:r>
      <w:r w:rsidR="00A60E98" w:rsidRPr="00A60E98">
        <w:rPr>
          <w:rFonts w:asciiTheme="majorHAnsi" w:hAnsiTheme="majorHAnsi" w:cs="Times New Roman"/>
        </w:rPr>
        <w:t>(000)000-5555||M^MARRIED^VA11|23^PENTECOSTAL^VA13|6317^1028|666667897|||2186-5-SLF^NOT HISPANIC OR LATINO^0189^2186-5^NOT HISPANIC OR LATINO^CDC|MIDTOWN NH|N||||||||</w:t>
      </w:r>
    </w:p>
    <w:p w:rsidR="00A60E98" w:rsidRPr="00A60E98" w:rsidRDefault="00A60E98" w:rsidP="00A60E98">
      <w:pPr>
        <w:rPr>
          <w:rFonts w:asciiTheme="majorHAnsi" w:hAnsiTheme="majorHAnsi" w:cs="Times New Roman"/>
        </w:rPr>
      </w:pPr>
      <w:r w:rsidRPr="00A60E98">
        <w:rPr>
          <w:rFonts w:asciiTheme="majorHAnsi" w:hAnsiTheme="majorHAnsi" w:cs="Times New Roman"/>
        </w:rPr>
        <w:t>PV1|1|I|ICU/CCU^1^2|||^^|10000000049^CPRSATTENDING^TWO^^^^MASTER|||15^GENERAL(ACUTE MEDICINE)^M^MEDICINE||||||||NSC VETERAN|||12||||||||||||||||||515.6|||||20121009113908-0500||||||6317</w:t>
      </w:r>
    </w:p>
    <w:p w:rsidR="00A60E98" w:rsidRPr="00A60E98" w:rsidRDefault="00A60E98" w:rsidP="00A60E98">
      <w:pPr>
        <w:rPr>
          <w:rFonts w:asciiTheme="majorHAnsi" w:hAnsiTheme="majorHAnsi" w:cs="Times New Roman"/>
        </w:rPr>
      </w:pPr>
      <w:r w:rsidRPr="00A60E98">
        <w:rPr>
          <w:rFonts w:asciiTheme="majorHAnsi" w:hAnsiTheme="majorHAnsi" w:cs="Times New Roman"/>
        </w:rPr>
        <w:t>ORC|</w:t>
      </w:r>
      <w:r w:rsidRPr="005C643C">
        <w:rPr>
          <w:rFonts w:asciiTheme="majorHAnsi" w:hAnsiTheme="majorHAnsi" w:cs="Times New Roman"/>
          <w:b/>
        </w:rPr>
        <w:t>SC</w:t>
      </w:r>
      <w:r w:rsidRPr="00A60E98">
        <w:rPr>
          <w:rFonts w:asciiTheme="majorHAnsi" w:hAnsiTheme="majorHAnsi" w:cs="Times New Roman"/>
        </w:rPr>
        <w:t>|19140;1^OR|2U^PS||</w:t>
      </w:r>
      <w:r w:rsidRPr="005C643C">
        <w:rPr>
          <w:rFonts w:asciiTheme="majorHAnsi" w:hAnsiTheme="majorHAnsi" w:cs="Times New Roman"/>
          <w:b/>
        </w:rPr>
        <w:t>CM</w:t>
      </w:r>
      <w:r w:rsidRPr="00A60E98">
        <w:rPr>
          <w:rFonts w:asciiTheme="majorHAnsi" w:hAnsiTheme="majorHAnsi" w:cs="Times New Roman"/>
        </w:rPr>
        <w:t>||^Q1HRS&amp;01-02-03-04-05-06-07-08-09-10-11-12-13-14-15-16-17-18-19-20-21-22-23-24^^^^^C||201210091248-0500|10000000032^CPRSPHYSICIAN,ONE||10000000032^CPRSPHYSICIAN,ONE|||201210091300-0500|^^99ORN^^^|||</w:t>
      </w:r>
    </w:p>
    <w:p w:rsidR="00A60E98" w:rsidRPr="00A60E98" w:rsidRDefault="00A60E98" w:rsidP="00A60E98">
      <w:pPr>
        <w:rPr>
          <w:rFonts w:asciiTheme="majorHAnsi" w:hAnsiTheme="majorHAnsi" w:cs="Times New Roman"/>
        </w:rPr>
      </w:pPr>
      <w:r w:rsidRPr="00A60E98">
        <w:rPr>
          <w:rFonts w:asciiTheme="majorHAnsi" w:hAnsiTheme="majorHAnsi" w:cs="Times New Roman"/>
        </w:rPr>
        <w:t>RXO|^^^299^GUAIFENESIN LIQUID^99PSP||||||||||||||||</w:t>
      </w:r>
    </w:p>
    <w:p w:rsidR="00A60E98" w:rsidRPr="00A60E98" w:rsidRDefault="00A60E98" w:rsidP="00A60E98">
      <w:pPr>
        <w:rPr>
          <w:rFonts w:asciiTheme="majorHAnsi" w:hAnsiTheme="majorHAnsi" w:cs="Times New Roman"/>
        </w:rPr>
      </w:pPr>
      <w:r w:rsidRPr="00A60E98">
        <w:rPr>
          <w:rFonts w:asciiTheme="majorHAnsi" w:hAnsiTheme="majorHAnsi" w:cs="Times New Roman"/>
        </w:rPr>
        <w:t>RXE|2&amp;CC&amp;1&amp;^Q1HRS&amp;01-02-03-04-05-06-07-08-09-10-11-12-13-14-15-16-17-18-19-20-21-22-23-24^^201210091300-0500^20121023235959-0500^R^C^2CC</w:t>
      </w:r>
      <w:r w:rsidR="00E63A87">
        <w:rPr>
          <w:rFonts w:asciiTheme="majorHAnsi" w:hAnsiTheme="majorHAnsi" w:cs="Times New Roman"/>
        </w:rPr>
        <w:t xml:space="preserve">|^^^4463^GUAIFENESIN DM SYRUP 4 </w:t>
      </w:r>
      <w:r w:rsidRPr="00A60E98">
        <w:rPr>
          <w:rFonts w:asciiTheme="majorHAnsi" w:hAnsiTheme="majorHAnsi" w:cs="Times New Roman"/>
        </w:rPr>
        <w:t>OZ.^99PSD|2||^^^N/A^^99PSU|^^^35^LIQUID^99PSF||||||||100000001</w:t>
      </w:r>
      <w:r w:rsidR="00E63A87">
        <w:rPr>
          <w:rFonts w:asciiTheme="majorHAnsi" w:hAnsiTheme="majorHAnsi" w:cs="Times New Roman"/>
        </w:rPr>
        <w:t>41^TDOC,PHARMACIST^99</w:t>
      </w:r>
      <w:r w:rsidRPr="00A60E98">
        <w:rPr>
          <w:rFonts w:asciiTheme="majorHAnsi" w:hAnsiTheme="majorHAnsi" w:cs="Times New Roman"/>
        </w:rPr>
        <w:t>NP|||||||^01-02-03-04-05-06-07-08-09-10-11-12-13-14-15-16-17-18-19-20-21-22-23-24^99PSA^^^|||||^^^^^99PSU</w:t>
      </w:r>
    </w:p>
    <w:p w:rsidR="00A60E98" w:rsidRPr="00A60E98" w:rsidRDefault="00A60E98" w:rsidP="00A60E98">
      <w:pPr>
        <w:rPr>
          <w:rFonts w:asciiTheme="majorHAnsi" w:hAnsiTheme="majorHAnsi" w:cs="Times New Roman"/>
        </w:rPr>
      </w:pPr>
      <w:r w:rsidRPr="00A60E98">
        <w:rPr>
          <w:rFonts w:asciiTheme="majorHAnsi" w:hAnsiTheme="majorHAnsi" w:cs="Times New Roman"/>
        </w:rPr>
        <w:t>NTE|</w:t>
      </w:r>
      <w:r w:rsidR="00E63A87">
        <w:rPr>
          <w:rFonts w:asciiTheme="majorHAnsi" w:hAnsiTheme="majorHAnsi" w:cs="Times New Roman"/>
        </w:rPr>
        <w:t>1</w:t>
      </w:r>
      <w:r w:rsidRPr="00A60E98">
        <w:rPr>
          <w:rFonts w:asciiTheme="majorHAnsi" w:hAnsiTheme="majorHAnsi" w:cs="Times New Roman"/>
        </w:rPr>
        <w:t>|L| DOCUMENT IF PATIENT IS COUGHING \T\\T\\T\\T\\S\\S\\S\\S\ AND IF PRODUCTIVE AND DESCRIBE\T\\T\\T\\T\\R\\R\\R\\R\</w:t>
      </w:r>
    </w:p>
    <w:p w:rsidR="00A60E98" w:rsidRPr="00A60E98" w:rsidRDefault="00E63A87" w:rsidP="00A60E98">
      <w:pPr>
        <w:rPr>
          <w:rFonts w:asciiTheme="majorHAnsi" w:hAnsiTheme="majorHAnsi" w:cs="Times New Roman"/>
        </w:rPr>
      </w:pPr>
      <w:r>
        <w:rPr>
          <w:rFonts w:asciiTheme="majorHAnsi" w:hAnsiTheme="majorHAnsi" w:cs="Times New Roman"/>
        </w:rPr>
        <w:t>NTE|2</w:t>
      </w:r>
      <w:r w:rsidR="00A60E98" w:rsidRPr="00A60E98">
        <w:rPr>
          <w:rFonts w:asciiTheme="majorHAnsi" w:hAnsiTheme="majorHAnsi" w:cs="Times New Roman"/>
        </w:rPr>
        <w:t>|L| DOCUMENT IF PATIENT IS COUGHING \T\\T\\T\\T\\S\\S\\S\\S\ AND IF PRODUCTIVE AND  DESCRIBE\T\\T\\T\\T\\S\\S\\S\\S\</w:t>
      </w:r>
    </w:p>
    <w:p w:rsidR="00A60E98" w:rsidRPr="00A60E98" w:rsidRDefault="00A60E98" w:rsidP="00A60E98">
      <w:pPr>
        <w:rPr>
          <w:rFonts w:asciiTheme="majorHAnsi" w:hAnsiTheme="majorHAnsi" w:cs="Times New Roman"/>
        </w:rPr>
      </w:pPr>
      <w:r w:rsidRPr="00A60E98">
        <w:rPr>
          <w:rFonts w:asciiTheme="majorHAnsi" w:hAnsiTheme="majorHAnsi" w:cs="Times New Roman"/>
        </w:rPr>
        <w:t>RXR|1^ORAL (BY MOUTH)</w:t>
      </w:r>
    </w:p>
    <w:p w:rsidR="00A60E98" w:rsidRPr="00A60E98" w:rsidRDefault="00A60E98" w:rsidP="00A60E98">
      <w:pPr>
        <w:rPr>
          <w:rFonts w:asciiTheme="majorHAnsi" w:hAnsiTheme="majorHAnsi" w:cs="Times New Roman"/>
        </w:rPr>
      </w:pPr>
      <w:r w:rsidRPr="00A60E98">
        <w:rPr>
          <w:rFonts w:asciiTheme="majorHAnsi" w:hAnsiTheme="majorHAnsi" w:cs="Times New Roman"/>
        </w:rPr>
        <w:t>ZRX|19138;1||E||10000000141^TDOC,PHARMACIST^99NP|</w:t>
      </w:r>
    </w:p>
    <w:p w:rsidR="00A60E98" w:rsidRPr="00A60E98" w:rsidRDefault="00A60E98" w:rsidP="000D2957">
      <w:pPr>
        <w:rPr>
          <w:rFonts w:asciiTheme="majorHAnsi" w:hAnsiTheme="majorHAnsi" w:cs="Times New Roman"/>
        </w:rPr>
      </w:pPr>
    </w:p>
    <w:p w:rsidR="00833CF3" w:rsidRPr="00830F84" w:rsidRDefault="005C643C" w:rsidP="0080610F">
      <w:pPr>
        <w:pStyle w:val="Style5"/>
      </w:pPr>
      <w:r>
        <w:t xml:space="preserve">Expired </w:t>
      </w:r>
      <w:r w:rsidR="00833CF3">
        <w:t xml:space="preserve">Medication </w:t>
      </w:r>
    </w:p>
    <w:p w:rsidR="00830F84" w:rsidRPr="00830F84" w:rsidRDefault="00830F84" w:rsidP="00830F84">
      <w:pPr>
        <w:rPr>
          <w:rFonts w:asciiTheme="majorHAnsi" w:hAnsiTheme="majorHAnsi" w:cs="Times New Roman"/>
        </w:rPr>
      </w:pPr>
      <w:r w:rsidRPr="00830F84">
        <w:rPr>
          <w:rFonts w:asciiTheme="majorHAnsi" w:hAnsiTheme="majorHAnsi" w:cs="Times New Roman"/>
        </w:rPr>
        <w:t>MSH|^~\&amp;|DSIH SR|500|DSIH CL|500|20121009001005-0500||</w:t>
      </w:r>
      <w:r w:rsidR="004B4BC4">
        <w:rPr>
          <w:rFonts w:asciiTheme="majorHAnsi" w:hAnsiTheme="majorHAnsi" w:cs="Times New Roman"/>
        </w:rPr>
        <w:t>RDE</w:t>
      </w:r>
      <w:r w:rsidRPr="00830F84">
        <w:rPr>
          <w:rFonts w:asciiTheme="majorHAnsi" w:hAnsiTheme="majorHAnsi" w:cs="Times New Roman"/>
        </w:rPr>
        <w:t>^O01|5009800|P|2.3.1|||AL|NE|USA</w:t>
      </w:r>
    </w:p>
    <w:p w:rsidR="00830F84" w:rsidRPr="00830F84" w:rsidRDefault="00E63A87" w:rsidP="00830F84">
      <w:pPr>
        <w:rPr>
          <w:rFonts w:asciiTheme="majorHAnsi" w:hAnsiTheme="majorHAnsi" w:cs="Times New Roman"/>
        </w:rPr>
      </w:pPr>
      <w:r>
        <w:rPr>
          <w:rFonts w:asciiTheme="majorHAnsi" w:hAnsiTheme="majorHAnsi" w:cs="Times New Roman"/>
        </w:rPr>
        <w:t>PID|1|5000000237V188720|</w:t>
      </w:r>
      <w:r w:rsidR="00830F84" w:rsidRPr="00830F84">
        <w:rPr>
          <w:rFonts w:asciiTheme="majorHAnsi" w:hAnsiTheme="majorHAnsi" w:cs="Times New Roman"/>
        </w:rPr>
        <w:t>5000000237V188720^^^USVHA&amp;&amp;0363^NI^VA FACILITY ID&amp;500&amp;L^^20121009~666669111^^^USSSA&amp;&amp;0363^SS^VA FACILITY ID&amp;500&amp;L~^^^USDOD&amp;&amp;0363^TIN^VA FACILITY ID&amp;500&amp;L~^^^USDOD&amp;&amp;0363^FIN^VA FACILITY ID&amp;500&amp;L~742^^^USVHA&amp;&amp;03</w:t>
      </w:r>
      <w:r>
        <w:rPr>
          <w:rFonts w:asciiTheme="majorHAnsi" w:hAnsiTheme="majorHAnsi" w:cs="Times New Roman"/>
        </w:rPr>
        <w:t>63^PI^VA FACILITY ID&amp;500&amp;L|742|</w:t>
      </w:r>
      <w:r w:rsidR="00830F84" w:rsidRPr="00830F84">
        <w:rPr>
          <w:rFonts w:asciiTheme="majorHAnsi" w:hAnsiTheme="majorHAnsi" w:cs="Times New Roman"/>
        </w:rPr>
        <w:t>DATABRIDGE^PATIENTSEVEN^^^^^L||19480325|M||^^0005^^^CDC|123 Main street^APT#2^NEW WATERFORD^OH^44445^USA^P^^~^^^^^^N|||||||6360^1047|666669111|||^^0189^^^CDC||||||||||</w:t>
      </w:r>
    </w:p>
    <w:p w:rsidR="00830F84" w:rsidRPr="00830F84" w:rsidRDefault="00830F84" w:rsidP="00830F84">
      <w:pPr>
        <w:rPr>
          <w:rFonts w:asciiTheme="majorHAnsi" w:hAnsiTheme="majorHAnsi" w:cs="Times New Roman"/>
        </w:rPr>
      </w:pPr>
      <w:r w:rsidRPr="00830F84">
        <w:rPr>
          <w:rFonts w:asciiTheme="majorHAnsi" w:hAnsiTheme="majorHAnsi" w:cs="Times New Roman"/>
        </w:rPr>
        <w:t>PV1|1|I|ICU/CCU^ICU^4|||GEN MED^B^2|10000000048^CPRSATTENDING^ONE^^^^BS|||15^GENERAL(ACUTE MEDICINE)^M^MEDICINE||||||||NSC VETERAN|||31||||||||||||||||||515.6|||||20121005110929-0500||||||6360</w:t>
      </w:r>
    </w:p>
    <w:p w:rsidR="00830F84" w:rsidRPr="00830F84" w:rsidRDefault="00830F84" w:rsidP="00830F84">
      <w:pPr>
        <w:rPr>
          <w:rFonts w:asciiTheme="majorHAnsi" w:hAnsiTheme="majorHAnsi" w:cs="Times New Roman"/>
        </w:rPr>
      </w:pPr>
      <w:r w:rsidRPr="00830F84">
        <w:rPr>
          <w:rFonts w:asciiTheme="majorHAnsi" w:hAnsiTheme="majorHAnsi" w:cs="Times New Roman"/>
        </w:rPr>
        <w:t>ORC|SC|19201^OR|2V^PS||</w:t>
      </w:r>
      <w:r w:rsidRPr="005C643C">
        <w:rPr>
          <w:rFonts w:asciiTheme="majorHAnsi" w:hAnsiTheme="majorHAnsi" w:cs="Times New Roman"/>
          <w:b/>
        </w:rPr>
        <w:t>ZE</w:t>
      </w:r>
      <w:r w:rsidRPr="00830F84">
        <w:rPr>
          <w:rFonts w:asciiTheme="majorHAnsi" w:hAnsiTheme="majorHAnsi" w:cs="Times New Roman"/>
        </w:rPr>
        <w:t>||^&amp;^^^^^||201210051405-0500|11848^DATABRIDGE,PHARMACIST||10000000032^CPRSPHYSICIAN,ONE|||201210051500-0500|^^99ORN|||</w:t>
      </w:r>
    </w:p>
    <w:p w:rsidR="00830F84" w:rsidRPr="00830F84" w:rsidRDefault="00830F84" w:rsidP="00830F84">
      <w:pPr>
        <w:rPr>
          <w:rFonts w:asciiTheme="majorHAnsi" w:hAnsiTheme="majorHAnsi" w:cs="Times New Roman"/>
        </w:rPr>
      </w:pPr>
      <w:r w:rsidRPr="00830F84">
        <w:rPr>
          <w:rFonts w:asciiTheme="majorHAnsi" w:hAnsiTheme="majorHAnsi" w:cs="Times New Roman"/>
        </w:rPr>
        <w:t>RXO|^^^572^SODIUM CHLORIDE INJ^99PSP||||||||||||||||</w:t>
      </w:r>
    </w:p>
    <w:p w:rsidR="00830F84" w:rsidRPr="00830F84" w:rsidRDefault="00830F84" w:rsidP="00830F84">
      <w:pPr>
        <w:rPr>
          <w:rFonts w:asciiTheme="majorHAnsi" w:hAnsiTheme="majorHAnsi" w:cs="Times New Roman"/>
        </w:rPr>
      </w:pPr>
      <w:r w:rsidRPr="00830F84">
        <w:rPr>
          <w:rFonts w:asciiTheme="majorHAnsi" w:hAnsiTheme="majorHAnsi" w:cs="Times New Roman"/>
        </w:rPr>
        <w:t>RXE|^&amp;^^201210051500-0500^201210082359-0500^||0|||||||||||10000000033^MJWEHALY,TSHQHY F^99NP|||||||^^99PSA^^^||30|^^^^ml/</w:t>
      </w:r>
      <w:proofErr w:type="spellStart"/>
      <w:r w:rsidRPr="00830F84">
        <w:rPr>
          <w:rFonts w:asciiTheme="majorHAnsi" w:hAnsiTheme="majorHAnsi" w:cs="Times New Roman"/>
        </w:rPr>
        <w:t>hr^PSU</w:t>
      </w:r>
      <w:proofErr w:type="spellEnd"/>
      <w:r w:rsidRPr="00830F84">
        <w:rPr>
          <w:rFonts w:asciiTheme="majorHAnsi" w:hAnsiTheme="majorHAnsi" w:cs="Times New Roman"/>
        </w:rPr>
        <w:t>||</w:t>
      </w:r>
    </w:p>
    <w:p w:rsidR="00830F84" w:rsidRPr="00830F84" w:rsidRDefault="00830F84" w:rsidP="00830F84">
      <w:pPr>
        <w:rPr>
          <w:rFonts w:asciiTheme="majorHAnsi" w:hAnsiTheme="majorHAnsi" w:cs="Times New Roman"/>
        </w:rPr>
      </w:pPr>
      <w:r w:rsidRPr="00830F84">
        <w:rPr>
          <w:rFonts w:asciiTheme="majorHAnsi" w:hAnsiTheme="majorHAnsi" w:cs="Times New Roman"/>
        </w:rPr>
        <w:t>RXC|B|^^^572^SODIUM CHLORIDE^99PSP|50|^^^PSIV-1^ML^99OTH||||||||||||||||||||</w:t>
      </w:r>
    </w:p>
    <w:p w:rsidR="00830F84" w:rsidRPr="00830F84" w:rsidRDefault="00830F84" w:rsidP="00830F84">
      <w:pPr>
        <w:rPr>
          <w:rFonts w:asciiTheme="majorHAnsi" w:hAnsiTheme="majorHAnsi" w:cs="Times New Roman"/>
        </w:rPr>
      </w:pPr>
      <w:r w:rsidRPr="00830F84">
        <w:rPr>
          <w:rFonts w:asciiTheme="majorHAnsi" w:hAnsiTheme="majorHAnsi" w:cs="Times New Roman"/>
        </w:rPr>
        <w:t>RXR|14^INTRAVENOUS</w:t>
      </w:r>
    </w:p>
    <w:p w:rsidR="00830F84" w:rsidRPr="00830F84" w:rsidRDefault="00830F84" w:rsidP="00830F84">
      <w:pPr>
        <w:rPr>
          <w:rFonts w:asciiTheme="majorHAnsi" w:hAnsiTheme="majorHAnsi" w:cs="Times New Roman"/>
        </w:rPr>
      </w:pPr>
      <w:r w:rsidRPr="00830F84">
        <w:rPr>
          <w:rFonts w:asciiTheme="majorHAnsi" w:hAnsiTheme="majorHAnsi" w:cs="Times New Roman"/>
        </w:rPr>
        <w:t>ZRX|||N||10000000033^MJWEHALY,TSHQHY F^99NP|</w:t>
      </w:r>
    </w:p>
    <w:p w:rsidR="00830F84" w:rsidRDefault="00830F84" w:rsidP="000D2957">
      <w:pPr>
        <w:rPr>
          <w:rFonts w:asciiTheme="majorHAnsi" w:hAnsiTheme="majorHAnsi" w:cs="Times New Roman"/>
        </w:rPr>
      </w:pPr>
    </w:p>
    <w:p w:rsidR="00833CF3" w:rsidRDefault="00833CF3" w:rsidP="0080610F">
      <w:pPr>
        <w:pStyle w:val="Style5"/>
      </w:pPr>
      <w:r>
        <w:t xml:space="preserve">Pending </w:t>
      </w:r>
      <w:r w:rsidR="00F95B8C">
        <w:t>IV Hyper-Alimentation</w:t>
      </w:r>
    </w:p>
    <w:p w:rsidR="005C643C" w:rsidRPr="005C643C" w:rsidRDefault="005C643C" w:rsidP="00833CF3">
      <w:pPr>
        <w:rPr>
          <w:rFonts w:asciiTheme="majorHAnsi" w:hAnsiTheme="majorHAnsi" w:cs="Times New Roman"/>
          <w:b/>
          <w:i/>
          <w:sz w:val="28"/>
          <w:szCs w:val="28"/>
        </w:rPr>
      </w:pPr>
      <w:r w:rsidRPr="005C643C">
        <w:rPr>
          <w:rFonts w:asciiTheme="majorHAnsi" w:hAnsiTheme="majorHAnsi" w:cs="Courier New"/>
          <w:i/>
        </w:rPr>
        <w:t>Sent by pharmacy when fields change that do not generate new order</w:t>
      </w:r>
    </w:p>
    <w:p w:rsidR="00833CF3" w:rsidRPr="00AD2CC7" w:rsidRDefault="00833CF3" w:rsidP="00833CF3">
      <w:pPr>
        <w:rPr>
          <w:rFonts w:asciiTheme="majorHAnsi" w:hAnsiTheme="majorHAnsi" w:cs="Times New Roman"/>
        </w:rPr>
      </w:pPr>
      <w:r w:rsidRPr="00AD2CC7">
        <w:rPr>
          <w:rFonts w:asciiTheme="majorHAnsi" w:hAnsiTheme="majorHAnsi" w:cs="Times New Roman"/>
        </w:rPr>
        <w:t>MSH|^~\&amp;|DSIH SR|500|DSIH CL|500|20121018113708-0500||</w:t>
      </w:r>
      <w:r w:rsidR="004B4BC4">
        <w:rPr>
          <w:rFonts w:asciiTheme="majorHAnsi" w:hAnsiTheme="majorHAnsi" w:cs="Times New Roman"/>
        </w:rPr>
        <w:t>RDE</w:t>
      </w:r>
      <w:r w:rsidRPr="00AD2CC7">
        <w:rPr>
          <w:rFonts w:asciiTheme="majorHAnsi" w:hAnsiTheme="majorHAnsi" w:cs="Times New Roman"/>
        </w:rPr>
        <w:t>^O01|5008944|P|2.3.1|||AL|NE|USA</w:t>
      </w:r>
    </w:p>
    <w:p w:rsidR="00833CF3" w:rsidRPr="00AD2CC7" w:rsidRDefault="00E63A87" w:rsidP="00833CF3">
      <w:pPr>
        <w:rPr>
          <w:rFonts w:asciiTheme="majorHAnsi" w:hAnsiTheme="majorHAnsi" w:cs="Times New Roman"/>
        </w:rPr>
      </w:pPr>
      <w:r>
        <w:rPr>
          <w:rFonts w:asciiTheme="majorHAnsi" w:hAnsiTheme="majorHAnsi" w:cs="Times New Roman"/>
        </w:rPr>
        <w:t>PID|1|5000000044V986012|</w:t>
      </w:r>
      <w:r w:rsidR="00833CF3" w:rsidRPr="00AD2CC7">
        <w:rPr>
          <w:rFonts w:asciiTheme="majorHAnsi" w:hAnsiTheme="majorHAnsi" w:cs="Times New Roman"/>
        </w:rPr>
        <w:t>5000000044V986012^^^USVHA&amp;&amp;0363^NI^VA FACILITY ID&amp;500&amp;L^^20121018~666660001^^^USSSA&amp;&amp;0363^SS^VA FACILITY ID&amp;500&amp;L~^^^USDOD&amp;&amp;0363^TIN^VA FACILITY ID&amp;500&amp;L~^^^USDOD&amp;&amp;0363^FIN^VA FACILITY ID&amp;500&amp;L~369^^^USVHA&amp;&amp;0363^PI^VA FACILITY ID&amp;500&amp;L~543678123^^^USVBA&amp;&amp;0363^PN^VA FACILITY ID&amp;500&amp;L~^^^USSSA&amp;&amp;0363^SS^VA FACILITY ID&amp;500&amp;L^^20121018~666001234^^^USSSA&amp;&amp;0363^SS^</w:t>
      </w:r>
      <w:r>
        <w:rPr>
          <w:rFonts w:asciiTheme="majorHAnsi" w:hAnsiTheme="majorHAnsi" w:cs="Times New Roman"/>
        </w:rPr>
        <w:t>VA FACILITY ID&amp;500&amp;L^^20121018|</w:t>
      </w:r>
      <w:r w:rsidR="00833CF3" w:rsidRPr="00AD2CC7">
        <w:rPr>
          <w:rFonts w:asciiTheme="majorHAnsi" w:hAnsiTheme="majorHAnsi" w:cs="Times New Roman"/>
        </w:rPr>
        <w:t>369|CPRSPATIENT^ONE^M^^^^L~ALIAS^NAMEONE^^^^^A~ALIAS^NAMETWO^^^^^A|JONES^^^^^^M|19491231|M||2106-3-SLF^WHITE^0005^2106-3^WHITE^CDC|5000 NORTH MAIN STREET^^Quebec^ONTARIO^RF1D4^CAN^P^^~^^SOMEWHERE^N</w:t>
      </w:r>
      <w:r>
        <w:rPr>
          <w:rFonts w:asciiTheme="majorHAnsi" w:hAnsiTheme="majorHAnsi" w:cs="Times New Roman"/>
        </w:rPr>
        <w:t>Y^^^N|||||S^NEVER MARRIED^VA11|</w:t>
      </w:r>
      <w:r w:rsidR="00833CF3" w:rsidRPr="00AD2CC7">
        <w:rPr>
          <w:rFonts w:asciiTheme="majorHAnsi" w:hAnsiTheme="majorHAnsi" w:cs="Times New Roman"/>
        </w:rPr>
        <w:t>29^UNKNOWN/NO PREFERENCE^VA13|6319^1029|666660001|||2186-5-SLF^NOT HISPANIC OR LATINO^0189^2186-5^NOT HISPANIC OR LATINO^CDC|SOMEWHERE NY|||||||||</w:t>
      </w:r>
    </w:p>
    <w:p w:rsidR="00833CF3" w:rsidRPr="00AD2CC7" w:rsidRDefault="00833CF3" w:rsidP="00833CF3">
      <w:pPr>
        <w:rPr>
          <w:rFonts w:asciiTheme="majorHAnsi" w:hAnsiTheme="majorHAnsi" w:cs="Times New Roman"/>
        </w:rPr>
      </w:pPr>
      <w:r w:rsidRPr="00AD2CC7">
        <w:rPr>
          <w:rFonts w:asciiTheme="majorHAnsi" w:hAnsiTheme="majorHAnsi" w:cs="Times New Roman"/>
        </w:rPr>
        <w:t>PV1|1|I|ICU/CCU^ICU^2|||^^|10000000048^CPRSATTENDING^ONE^^^^BS|||2^CARDIOLOGY^M^MEDICINE||||||||SC VETERAN|16RJ-ALN||12||||||||||||||||||515.6|||||20121003115146-0500||||||6319</w:t>
      </w:r>
    </w:p>
    <w:p w:rsidR="00833CF3" w:rsidRPr="00AD2CC7" w:rsidRDefault="00833CF3" w:rsidP="00833CF3">
      <w:pPr>
        <w:rPr>
          <w:rFonts w:asciiTheme="majorHAnsi" w:hAnsiTheme="majorHAnsi" w:cs="Times New Roman"/>
        </w:rPr>
      </w:pPr>
      <w:r w:rsidRPr="00AD2CC7">
        <w:rPr>
          <w:rFonts w:asciiTheme="majorHAnsi" w:hAnsiTheme="majorHAnsi" w:cs="Times New Roman"/>
        </w:rPr>
        <w:t>ORC|</w:t>
      </w:r>
      <w:r w:rsidRPr="005C643C">
        <w:rPr>
          <w:rFonts w:asciiTheme="majorHAnsi" w:hAnsiTheme="majorHAnsi" w:cs="Times New Roman"/>
          <w:b/>
        </w:rPr>
        <w:t>XX|</w:t>
      </w:r>
      <w:r w:rsidRPr="00AD2CC7">
        <w:rPr>
          <w:rFonts w:asciiTheme="majorHAnsi" w:hAnsiTheme="majorHAnsi" w:cs="Times New Roman"/>
        </w:rPr>
        <w:t>19140;1^OR|2448P^PS||</w:t>
      </w:r>
      <w:r w:rsidRPr="00AD2CC7">
        <w:rPr>
          <w:rFonts w:asciiTheme="majorHAnsi" w:hAnsiTheme="majorHAnsi" w:cs="Times New Roman"/>
          <w:b/>
        </w:rPr>
        <w:t>IP</w:t>
      </w:r>
      <w:r w:rsidRPr="00AD2CC7">
        <w:rPr>
          <w:rFonts w:asciiTheme="majorHAnsi" w:hAnsiTheme="majorHAnsi" w:cs="Times New Roman"/>
        </w:rPr>
        <w:t>||^5XDAY&amp;02-07-12-17-22^^^^^C||201210181137-0500|10000000034^ROISTAFF,CHIEF O||10000000032^CPRSPHYSICIAN,ONE|||201210181200-0500|E^Physician Entered^99ORN^^UPDATED ORDER^|||</w:t>
      </w:r>
    </w:p>
    <w:p w:rsidR="00833CF3" w:rsidRPr="00AD2CC7" w:rsidRDefault="00833CF3" w:rsidP="00833CF3">
      <w:pPr>
        <w:rPr>
          <w:rFonts w:asciiTheme="majorHAnsi" w:hAnsiTheme="majorHAnsi" w:cs="Times New Roman"/>
        </w:rPr>
      </w:pPr>
      <w:r w:rsidRPr="00AD2CC7">
        <w:rPr>
          <w:rFonts w:asciiTheme="majorHAnsi" w:hAnsiTheme="majorHAnsi" w:cs="Times New Roman"/>
        </w:rPr>
        <w:t>RXO|^^^678^VANCOMYCIN INJ^99PSP||||||||||||||||</w:t>
      </w:r>
    </w:p>
    <w:p w:rsidR="00833CF3" w:rsidRPr="00AD2CC7" w:rsidRDefault="00833CF3" w:rsidP="00833CF3">
      <w:pPr>
        <w:rPr>
          <w:rFonts w:asciiTheme="majorHAnsi" w:hAnsiTheme="majorHAnsi" w:cs="Times New Roman"/>
        </w:rPr>
      </w:pPr>
      <w:r w:rsidRPr="00AD2CC7">
        <w:rPr>
          <w:rFonts w:asciiTheme="majorHAnsi" w:hAnsiTheme="majorHAnsi" w:cs="Times New Roman"/>
        </w:rPr>
        <w:t>RXE|^5XDAY&amp;02-07-12-17-22^^201210181200-0500^201210232359-0500^R^C^15 MG||15|||||||||||10000000034^ROISTAFF,CHIEF O^99NP|||||||^02-07-12-17-22^99PSA^^^|||||</w:t>
      </w:r>
    </w:p>
    <w:p w:rsidR="00833CF3" w:rsidRPr="00AD2CC7" w:rsidRDefault="00833CF3" w:rsidP="00833CF3">
      <w:pPr>
        <w:rPr>
          <w:rFonts w:asciiTheme="majorHAnsi" w:hAnsiTheme="majorHAnsi" w:cs="Times New Roman"/>
        </w:rPr>
      </w:pPr>
      <w:r w:rsidRPr="00AD2CC7">
        <w:rPr>
          <w:rFonts w:asciiTheme="majorHAnsi" w:hAnsiTheme="majorHAnsi" w:cs="Times New Roman"/>
        </w:rPr>
        <w:t>RXR|270^IV HYPERALIMENTATION</w:t>
      </w:r>
    </w:p>
    <w:p w:rsidR="007D6065" w:rsidRDefault="00833CF3" w:rsidP="000D2957">
      <w:pPr>
        <w:rPr>
          <w:rFonts w:asciiTheme="majorHAnsi" w:hAnsiTheme="majorHAnsi" w:cs="Times New Roman"/>
        </w:rPr>
      </w:pPr>
      <w:r w:rsidRPr="00AD2CC7">
        <w:rPr>
          <w:rFonts w:asciiTheme="majorHAnsi" w:hAnsiTheme="majorHAnsi" w:cs="Times New Roman"/>
        </w:rPr>
        <w:t>ZRX|||N||1000</w:t>
      </w:r>
      <w:r w:rsidR="008766E2">
        <w:rPr>
          <w:rFonts w:asciiTheme="majorHAnsi" w:hAnsiTheme="majorHAnsi" w:cs="Times New Roman"/>
        </w:rPr>
        <w:t>0000034^ROISTAFF,CHIEF O^99NP|I</w:t>
      </w:r>
    </w:p>
    <w:p w:rsidR="008766E2" w:rsidRPr="008766E2" w:rsidRDefault="008766E2" w:rsidP="000D2957">
      <w:pPr>
        <w:rPr>
          <w:rFonts w:asciiTheme="majorHAnsi" w:hAnsiTheme="majorHAnsi" w:cs="Times New Roman"/>
        </w:rPr>
      </w:pPr>
    </w:p>
    <w:p w:rsidR="00F95B8C" w:rsidRPr="00F95B8C" w:rsidRDefault="00F95B8C" w:rsidP="0080610F">
      <w:pPr>
        <w:pStyle w:val="Style5"/>
      </w:pPr>
      <w:r>
        <w:t xml:space="preserve">Active IV </w:t>
      </w:r>
      <w:r w:rsidRPr="00F95B8C">
        <w:t>Hyper</w:t>
      </w:r>
      <w:r>
        <w:t>-A</w:t>
      </w:r>
      <w:r w:rsidRPr="00F95B8C">
        <w:t>limentation</w:t>
      </w:r>
    </w:p>
    <w:p w:rsidR="00F95B8C" w:rsidRPr="00AD2CC7" w:rsidRDefault="00F95B8C" w:rsidP="00F95B8C">
      <w:pPr>
        <w:rPr>
          <w:rFonts w:asciiTheme="majorHAnsi" w:hAnsiTheme="majorHAnsi" w:cs="Times New Roman"/>
        </w:rPr>
      </w:pPr>
      <w:r w:rsidRPr="00AD2CC7">
        <w:rPr>
          <w:rFonts w:asciiTheme="majorHAnsi" w:hAnsiTheme="majorHAnsi" w:cs="Times New Roman"/>
        </w:rPr>
        <w:t>MSH|^~\&amp;|DSIH SR|500|DSIH CL|500|20121018113708-0500||</w:t>
      </w:r>
      <w:r w:rsidR="004B4BC4">
        <w:rPr>
          <w:rFonts w:asciiTheme="majorHAnsi" w:hAnsiTheme="majorHAnsi" w:cs="Times New Roman"/>
        </w:rPr>
        <w:t>RDE</w:t>
      </w:r>
      <w:r w:rsidRPr="00AD2CC7">
        <w:rPr>
          <w:rFonts w:asciiTheme="majorHAnsi" w:hAnsiTheme="majorHAnsi" w:cs="Times New Roman"/>
        </w:rPr>
        <w:t>^O01|5008944|P|2.3.1|||AL|NE|USA</w:t>
      </w:r>
    </w:p>
    <w:p w:rsidR="00F95B8C" w:rsidRPr="00AD2CC7" w:rsidRDefault="00E63A87" w:rsidP="00F95B8C">
      <w:pPr>
        <w:rPr>
          <w:rFonts w:asciiTheme="majorHAnsi" w:hAnsiTheme="majorHAnsi" w:cs="Times New Roman"/>
        </w:rPr>
      </w:pPr>
      <w:r>
        <w:rPr>
          <w:rFonts w:asciiTheme="majorHAnsi" w:hAnsiTheme="majorHAnsi" w:cs="Times New Roman"/>
        </w:rPr>
        <w:t>PID|1|5000000044V986012|</w:t>
      </w:r>
      <w:r w:rsidR="00F95B8C" w:rsidRPr="00AD2CC7">
        <w:rPr>
          <w:rFonts w:asciiTheme="majorHAnsi" w:hAnsiTheme="majorHAnsi" w:cs="Times New Roman"/>
        </w:rPr>
        <w:t>5000000044V986012^^^USVHA&amp;&amp;0363^NI^VA FACILITY ID&amp;500&amp;L^^20121018~666660001^^^USSSA&amp;&amp;0363^SS^VA FACILITY ID&amp;500&amp;L~^^^USDOD&amp;&amp;0363^TIN^VA FACILITY ID&amp;500&amp;L~^^^USDOD&amp;&amp;0363^FIN^VA FACILITY ID&amp;500&amp;L~369^^^USVHA&amp;&amp;0363^PI^VA FACILITY ID&amp;500&amp;L~543678123^^^USVBA&amp;&amp;0363^PN^VA FACILITY ID&amp;500&amp;L~^^^USSSA&amp;&amp;0363^SS^VA FACILITY ID&amp;500&amp;L^^20121018~666001234^^^USSSA&amp;&amp;0363^SS^</w:t>
      </w:r>
      <w:r>
        <w:rPr>
          <w:rFonts w:asciiTheme="majorHAnsi" w:hAnsiTheme="majorHAnsi" w:cs="Times New Roman"/>
        </w:rPr>
        <w:t>VA FACILITY ID&amp;500&amp;L^^20121018|</w:t>
      </w:r>
      <w:r w:rsidR="00F95B8C" w:rsidRPr="00AD2CC7">
        <w:rPr>
          <w:rFonts w:asciiTheme="majorHAnsi" w:hAnsiTheme="majorHAnsi" w:cs="Times New Roman"/>
        </w:rPr>
        <w:t>369|CPRSPATIENT^ONE^M^^^^L~ALIAS^NAMEONE^^^^^A~ALIAS^NAMETWO^^^^^A|JONES^^^^^^M|19491231|M||2106-3-SLF^WHITE^0005^2106-3^WHITE^CDC|5000 NORTH MAIN STREET^^Quebec^ONTARIO^RF1D4^CAN^P^^~^^SOMEWHERE^N</w:t>
      </w:r>
      <w:r>
        <w:rPr>
          <w:rFonts w:asciiTheme="majorHAnsi" w:hAnsiTheme="majorHAnsi" w:cs="Times New Roman"/>
        </w:rPr>
        <w:t>Y^^^N|||||S^NEVER MARRIED^VA11|</w:t>
      </w:r>
      <w:r w:rsidR="00F95B8C" w:rsidRPr="00AD2CC7">
        <w:rPr>
          <w:rFonts w:asciiTheme="majorHAnsi" w:hAnsiTheme="majorHAnsi" w:cs="Times New Roman"/>
        </w:rPr>
        <w:t>29^UNKNOWN/NO PREFERENCE^VA13|6319^1029|666660001|||2186-5-SLF^NOT HISPANIC OR LATINO^0189^2186-5^NOT HISPANIC OR LATINO^CDC|SOMEWHERE NY|||||||||</w:t>
      </w:r>
    </w:p>
    <w:p w:rsidR="00F95B8C" w:rsidRPr="00AD2CC7" w:rsidRDefault="00F95B8C" w:rsidP="00F95B8C">
      <w:pPr>
        <w:rPr>
          <w:rFonts w:asciiTheme="majorHAnsi" w:hAnsiTheme="majorHAnsi" w:cs="Times New Roman"/>
        </w:rPr>
      </w:pPr>
      <w:r w:rsidRPr="00AD2CC7">
        <w:rPr>
          <w:rFonts w:asciiTheme="majorHAnsi" w:hAnsiTheme="majorHAnsi" w:cs="Times New Roman"/>
        </w:rPr>
        <w:t>PV1|1|I|ICU/CCU^ICU^2|||^^|10000000048^CPRSATTENDING^ONE^^^^BS|||2^CARDIOLOGY^M^MEDICINE||||||||SC VETERAN|16RJ-ALN||12||||||||||||||||||515.6|||||20121003115146-0500||||||6319</w:t>
      </w:r>
    </w:p>
    <w:p w:rsidR="00F95B8C" w:rsidRPr="00AD2CC7" w:rsidRDefault="00F95B8C" w:rsidP="00F95B8C">
      <w:pPr>
        <w:rPr>
          <w:rFonts w:asciiTheme="majorHAnsi" w:hAnsiTheme="majorHAnsi" w:cs="Times New Roman"/>
        </w:rPr>
      </w:pPr>
      <w:r w:rsidRPr="00AD2CC7">
        <w:rPr>
          <w:rFonts w:asciiTheme="majorHAnsi" w:hAnsiTheme="majorHAnsi" w:cs="Times New Roman"/>
        </w:rPr>
        <w:t>ORC|SC|19140;1^OR|5V^PS||CM||^5XDAY&amp;02-07-12-17-22^^^^^||201210181137-0500|10000000034^ROISTAFF,CHIEF O||10000000032^CPRSPHYSICIAN,ONE|||201210181200-0500|E^Physician Entered^99ORN^^^|||</w:t>
      </w:r>
    </w:p>
    <w:p w:rsidR="00F95B8C" w:rsidRPr="00AD2CC7" w:rsidRDefault="00F95B8C" w:rsidP="00F95B8C">
      <w:pPr>
        <w:rPr>
          <w:rFonts w:asciiTheme="majorHAnsi" w:hAnsiTheme="majorHAnsi" w:cs="Times New Roman"/>
        </w:rPr>
      </w:pPr>
      <w:r w:rsidRPr="00AD2CC7">
        <w:rPr>
          <w:rFonts w:asciiTheme="majorHAnsi" w:hAnsiTheme="majorHAnsi" w:cs="Times New Roman"/>
        </w:rPr>
        <w:t>RXO|^^^678^VANCOMYCIN INJ^99PSP||||||||||||||||</w:t>
      </w:r>
    </w:p>
    <w:p w:rsidR="00F95B8C" w:rsidRPr="00AD2CC7" w:rsidRDefault="00F95B8C" w:rsidP="00F95B8C">
      <w:pPr>
        <w:rPr>
          <w:rFonts w:asciiTheme="majorHAnsi" w:hAnsiTheme="majorHAnsi" w:cs="Times New Roman"/>
        </w:rPr>
      </w:pPr>
      <w:r w:rsidRPr="00AD2CC7">
        <w:rPr>
          <w:rFonts w:asciiTheme="majorHAnsi" w:hAnsiTheme="majorHAnsi" w:cs="Times New Roman"/>
        </w:rPr>
        <w:t>RXE|^5XDAY&amp;02-07-12-17-22^^201210181200-0500^201210232359-0500^R||0|||||||||||10000000034^ROISTAFF,CHIEF O^99NP|||||||^02-07-12-17-22^99PSA^^^||INFUSE OVER 20 Minutes|||</w:t>
      </w:r>
    </w:p>
    <w:p w:rsidR="00F95B8C" w:rsidRPr="00AD2CC7" w:rsidRDefault="00F95B8C" w:rsidP="00F95B8C">
      <w:pPr>
        <w:rPr>
          <w:rFonts w:asciiTheme="majorHAnsi" w:hAnsiTheme="majorHAnsi" w:cs="Times New Roman"/>
        </w:rPr>
      </w:pPr>
      <w:r w:rsidRPr="00AD2CC7">
        <w:rPr>
          <w:rFonts w:asciiTheme="majorHAnsi" w:hAnsiTheme="majorHAnsi" w:cs="Times New Roman"/>
        </w:rPr>
        <w:t>RXC|A|^^^678^VANCOMYCIN^99PSP|15|^^^PSIV-4^MG^99OTH|A|||||||||||||||||||</w:t>
      </w:r>
    </w:p>
    <w:p w:rsidR="00F95B8C" w:rsidRPr="00AD2CC7" w:rsidRDefault="00F95B8C" w:rsidP="00F95B8C">
      <w:pPr>
        <w:rPr>
          <w:rFonts w:asciiTheme="majorHAnsi" w:hAnsiTheme="majorHAnsi" w:cs="Times New Roman"/>
        </w:rPr>
      </w:pPr>
      <w:r w:rsidRPr="00AD2CC7">
        <w:rPr>
          <w:rFonts w:asciiTheme="majorHAnsi" w:hAnsiTheme="majorHAnsi" w:cs="Times New Roman"/>
        </w:rPr>
        <w:t>RXC|B|^^^1260^KCL 20MEQ/D5/NACL 0.9% INJ,SOLN IV^99PSP|1000|^^^PSIV-1^ML^99OTH||||||||||||||||||||</w:t>
      </w:r>
    </w:p>
    <w:p w:rsidR="00F95B8C" w:rsidRPr="00AD2CC7" w:rsidRDefault="00F95B8C" w:rsidP="00F95B8C">
      <w:pPr>
        <w:rPr>
          <w:rFonts w:asciiTheme="majorHAnsi" w:hAnsiTheme="majorHAnsi" w:cs="Times New Roman"/>
        </w:rPr>
      </w:pPr>
      <w:r w:rsidRPr="00AD2CC7">
        <w:rPr>
          <w:rFonts w:asciiTheme="majorHAnsi" w:hAnsiTheme="majorHAnsi" w:cs="Times New Roman"/>
        </w:rPr>
        <w:t>RXR|270^IV HYPERALIMENTATION</w:t>
      </w:r>
    </w:p>
    <w:p w:rsidR="00F95B8C" w:rsidRDefault="00F95B8C" w:rsidP="00F95B8C">
      <w:pPr>
        <w:rPr>
          <w:rFonts w:asciiTheme="majorHAnsi" w:hAnsiTheme="majorHAnsi" w:cs="Times New Roman"/>
        </w:rPr>
      </w:pPr>
      <w:r w:rsidRPr="00AD2CC7">
        <w:rPr>
          <w:rFonts w:asciiTheme="majorHAnsi" w:hAnsiTheme="majorHAnsi" w:cs="Times New Roman"/>
        </w:rPr>
        <w:t>ZRX||E|N||10000000034^ROISTAFF,CHIEF O^99NP|I</w:t>
      </w:r>
    </w:p>
    <w:p w:rsidR="0004382B" w:rsidRDefault="0004382B" w:rsidP="0004382B">
      <w:pPr>
        <w:pStyle w:val="Style4"/>
      </w:pPr>
      <w:bookmarkStart w:id="198" w:name="_Toc338764259"/>
      <w:bookmarkStart w:id="199" w:name="_Toc321820316"/>
    </w:p>
    <w:p w:rsidR="0004382B" w:rsidRDefault="0004382B" w:rsidP="0004382B">
      <w:pPr>
        <w:pStyle w:val="Style4"/>
      </w:pPr>
      <w:r>
        <w:t>--</w:t>
      </w:r>
      <w:r w:rsidRPr="008317CD">
        <w:t>BCMA</w:t>
      </w:r>
      <w:bookmarkEnd w:id="198"/>
      <w:r w:rsidRPr="008317CD">
        <w:t xml:space="preserve"> </w:t>
      </w:r>
      <w:bookmarkEnd w:id="199"/>
    </w:p>
    <w:p w:rsidR="0004382B" w:rsidRPr="00262A21" w:rsidRDefault="0004382B" w:rsidP="0004382B">
      <w:pPr>
        <w:rPr>
          <w:rFonts w:asciiTheme="majorHAnsi" w:hAnsiTheme="majorHAnsi"/>
        </w:rPr>
      </w:pPr>
      <w:r w:rsidRPr="00262A21">
        <w:rPr>
          <w:rFonts w:asciiTheme="majorHAnsi" w:hAnsiTheme="majorHAnsi"/>
        </w:rPr>
        <w:t>MSH|^~\&amp;|DSIH SR|500|DSIH CL|500|20121009155136-0500||^O17|5008796|P|2.3|||AL|NE|USA</w:t>
      </w:r>
    </w:p>
    <w:p w:rsidR="0004382B" w:rsidRPr="00262A21" w:rsidRDefault="0004382B" w:rsidP="0004382B">
      <w:pPr>
        <w:rPr>
          <w:rFonts w:asciiTheme="majorHAnsi" w:hAnsiTheme="majorHAnsi"/>
        </w:rPr>
      </w:pPr>
      <w:r>
        <w:rPr>
          <w:rFonts w:asciiTheme="majorHAnsi" w:hAnsiTheme="majorHAnsi"/>
        </w:rPr>
        <w:t>PID|1|5000000120V858032|</w:t>
      </w:r>
      <w:r w:rsidRPr="00262A21">
        <w:rPr>
          <w:rFonts w:asciiTheme="majorHAnsi" w:hAnsiTheme="majorHAnsi"/>
        </w:rPr>
        <w:t>5000000120V858032^^^USVHA&amp;&amp;0363^NI^VA FACILITY ID&amp;500&amp;L^^20121009~666667897^^^USSSA&amp;&amp;0363^SS^VA FACILITY ID&amp;500&amp;L~^^^USDOD&amp;&amp;0363^TIN^VA FACILITY ID&amp;500&amp;L~^^^USDOD&amp;&amp;0363^FIN^VA FACILITY ID&amp;500&amp;L~100024^^^USVHA&amp;&amp;0363^</w:t>
      </w:r>
      <w:r>
        <w:rPr>
          <w:rFonts w:asciiTheme="majorHAnsi" w:hAnsiTheme="majorHAnsi"/>
        </w:rPr>
        <w:t>PI^VA FACILITY ID&amp;500&amp;L|100024|</w:t>
      </w:r>
      <w:r w:rsidRPr="00262A21">
        <w:rPr>
          <w:rFonts w:asciiTheme="majorHAnsi" w:hAnsiTheme="majorHAnsi"/>
        </w:rPr>
        <w:t>DATABRIDGE^PATIENTTWO^B^^^^L|CLARK^^^^^^M|19511202|M||2054-5-SLF^BLACK OR AFRICAN AMERICAN^0005^2054-5^BLACK OR AFRICAN AMERICAN^CDC|133 W ELMO Street^^MANCHESTER^NH^03102^USA^P^^~^^MIDTOWN^NH^^^N||(555)555-00</w:t>
      </w:r>
      <w:r>
        <w:rPr>
          <w:rFonts w:asciiTheme="majorHAnsi" w:hAnsiTheme="majorHAnsi"/>
        </w:rPr>
        <w:t>00^PRN^PH~(000)000-5555^WPN^PH|</w:t>
      </w:r>
      <w:r w:rsidRPr="00262A21">
        <w:rPr>
          <w:rFonts w:asciiTheme="majorHAnsi" w:hAnsiTheme="majorHAnsi"/>
        </w:rPr>
        <w:t>(000)000-5555||M^MARRIED^VA11|23^PENTECOSTAL^VA13|6317^1028|666667897|||2186-5-SLF^NOT HISPANIC OR LATINO^0189^2186-5^NOT HISPANIC OR LATINO^CDC|MIDTOWN NH|N||||||||</w:t>
      </w:r>
    </w:p>
    <w:p w:rsidR="0004382B" w:rsidRPr="00262A21" w:rsidRDefault="0004382B" w:rsidP="0004382B">
      <w:pPr>
        <w:rPr>
          <w:rFonts w:asciiTheme="majorHAnsi" w:hAnsiTheme="majorHAnsi"/>
        </w:rPr>
      </w:pPr>
      <w:r w:rsidRPr="00262A21">
        <w:rPr>
          <w:rFonts w:asciiTheme="majorHAnsi" w:hAnsiTheme="majorHAnsi"/>
        </w:rPr>
        <w:t>PV1|1|I|ICU/CCU^1^2|||^^|10000000049^CPRSATTENDING^TWO^^^^MASTER|||15^GENERAL(ACUTE MEDICINE)^M^MEDICINE||||||||NSC VETERAN|||12||||||||||||||||||515.6|||||20121009113908-0500||||||6317</w:t>
      </w:r>
    </w:p>
    <w:p w:rsidR="0004382B" w:rsidRPr="00262A21" w:rsidRDefault="0004382B" w:rsidP="0004382B">
      <w:pPr>
        <w:rPr>
          <w:rFonts w:asciiTheme="majorHAnsi" w:hAnsiTheme="majorHAnsi"/>
        </w:rPr>
      </w:pPr>
      <w:r w:rsidRPr="00262A21">
        <w:rPr>
          <w:rFonts w:asciiTheme="majorHAnsi" w:hAnsiTheme="majorHAnsi"/>
        </w:rPr>
        <w:t>ORC|XX|263^PSB^263^IE</w:t>
      </w:r>
      <w:r>
        <w:rPr>
          <w:rFonts w:asciiTheme="majorHAnsi" w:hAnsiTheme="majorHAnsi"/>
        </w:rPr>
        <w:t>N|2U||||2CC^Q1HRS^^201210091500</w:t>
      </w:r>
      <w:r w:rsidRPr="00262A21">
        <w:rPr>
          <w:rFonts w:asciiTheme="majorHAnsi" w:hAnsiTheme="majorHAnsi"/>
        </w:rPr>
        <w:t>05</w:t>
      </w:r>
      <w:r>
        <w:rPr>
          <w:rFonts w:asciiTheme="majorHAnsi" w:hAnsiTheme="majorHAnsi"/>
        </w:rPr>
        <w:t>00^^^^^^C|^2448P|20121009154722</w:t>
      </w:r>
      <w:r w:rsidRPr="00262A21">
        <w:rPr>
          <w:rFonts w:asciiTheme="majorHAnsi" w:hAnsiTheme="majorHAnsi"/>
        </w:rPr>
        <w:t>0500|10000000034^ROIS</w:t>
      </w:r>
      <w:r>
        <w:rPr>
          <w:rFonts w:asciiTheme="majorHAnsi" w:hAnsiTheme="majorHAnsi"/>
        </w:rPr>
        <w:t>TAFF^CHIEF^O|||||20121009154722</w:t>
      </w:r>
      <w:r w:rsidRPr="00262A21">
        <w:rPr>
          <w:rFonts w:asciiTheme="majorHAnsi" w:hAnsiTheme="majorHAnsi"/>
        </w:rPr>
        <w:t>0500||||10000000034^ROISTAFF^CHIEF^O|</w:t>
      </w:r>
    </w:p>
    <w:p w:rsidR="0004382B" w:rsidRPr="00262A21" w:rsidRDefault="0004382B" w:rsidP="0004382B">
      <w:pPr>
        <w:rPr>
          <w:rFonts w:asciiTheme="majorHAnsi" w:hAnsiTheme="majorHAnsi"/>
        </w:rPr>
      </w:pPr>
      <w:r w:rsidRPr="00262A21">
        <w:rPr>
          <w:rFonts w:asciiTheme="majorHAnsi" w:hAnsiTheme="majorHAnsi"/>
        </w:rPr>
        <w:t>RXO|299^GUAIFENESIN|2CC|||||||||||||||||||^</w:t>
      </w:r>
    </w:p>
    <w:p w:rsidR="0004382B" w:rsidRPr="00262A21" w:rsidRDefault="0004382B" w:rsidP="0004382B">
      <w:pPr>
        <w:rPr>
          <w:rFonts w:asciiTheme="majorHAnsi" w:hAnsiTheme="majorHAnsi"/>
        </w:rPr>
      </w:pPr>
      <w:r w:rsidRPr="00262A21">
        <w:rPr>
          <w:rFonts w:asciiTheme="majorHAnsi" w:hAnsiTheme="majorHAnsi"/>
        </w:rPr>
        <w:t>NTE||O|1^UNK|10000000034^ROISTAFF^CHIEF^20121009154722-0500^Date Entered</w:t>
      </w:r>
    </w:p>
    <w:p w:rsidR="0004382B" w:rsidRPr="00262A21" w:rsidRDefault="0004382B" w:rsidP="0004382B">
      <w:pPr>
        <w:rPr>
          <w:rFonts w:asciiTheme="majorHAnsi" w:hAnsiTheme="majorHAnsi"/>
        </w:rPr>
      </w:pPr>
      <w:r w:rsidRPr="00262A21">
        <w:rPr>
          <w:rFonts w:asciiTheme="majorHAnsi" w:hAnsiTheme="majorHAnsi"/>
        </w:rPr>
        <w:t>RXR|1^ORAL (BY MOUTH)</w:t>
      </w:r>
    </w:p>
    <w:p w:rsidR="0004382B" w:rsidRPr="00262A21" w:rsidRDefault="0004382B" w:rsidP="0004382B">
      <w:pPr>
        <w:rPr>
          <w:rFonts w:asciiTheme="majorHAnsi" w:hAnsiTheme="majorHAnsi"/>
        </w:rPr>
      </w:pPr>
      <w:r w:rsidRPr="00262A21">
        <w:rPr>
          <w:rFonts w:asciiTheme="majorHAnsi" w:hAnsiTheme="majorHAnsi"/>
        </w:rPr>
        <w:t>RXC|B|4463^GUAIFENESIN DM SYRUP 4 OZ.|1|2cc</w:t>
      </w:r>
    </w:p>
    <w:p w:rsidR="0004382B" w:rsidRPr="00262A21" w:rsidRDefault="0004382B" w:rsidP="0004382B">
      <w:pPr>
        <w:rPr>
          <w:rFonts w:asciiTheme="majorHAnsi" w:hAnsiTheme="majorHAnsi"/>
        </w:rPr>
      </w:pPr>
      <w:r w:rsidRPr="00262A21">
        <w:rPr>
          <w:rFonts w:asciiTheme="majorHAnsi" w:hAnsiTheme="majorHAnsi"/>
        </w:rPr>
        <w:t>RXA|0|1|20121009154722-0500| |4463^GUAIFENESIN DM SYRUP 4 OZ.|1|2cc||4^20121009154722-0500||||||||||^47|G</w:t>
      </w:r>
    </w:p>
    <w:p w:rsidR="0004382B" w:rsidRPr="00E63A87" w:rsidRDefault="0004382B" w:rsidP="0004382B">
      <w:pPr>
        <w:rPr>
          <w:rFonts w:asciiTheme="majorHAnsi" w:hAnsiTheme="majorHAnsi"/>
        </w:rPr>
      </w:pPr>
      <w:r>
        <w:rPr>
          <w:rFonts w:asciiTheme="majorHAnsi" w:hAnsiTheme="majorHAnsi"/>
        </w:rPr>
        <w:t>ZBC|19140;1|263^PSB^263^IEN|2U</w:t>
      </w:r>
    </w:p>
    <w:p w:rsidR="0004382B" w:rsidRPr="00833CF3" w:rsidRDefault="0004382B" w:rsidP="0004382B">
      <w:pPr>
        <w:rPr>
          <w:rFonts w:asciiTheme="majorHAnsi" w:hAnsiTheme="majorHAnsi" w:cs="Times New Roman"/>
          <w:i/>
        </w:rPr>
      </w:pPr>
    </w:p>
    <w:p w:rsidR="00830F84" w:rsidRPr="000F483F" w:rsidRDefault="00EB6F6D" w:rsidP="0080610F">
      <w:pPr>
        <w:pStyle w:val="Style4"/>
        <w:rPr>
          <w:sz w:val="36"/>
          <w:szCs w:val="36"/>
        </w:rPr>
      </w:pPr>
      <w:r w:rsidRPr="000F483F">
        <w:rPr>
          <w:sz w:val="36"/>
          <w:szCs w:val="36"/>
        </w:rPr>
        <w:t>--R</w:t>
      </w:r>
      <w:r w:rsidR="006857F8" w:rsidRPr="000F483F">
        <w:rPr>
          <w:sz w:val="36"/>
          <w:szCs w:val="36"/>
        </w:rPr>
        <w:t>adiology Reports</w:t>
      </w:r>
      <w:r w:rsidR="00F63767">
        <w:rPr>
          <w:sz w:val="36"/>
          <w:szCs w:val="36"/>
        </w:rPr>
        <w:t xml:space="preserve"> (2.3)</w:t>
      </w:r>
    </w:p>
    <w:p w:rsidR="00A60E98" w:rsidRPr="00A60E98" w:rsidRDefault="00A60E98" w:rsidP="00A60E98">
      <w:pPr>
        <w:rPr>
          <w:rFonts w:asciiTheme="majorHAnsi" w:hAnsiTheme="majorHAnsi"/>
        </w:rPr>
      </w:pPr>
      <w:r w:rsidRPr="00A60E98">
        <w:rPr>
          <w:rFonts w:asciiTheme="majorHAnsi" w:hAnsiTheme="majorHAnsi"/>
        </w:rPr>
        <w:t>MSH|^~\&amp;|DSIH SR|500|DSIH CL|500|20121016095716-0500||ORU^R01|5008877|P|2.3.1|||AL|NE|USA</w:t>
      </w:r>
    </w:p>
    <w:p w:rsidR="00A60E98" w:rsidRPr="00A60E98" w:rsidRDefault="00E63A87" w:rsidP="00A60E98">
      <w:pPr>
        <w:rPr>
          <w:rFonts w:asciiTheme="majorHAnsi" w:hAnsiTheme="majorHAnsi"/>
        </w:rPr>
      </w:pPr>
      <w:r>
        <w:rPr>
          <w:rFonts w:asciiTheme="majorHAnsi" w:hAnsiTheme="majorHAnsi"/>
        </w:rPr>
        <w:t>PID|1|5000000117V876768|</w:t>
      </w:r>
      <w:r w:rsidR="00A60E98" w:rsidRPr="00A60E98">
        <w:rPr>
          <w:rFonts w:asciiTheme="majorHAnsi" w:hAnsiTheme="majorHAnsi"/>
        </w:rPr>
        <w:t>5000000117V876768^^^USVHA&amp;&amp;0363^NI^VA FACILITY ID&amp;500&amp;L^^20121016~666662233^^^USSSA&amp;&amp;0363^SS^VA FACILITY ID&amp;500&amp;L~^^^USDOD&amp;&amp;0363^TIN^VA FACILITY ID&amp;500&amp;L~^^^USDOD&amp;&amp;0363^FIN^VA FACILITY ID&amp;500&amp;L~418^^^USVHA&amp;&amp;0363^PI^VA FACILITY ID&amp;500&amp;L|418|ACMPATIENT^SEVEN^^^^^L||19700706|M||^^0005^^^CDC|123 STREET^^TROY^NY^12180^USA^P^^~^^^^^^N|||||M^MARRIED^VA11|4^METHODIST^VA13|6315^1026^|666662233|||^^0189^^^CDC||||||||||</w:t>
      </w:r>
    </w:p>
    <w:p w:rsidR="00A60E98" w:rsidRPr="00A60E98" w:rsidRDefault="00A60E98" w:rsidP="00A60E98">
      <w:pPr>
        <w:rPr>
          <w:rFonts w:asciiTheme="majorHAnsi" w:hAnsiTheme="majorHAnsi"/>
        </w:rPr>
      </w:pPr>
      <w:r w:rsidRPr="00A60E98">
        <w:rPr>
          <w:rFonts w:asciiTheme="majorHAnsi" w:hAnsiTheme="majorHAnsi"/>
        </w:rPr>
        <w:t>PV1|1|I|ICU/CCU^ICU^2|||^^|10000000048^CPRSATTENDING^ONE^^^^BS|||15^GENERAL(ACUTE MEDICINE)^M^MEDICINE||||||||NSC VETERAN|||12||||||||||||||||||515.6|||||20121004134535-0500|""|||||6315</w:t>
      </w:r>
    </w:p>
    <w:p w:rsidR="00A60E98" w:rsidRPr="00A60E98" w:rsidRDefault="00A60E98" w:rsidP="00A60E98">
      <w:pPr>
        <w:rPr>
          <w:rFonts w:asciiTheme="majorHAnsi" w:hAnsiTheme="majorHAnsi"/>
        </w:rPr>
      </w:pPr>
      <w:r w:rsidRPr="00A60E98">
        <w:rPr>
          <w:rFonts w:asciiTheme="majorHAnsi" w:hAnsiTheme="majorHAnsi"/>
        </w:rPr>
        <w:t>ORC|RE|19146;1^OR|||||^^^20121016^^R||201210160953-0500|10000000032^CPRSPHYSICIAN^ONE||10000000032^CPRSPHYSICIAN^ONE|||201210160953-0500|E^ELECTRONICALLY ENTERED^99ORN^^^</w:t>
      </w:r>
    </w:p>
    <w:p w:rsidR="00A60E98" w:rsidRPr="00A60E98" w:rsidRDefault="00A60E98" w:rsidP="00A60E98">
      <w:pPr>
        <w:rPr>
          <w:rFonts w:asciiTheme="majorHAnsi" w:hAnsiTheme="majorHAnsi"/>
        </w:rPr>
      </w:pPr>
      <w:r w:rsidRPr="00A60E98">
        <w:rPr>
          <w:rFonts w:asciiTheme="majorHAnsi" w:hAnsiTheme="majorHAnsi"/>
        </w:rPr>
        <w:t>OBR|||6878983.9045-1^101612-21^L|74010^X-RAY EXAM OF ABDOMEN^C4^173^ABDOMEN 2 VIEWS [01]^99RAP|||201210160954-0500|""|""|||||20121016095523-0500||10000000032^CPRSPHYSICIAN^ONE||ICU/CCU||10^CHEST ROOM^500^</w:t>
      </w:r>
      <w:r w:rsidR="008766E2">
        <w:rPr>
          <w:rFonts w:asciiTheme="majorHAnsi" w:hAnsiTheme="majorHAnsi"/>
        </w:rPr>
        <w:t>VAMC ALBANY||</w:t>
      </w:r>
      <w:r w:rsidRPr="00A60E98">
        <w:rPr>
          <w:rFonts w:asciiTheme="majorHAnsi" w:hAnsiTheme="majorHAnsi"/>
        </w:rPr>
        <w:t>201210160957-0500|||F|||||||3^NDSTJEH^I</w:t>
      </w:r>
      <w:r w:rsidR="008766E2">
        <w:rPr>
          <w:rFonts w:asciiTheme="majorHAnsi" w:hAnsiTheme="majorHAnsi"/>
        </w:rPr>
        <w:t>LQDI^J|11531^TRMPHYSICIAN^ONE||</w:t>
      </w:r>
      <w:r w:rsidRPr="00A60E98">
        <w:rPr>
          <w:rFonts w:asciiTheme="majorHAnsi" w:hAnsiTheme="majorHAnsi"/>
        </w:rPr>
        <w:t>10000000034^ROISTAFF^CHIEF^O|201210160954-0500</w:t>
      </w:r>
    </w:p>
    <w:p w:rsidR="00A60E98" w:rsidRPr="00A60E98" w:rsidRDefault="00A60E98" w:rsidP="00A60E98">
      <w:pPr>
        <w:rPr>
          <w:rFonts w:asciiTheme="majorHAnsi" w:hAnsiTheme="majorHAnsi"/>
        </w:rPr>
      </w:pPr>
      <w:r w:rsidRPr="00A60E98">
        <w:rPr>
          <w:rFonts w:asciiTheme="majorHAnsi" w:hAnsiTheme="majorHAnsi"/>
        </w:rPr>
        <w:t>OBX||CE|P^PROCEDURE^L||173\S\ABDOMEN 2 VIEWS [01]\S\L||||||F</w:t>
      </w:r>
    </w:p>
    <w:p w:rsidR="00A60E98" w:rsidRPr="00A60E98" w:rsidRDefault="00A60E98" w:rsidP="00A60E98">
      <w:pPr>
        <w:rPr>
          <w:rFonts w:asciiTheme="majorHAnsi" w:hAnsiTheme="majorHAnsi"/>
        </w:rPr>
      </w:pPr>
      <w:r w:rsidRPr="00A60E98">
        <w:rPr>
          <w:rFonts w:asciiTheme="majorHAnsi" w:hAnsiTheme="majorHAnsi"/>
        </w:rPr>
        <w:t>OBX||TX|I^IMPRESSION^L||SCREEN 3 WITH NO SPECIAL CHARACTERS ||||||F</w:t>
      </w:r>
    </w:p>
    <w:p w:rsidR="00A60E98" w:rsidRPr="00A60E98" w:rsidRDefault="00A60E98" w:rsidP="00A60E98">
      <w:pPr>
        <w:rPr>
          <w:rFonts w:asciiTheme="majorHAnsi" w:hAnsiTheme="majorHAnsi"/>
        </w:rPr>
      </w:pPr>
      <w:r w:rsidRPr="00A60E98">
        <w:rPr>
          <w:rFonts w:asciiTheme="majorHAnsi" w:hAnsiTheme="majorHAnsi"/>
        </w:rPr>
        <w:t>OBX||CE|D^DIAGNOSTIC CODE^L||3\S\MAJOR ABNORMALITY, NO ATTN. NEEDED\S\L||||||F</w:t>
      </w:r>
    </w:p>
    <w:p w:rsidR="00A60E98" w:rsidRPr="00A60E98" w:rsidRDefault="00A60E98" w:rsidP="00A60E98">
      <w:pPr>
        <w:rPr>
          <w:rFonts w:asciiTheme="majorHAnsi" w:hAnsiTheme="majorHAnsi"/>
        </w:rPr>
      </w:pPr>
      <w:r w:rsidRPr="00A60E98">
        <w:rPr>
          <w:rFonts w:asciiTheme="majorHAnsi" w:hAnsiTheme="majorHAnsi"/>
        </w:rPr>
        <w:t>OBX||CE|D^DIAGNOSTIC CODE^L||4\S\ABNORMALITY, ATTN. NEEDEDED\S\L||||||F</w:t>
      </w:r>
    </w:p>
    <w:p w:rsidR="00A60E98" w:rsidRPr="00A60E98" w:rsidRDefault="00A60E98" w:rsidP="00A60E98">
      <w:pPr>
        <w:rPr>
          <w:rFonts w:asciiTheme="majorHAnsi" w:hAnsiTheme="majorHAnsi"/>
        </w:rPr>
      </w:pPr>
      <w:r w:rsidRPr="00A60E98">
        <w:rPr>
          <w:rFonts w:asciiTheme="majorHAnsi" w:hAnsiTheme="majorHAnsi"/>
        </w:rPr>
        <w:t>OBX||CE|D^DIAGNOSTIC CODE^L||2\S\MINOR ABNORMALITY\S\L||||||F</w:t>
      </w:r>
    </w:p>
    <w:p w:rsidR="00A60E98" w:rsidRPr="00A60E98" w:rsidRDefault="00A60E98" w:rsidP="00A60E98">
      <w:pPr>
        <w:rPr>
          <w:rFonts w:asciiTheme="majorHAnsi" w:hAnsiTheme="majorHAnsi"/>
        </w:rPr>
      </w:pPr>
      <w:r w:rsidRPr="00A60E98">
        <w:rPr>
          <w:rFonts w:asciiTheme="majorHAnsi" w:hAnsiTheme="majorHAnsi"/>
        </w:rPr>
        <w:t>OBX||CE|D^DIAGNOSTIC CODE^L||1\S\NORMAL\S\L||||||F</w:t>
      </w:r>
    </w:p>
    <w:p w:rsidR="00A60E98" w:rsidRPr="00A60E98" w:rsidRDefault="00A60E98" w:rsidP="00A60E98">
      <w:pPr>
        <w:rPr>
          <w:rFonts w:asciiTheme="majorHAnsi" w:hAnsiTheme="majorHAnsi"/>
        </w:rPr>
      </w:pPr>
      <w:r w:rsidRPr="00A60E98">
        <w:rPr>
          <w:rFonts w:asciiTheme="majorHAnsi" w:hAnsiTheme="majorHAnsi"/>
        </w:rPr>
        <w:t>OBX||TX|R^REPORT^L||SCREEN 2 NO SPECIAL CHARACTERS NO SPECIAL CHARACTERS ||||||F</w:t>
      </w:r>
    </w:p>
    <w:p w:rsidR="00EB6F6D" w:rsidRDefault="00A60E98" w:rsidP="000D2957">
      <w:pPr>
        <w:rPr>
          <w:rFonts w:asciiTheme="majorHAnsi" w:hAnsiTheme="majorHAnsi"/>
        </w:rPr>
      </w:pPr>
      <w:r w:rsidRPr="00A60E98">
        <w:rPr>
          <w:rFonts w:asciiTheme="majorHAnsi" w:hAnsiTheme="majorHAnsi"/>
        </w:rPr>
        <w:t>OBX</w:t>
      </w:r>
      <w:r w:rsidR="008766E2">
        <w:rPr>
          <w:rFonts w:asciiTheme="majorHAnsi" w:hAnsiTheme="majorHAnsi"/>
        </w:rPr>
        <w:t>||TX|M^MODIFIERS^L||None||||||F</w:t>
      </w:r>
    </w:p>
    <w:p w:rsidR="00F63767" w:rsidRDefault="00F63767" w:rsidP="000D2957">
      <w:pPr>
        <w:rPr>
          <w:rFonts w:asciiTheme="majorHAnsi" w:hAnsiTheme="majorHAnsi"/>
        </w:rPr>
      </w:pPr>
    </w:p>
    <w:p w:rsidR="00F63767" w:rsidRPr="000F483F" w:rsidRDefault="00F63767" w:rsidP="00F63767">
      <w:pPr>
        <w:pStyle w:val="Style4"/>
        <w:rPr>
          <w:sz w:val="36"/>
          <w:szCs w:val="36"/>
        </w:rPr>
      </w:pPr>
      <w:r w:rsidRPr="000F483F">
        <w:rPr>
          <w:sz w:val="36"/>
          <w:szCs w:val="36"/>
        </w:rPr>
        <w:t>--Radiology Reports</w:t>
      </w:r>
      <w:r>
        <w:rPr>
          <w:sz w:val="36"/>
          <w:szCs w:val="36"/>
        </w:rPr>
        <w:t xml:space="preserve"> (2.4)</w:t>
      </w:r>
    </w:p>
    <w:p w:rsidR="00F63767" w:rsidRPr="00F63767" w:rsidRDefault="00F63767" w:rsidP="00F63767">
      <w:pPr>
        <w:rPr>
          <w:rFonts w:asciiTheme="majorHAnsi" w:hAnsiTheme="majorHAnsi"/>
        </w:rPr>
      </w:pPr>
      <w:r w:rsidRPr="00F63767">
        <w:rPr>
          <w:rFonts w:asciiTheme="majorHAnsi" w:hAnsiTheme="majorHAnsi"/>
        </w:rPr>
        <w:t>MSH|^~\&amp;|DSIH SR|500|DSIH CL|500|20130529113723-0500||ORU^R01|5009983|P|2.4|||AL|NE|USA</w:t>
      </w:r>
    </w:p>
    <w:p w:rsidR="00F63767" w:rsidRPr="00F63767" w:rsidRDefault="00F63767" w:rsidP="00F63767">
      <w:pPr>
        <w:rPr>
          <w:rFonts w:asciiTheme="majorHAnsi" w:hAnsiTheme="majorHAnsi"/>
        </w:rPr>
      </w:pPr>
      <w:r w:rsidRPr="00F63767">
        <w:rPr>
          <w:rFonts w:asciiTheme="majorHAnsi" w:hAnsiTheme="majorHAnsi"/>
        </w:rPr>
        <w:t>PID|1|5000000237V188720|</w:t>
      </w:r>
    </w:p>
    <w:p w:rsidR="00F63767" w:rsidRPr="00F63767" w:rsidRDefault="00F63767" w:rsidP="00F63767">
      <w:pPr>
        <w:rPr>
          <w:rFonts w:asciiTheme="majorHAnsi" w:hAnsiTheme="majorHAnsi"/>
        </w:rPr>
      </w:pPr>
      <w:r w:rsidRPr="00F63767">
        <w:rPr>
          <w:rFonts w:asciiTheme="majorHAnsi" w:hAnsiTheme="majorHAnsi"/>
        </w:rPr>
        <w:t>5000000237V188720^^^USVHA&amp;&amp;0363^NI^VA FACILITY ID&amp;500&amp;L^^20130529~666669111^^^USSSA&amp;&amp;0363^SS^VA FACILITY ID&amp;500&amp;L~^^^USDOD&amp;&amp;0363^TIN^VA FACILITY ID&amp;500&amp;L~^^^USDOD&amp;&amp;0363^FIN^VA FACILITY ID&amp;500&amp;L~742^^^USVHA&amp;&amp;0363^PI^VA FACILITY ID&amp;500&amp;L|742|</w:t>
      </w:r>
    </w:p>
    <w:p w:rsidR="00F63767" w:rsidRPr="00F63767" w:rsidRDefault="00F63767" w:rsidP="00F63767">
      <w:pPr>
        <w:rPr>
          <w:rFonts w:asciiTheme="majorHAnsi" w:hAnsiTheme="majorHAnsi"/>
        </w:rPr>
      </w:pPr>
      <w:r w:rsidRPr="00F63767">
        <w:rPr>
          <w:rFonts w:asciiTheme="majorHAnsi" w:hAnsiTheme="majorHAnsi"/>
        </w:rPr>
        <w:t>DATABRIDGE^PATIENTSEVEN^^^^^L||19480325|M||^^0005^^^CDC|123 Main street^APT#2^NEW WATERFORD^OH^44445^USA^P^^~^^^^^^N|||||||6354^1049|666</w:t>
      </w:r>
      <w:r>
        <w:rPr>
          <w:rFonts w:asciiTheme="majorHAnsi" w:hAnsiTheme="majorHAnsi"/>
        </w:rPr>
        <w:t>669111|||^^0189^^^CDC||||||||||</w:t>
      </w:r>
    </w:p>
    <w:p w:rsidR="00F63767" w:rsidRPr="00F63767" w:rsidRDefault="00F63767" w:rsidP="00F63767">
      <w:pPr>
        <w:rPr>
          <w:rFonts w:asciiTheme="majorHAnsi" w:hAnsiTheme="majorHAnsi"/>
        </w:rPr>
      </w:pPr>
      <w:r w:rsidRPr="00F63767">
        <w:rPr>
          <w:rFonts w:asciiTheme="majorHAnsi" w:hAnsiTheme="majorHAnsi"/>
        </w:rPr>
        <w:t>PV1|1|I|ICU/CCU^ICU^3|||^^|10000000048^CPRSATTENDING^ONE^^^^BS|||15^GENERAL(ACUTE MEDICINE)^M^MEDICINE||||||||NSC VETERAN|||12||||||||||||||||||515.6|||||2</w:t>
      </w:r>
      <w:r>
        <w:rPr>
          <w:rFonts w:asciiTheme="majorHAnsi" w:hAnsiTheme="majorHAnsi"/>
        </w:rPr>
        <w:t>0130529100652-0500|""|||||6354|</w:t>
      </w:r>
    </w:p>
    <w:p w:rsidR="00F63767" w:rsidRPr="00F63767" w:rsidRDefault="00F63767" w:rsidP="00F63767">
      <w:pPr>
        <w:rPr>
          <w:rFonts w:asciiTheme="majorHAnsi" w:hAnsiTheme="majorHAnsi"/>
        </w:rPr>
      </w:pPr>
      <w:r w:rsidRPr="00F63767">
        <w:rPr>
          <w:rFonts w:asciiTheme="majorHAnsi" w:hAnsiTheme="majorHAnsi"/>
        </w:rPr>
        <w:t>ORC|RE|19364;1^OR|||a||^^^201305301132-0500^^R||201305291132-0500|10000000032^CPRSPHYSICIAN^ONE||10000000032^CPRSPHYSICIAN^ONE|||201305291133-0500|E^E</w:t>
      </w:r>
      <w:r>
        <w:rPr>
          <w:rFonts w:asciiTheme="majorHAnsi" w:hAnsiTheme="majorHAnsi"/>
        </w:rPr>
        <w:t>LECTRONICALLY ENTERED^99ORN^^^|</w:t>
      </w:r>
    </w:p>
    <w:p w:rsidR="00F63767" w:rsidRPr="00F63767" w:rsidRDefault="00F63767" w:rsidP="00F63767">
      <w:pPr>
        <w:rPr>
          <w:rFonts w:asciiTheme="majorHAnsi" w:hAnsiTheme="majorHAnsi"/>
        </w:rPr>
      </w:pPr>
      <w:r w:rsidRPr="00F63767">
        <w:rPr>
          <w:rFonts w:asciiTheme="majorHAnsi" w:hAnsiTheme="majorHAnsi"/>
        </w:rPr>
        <w:t>OBR|</w:t>
      </w:r>
    </w:p>
    <w:p w:rsidR="00F63767" w:rsidRPr="00F63767" w:rsidRDefault="00F63767" w:rsidP="00F63767">
      <w:pPr>
        <w:rPr>
          <w:rFonts w:asciiTheme="majorHAnsi" w:hAnsiTheme="majorHAnsi"/>
        </w:rPr>
      </w:pPr>
      <w:r w:rsidRPr="00F63767">
        <w:rPr>
          <w:rFonts w:asciiTheme="majorHAnsi" w:hAnsiTheme="majorHAnsi"/>
        </w:rPr>
        <w:t>1|052913-47|052913-47|73100^X-RAY EXAM OF WRIST^C4^135^WRIST 2 VIEWS^99RAP|||20130529113606-0500|||||||||10000000032^CPRSPHYSICIAN^ONE^^^DR^MD|1-518-662-7854^PRN^PH~1-518-626-8543^WPN^PH|052913-47|47|052913-47|RAD_GENERAL RADIOLOGY`2_7TH FLO</w:t>
      </w:r>
    </w:p>
    <w:p w:rsidR="00F63767" w:rsidRPr="00F63767" w:rsidRDefault="00F63767" w:rsidP="00F63767">
      <w:pPr>
        <w:rPr>
          <w:rFonts w:asciiTheme="majorHAnsi" w:hAnsiTheme="majorHAnsi"/>
        </w:rPr>
      </w:pPr>
      <w:r w:rsidRPr="00F63767">
        <w:rPr>
          <w:rFonts w:asciiTheme="majorHAnsi" w:hAnsiTheme="majorHAnsi"/>
        </w:rPr>
        <w:t>OR`500_VAMC ALBANY|201305291137-0500|||F|||||||15^MDAADFLY^AAXNI|11711^THTS^SRUBHN~11850^TLTSUXZ^CXH~1602^BUXJBHUS^CRI</w:t>
      </w:r>
      <w:r>
        <w:rPr>
          <w:rFonts w:asciiTheme="majorHAnsi" w:hAnsiTheme="majorHAnsi"/>
        </w:rPr>
        <w:t>N||10000000034^ROISTAFF^CHIEF^O</w:t>
      </w:r>
    </w:p>
    <w:p w:rsidR="00F63767" w:rsidRPr="00F63767" w:rsidRDefault="00F63767" w:rsidP="00F63767">
      <w:pPr>
        <w:rPr>
          <w:rFonts w:asciiTheme="majorHAnsi" w:hAnsiTheme="majorHAnsi"/>
        </w:rPr>
      </w:pPr>
      <w:r w:rsidRPr="00F63767">
        <w:rPr>
          <w:rFonts w:asciiTheme="majorHAnsi" w:hAnsiTheme="majorHAnsi"/>
        </w:rPr>
        <w:t>ZDS|1.2.840.113754.1.4.500.6869470.8866.1.5</w:t>
      </w:r>
      <w:r>
        <w:rPr>
          <w:rFonts w:asciiTheme="majorHAnsi" w:hAnsiTheme="majorHAnsi"/>
        </w:rPr>
        <w:t>2913.47^VISTA^Application^DICOM</w:t>
      </w:r>
    </w:p>
    <w:p w:rsidR="00F63767" w:rsidRPr="00F63767" w:rsidRDefault="00F63767" w:rsidP="00F63767">
      <w:pPr>
        <w:rPr>
          <w:rFonts w:asciiTheme="majorHAnsi" w:hAnsiTheme="majorHAnsi"/>
        </w:rPr>
      </w:pPr>
      <w:r w:rsidRPr="00F63767">
        <w:rPr>
          <w:rFonts w:asciiTheme="majorHAnsi" w:hAnsiTheme="majorHAnsi"/>
        </w:rPr>
        <w:t>OBX|1|CE|P^PROCEDURE^L|</w:t>
      </w:r>
      <w:r>
        <w:rPr>
          <w:rFonts w:asciiTheme="majorHAnsi" w:hAnsiTheme="majorHAnsi"/>
        </w:rPr>
        <w:t>|135\S\WRIST 2 VIEWS\S\L||||||F</w:t>
      </w:r>
    </w:p>
    <w:p w:rsidR="00F63767" w:rsidRPr="00F63767" w:rsidRDefault="00F63767" w:rsidP="00F63767">
      <w:pPr>
        <w:rPr>
          <w:rFonts w:asciiTheme="majorHAnsi" w:hAnsiTheme="majorHAnsi"/>
        </w:rPr>
      </w:pPr>
      <w:r w:rsidRPr="00F63767">
        <w:rPr>
          <w:rFonts w:asciiTheme="majorHAnsi" w:hAnsiTheme="majorHAnsi"/>
        </w:rPr>
        <w:t>OBX|2|</w:t>
      </w:r>
      <w:r>
        <w:rPr>
          <w:rFonts w:asciiTheme="majorHAnsi" w:hAnsiTheme="majorHAnsi"/>
        </w:rPr>
        <w:t>TX|I^IMPRESSION^L||None ||||||F</w:t>
      </w:r>
    </w:p>
    <w:p w:rsidR="00F63767" w:rsidRPr="00F63767" w:rsidRDefault="00F63767" w:rsidP="00F63767">
      <w:pPr>
        <w:rPr>
          <w:rFonts w:asciiTheme="majorHAnsi" w:hAnsiTheme="majorHAnsi"/>
        </w:rPr>
      </w:pPr>
      <w:r w:rsidRPr="00F63767">
        <w:rPr>
          <w:rFonts w:asciiTheme="majorHAnsi" w:hAnsiTheme="majorHAnsi"/>
        </w:rPr>
        <w:t>OBX|3|CE|D^DIAGNOSTIC CODE^L|</w:t>
      </w:r>
      <w:r>
        <w:rPr>
          <w:rFonts w:asciiTheme="majorHAnsi" w:hAnsiTheme="majorHAnsi"/>
        </w:rPr>
        <w:t>|1\S\NORMAL\S\L||||||F</w:t>
      </w:r>
    </w:p>
    <w:p w:rsidR="00F63767" w:rsidRPr="00F63767" w:rsidRDefault="00F63767" w:rsidP="00F63767">
      <w:pPr>
        <w:rPr>
          <w:rFonts w:asciiTheme="majorHAnsi" w:hAnsiTheme="majorHAnsi"/>
        </w:rPr>
      </w:pPr>
      <w:r w:rsidRPr="00F63767">
        <w:rPr>
          <w:rFonts w:asciiTheme="majorHAnsi" w:hAnsiTheme="majorHAnsi"/>
        </w:rPr>
        <w:t>OBX|4|CE|D^DIAGNOSTIC CODE^L||2</w:t>
      </w:r>
      <w:r>
        <w:rPr>
          <w:rFonts w:asciiTheme="majorHAnsi" w:hAnsiTheme="majorHAnsi"/>
        </w:rPr>
        <w:t>\S\MINOR ABNORMALITY\S\L||||||F</w:t>
      </w:r>
    </w:p>
    <w:p w:rsidR="00F63767" w:rsidRPr="00F63767" w:rsidRDefault="00F63767" w:rsidP="00F63767">
      <w:pPr>
        <w:rPr>
          <w:rFonts w:asciiTheme="majorHAnsi" w:hAnsiTheme="majorHAnsi"/>
        </w:rPr>
      </w:pPr>
      <w:r w:rsidRPr="00F63767">
        <w:rPr>
          <w:rFonts w:asciiTheme="majorHAnsi" w:hAnsiTheme="majorHAnsi"/>
        </w:rPr>
        <w:t>OBX|5|T</w:t>
      </w:r>
      <w:r>
        <w:rPr>
          <w:rFonts w:asciiTheme="majorHAnsi" w:hAnsiTheme="majorHAnsi"/>
        </w:rPr>
        <w:t>X|M^MODIFIERS^L||AAAA-NM||||||F</w:t>
      </w:r>
    </w:p>
    <w:p w:rsidR="00F63767" w:rsidRPr="00F63767" w:rsidRDefault="00F63767" w:rsidP="00F63767">
      <w:pPr>
        <w:rPr>
          <w:rFonts w:asciiTheme="majorHAnsi" w:hAnsiTheme="majorHAnsi"/>
        </w:rPr>
      </w:pPr>
      <w:r w:rsidRPr="00F63767">
        <w:rPr>
          <w:rFonts w:asciiTheme="majorHAnsi" w:hAnsiTheme="majorHAnsi"/>
        </w:rPr>
        <w:t>OBX|6|CE|C4^CPT MODIFIERS^L||50\S\</w:t>
      </w:r>
      <w:r>
        <w:rPr>
          <w:rFonts w:asciiTheme="majorHAnsi" w:hAnsiTheme="majorHAnsi"/>
        </w:rPr>
        <w:t>BILATERAL PROCEDURE\S\C4||||||F</w:t>
      </w:r>
    </w:p>
    <w:p w:rsidR="00F63767" w:rsidRPr="008766E2" w:rsidRDefault="00F63767" w:rsidP="00F63767">
      <w:pPr>
        <w:rPr>
          <w:rFonts w:asciiTheme="majorHAnsi" w:hAnsiTheme="majorHAnsi"/>
        </w:rPr>
      </w:pPr>
      <w:r w:rsidRPr="00F63767">
        <w:rPr>
          <w:rFonts w:asciiTheme="majorHAnsi" w:hAnsiTheme="majorHAnsi"/>
        </w:rPr>
        <w:t>OBX|7|TX|R^REPORT^L||</w:t>
      </w:r>
      <w:r>
        <w:rPr>
          <w:rFonts w:asciiTheme="majorHAnsi" w:hAnsiTheme="majorHAnsi"/>
        </w:rPr>
        <w:t>None</w:t>
      </w:r>
      <w:r w:rsidRPr="00F63767">
        <w:rPr>
          <w:rFonts w:asciiTheme="majorHAnsi" w:hAnsiTheme="majorHAnsi"/>
        </w:rPr>
        <w:t xml:space="preserve"> ||||||F</w:t>
      </w:r>
    </w:p>
    <w:p w:rsidR="00830F84" w:rsidRDefault="00830F84" w:rsidP="000D2957">
      <w:pPr>
        <w:rPr>
          <w:rFonts w:asciiTheme="majorHAnsi" w:hAnsiTheme="majorHAnsi" w:cs="Times New Roman"/>
        </w:rPr>
      </w:pPr>
    </w:p>
    <w:p w:rsidR="0080610F" w:rsidRPr="000F483F" w:rsidRDefault="001F48B4" w:rsidP="0080610F">
      <w:pPr>
        <w:pStyle w:val="Style4"/>
        <w:rPr>
          <w:sz w:val="36"/>
          <w:szCs w:val="36"/>
        </w:rPr>
      </w:pPr>
      <w:r w:rsidRPr="000F483F">
        <w:rPr>
          <w:sz w:val="36"/>
          <w:szCs w:val="36"/>
        </w:rPr>
        <w:t>--V</w:t>
      </w:r>
      <w:r w:rsidR="006857F8" w:rsidRPr="000F483F">
        <w:rPr>
          <w:sz w:val="36"/>
          <w:szCs w:val="36"/>
        </w:rPr>
        <w:t>itals</w:t>
      </w:r>
      <w:r w:rsidRPr="000F483F">
        <w:rPr>
          <w:sz w:val="36"/>
          <w:szCs w:val="36"/>
        </w:rPr>
        <w:t xml:space="preserve"> </w:t>
      </w:r>
      <w:r w:rsidR="000D4AC2" w:rsidRPr="000F483F">
        <w:rPr>
          <w:sz w:val="36"/>
          <w:szCs w:val="36"/>
        </w:rPr>
        <w:t>S</w:t>
      </w:r>
      <w:r w:rsidR="006857F8" w:rsidRPr="000F483F">
        <w:rPr>
          <w:sz w:val="36"/>
          <w:szCs w:val="36"/>
        </w:rPr>
        <w:t>igns</w:t>
      </w:r>
      <w:r w:rsidR="000D4AC2" w:rsidRPr="000F483F">
        <w:rPr>
          <w:sz w:val="36"/>
          <w:szCs w:val="36"/>
        </w:rPr>
        <w:t xml:space="preserve"> </w:t>
      </w:r>
    </w:p>
    <w:p w:rsidR="00E63A32" w:rsidRPr="001F48B4" w:rsidRDefault="0080610F" w:rsidP="0080610F">
      <w:pPr>
        <w:pStyle w:val="Style5"/>
      </w:pPr>
      <w:r>
        <w:t xml:space="preserve">Vitals Signs </w:t>
      </w:r>
      <w:r w:rsidR="00080373">
        <w:t>ORU</w:t>
      </w:r>
    </w:p>
    <w:p w:rsidR="001F48B4" w:rsidRDefault="001F48B4" w:rsidP="001F48B4">
      <w:pPr>
        <w:pStyle w:val="NoSpacing"/>
        <w:rPr>
          <w:rFonts w:asciiTheme="majorHAnsi" w:hAnsiTheme="majorHAnsi"/>
        </w:rPr>
      </w:pPr>
      <w:r w:rsidRPr="001F48B4">
        <w:rPr>
          <w:rFonts w:asciiTheme="majorHAnsi" w:hAnsiTheme="majorHAnsi"/>
        </w:rPr>
        <w:t>MSH|^~\&amp;|DSIH CL|500|DSIH CL|500|20121003115714-0500||ORU^R01|5008902|P|2.4|||AL|NE|USA</w:t>
      </w:r>
    </w:p>
    <w:p w:rsidR="008766E2" w:rsidRPr="001F48B4" w:rsidRDefault="008766E2" w:rsidP="001F48B4">
      <w:pPr>
        <w:pStyle w:val="NoSpacing"/>
        <w:rPr>
          <w:rFonts w:asciiTheme="majorHAnsi" w:hAnsiTheme="majorHAnsi"/>
        </w:rPr>
      </w:pPr>
    </w:p>
    <w:p w:rsidR="001F48B4" w:rsidRPr="001F48B4" w:rsidRDefault="001F48B4" w:rsidP="001F48B4">
      <w:pPr>
        <w:pStyle w:val="NoSpacing"/>
        <w:rPr>
          <w:rFonts w:asciiTheme="majorHAnsi" w:hAnsiTheme="majorHAnsi"/>
        </w:rPr>
      </w:pPr>
      <w:r w:rsidRPr="001F48B4">
        <w:rPr>
          <w:rFonts w:asciiTheme="majorHAnsi" w:hAnsiTheme="majorHAnsi"/>
        </w:rPr>
        <w:t>PID|</w:t>
      </w:r>
      <w:r w:rsidR="008766E2">
        <w:rPr>
          <w:rFonts w:asciiTheme="majorHAnsi" w:hAnsiTheme="majorHAnsi"/>
        </w:rPr>
        <w:t>1|5000000044V986012|</w:t>
      </w:r>
      <w:r w:rsidRPr="001F48B4">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w:t>
      </w:r>
      <w:r w:rsidR="008766E2">
        <w:rPr>
          <w:rFonts w:asciiTheme="majorHAnsi" w:hAnsiTheme="majorHAnsi"/>
        </w:rPr>
        <w:t>VA FACILITY ID&amp;500&amp;L^^20121003|</w:t>
      </w:r>
      <w:r w:rsidRPr="001F48B4">
        <w:rPr>
          <w:rFonts w:asciiTheme="majorHAnsi" w:hAnsiTheme="majorHAnsi"/>
        </w:rPr>
        <w:t>369|CPRSPATIENT^ONE^M^^^^L~ALIAS^NAMEONE^^^^^A~ALIAS^NAMETWO^^^^^A|JONES^^^^^^M|19491231|M||2106-3-SLF^WHITE^0005^2106-3^WHITE^CDC|5000 NORTH MAIN STREET^^Quebec^ONTARIO^RF1D4^CAN^P^^~^^SOMEWHERE^N</w:t>
      </w:r>
      <w:r w:rsidR="008766E2">
        <w:rPr>
          <w:rFonts w:asciiTheme="majorHAnsi" w:hAnsiTheme="majorHAnsi"/>
        </w:rPr>
        <w:t>Y^^^N|||||S^NEVER MARRIED^VA11|</w:t>
      </w:r>
      <w:r w:rsidRPr="001F48B4">
        <w:rPr>
          <w:rFonts w:asciiTheme="majorHAnsi" w:hAnsiTheme="majorHAnsi"/>
        </w:rPr>
        <w:t>29^UNKNOWN/NO PREFERENCE^VA13|6319^1029|666660001|||2186-5-SLF^NOT HISPANIC OR LATINO^0189^2186-5^NOT HISPANIC OR LATINO^CDC|SOMEWHERE NY|||||||||</w:t>
      </w:r>
    </w:p>
    <w:p w:rsidR="001F48B4" w:rsidRPr="001F48B4" w:rsidRDefault="001F48B4" w:rsidP="001F48B4">
      <w:pPr>
        <w:pStyle w:val="NoSpacing"/>
        <w:rPr>
          <w:rFonts w:asciiTheme="majorHAnsi" w:hAnsiTheme="majorHAnsi"/>
        </w:rPr>
      </w:pPr>
    </w:p>
    <w:p w:rsidR="001F48B4" w:rsidRPr="001F48B4" w:rsidRDefault="001F48B4" w:rsidP="001F48B4">
      <w:pPr>
        <w:pStyle w:val="NoSpacing"/>
        <w:rPr>
          <w:rFonts w:asciiTheme="majorHAnsi" w:hAnsiTheme="majorHAnsi"/>
        </w:rPr>
      </w:pPr>
      <w:r w:rsidRPr="001F48B4">
        <w:rPr>
          <w:rFonts w:asciiTheme="majorHAnsi" w:hAnsiTheme="majorHAnsi"/>
        </w:rPr>
        <w:t>PV1|1|I|ICU/CCU^ICU^2|||ICU/CCU^ICU^5|10000000048^CPRSATTENDING^ONE^^^^BS|||2||||||||SC VETERAN|||12||||||||||||||||||515.6|||||20121003115146-0500||||||6319</w:t>
      </w:r>
    </w:p>
    <w:p w:rsidR="001F48B4" w:rsidRPr="001F48B4" w:rsidRDefault="001F48B4" w:rsidP="001F48B4">
      <w:pPr>
        <w:pStyle w:val="NoSpacing"/>
        <w:rPr>
          <w:rFonts w:asciiTheme="majorHAnsi" w:hAnsiTheme="majorHAnsi"/>
        </w:rPr>
      </w:pPr>
    </w:p>
    <w:p w:rsidR="001F48B4" w:rsidRPr="001F48B4" w:rsidRDefault="001F48B4" w:rsidP="001F48B4">
      <w:pPr>
        <w:pStyle w:val="NoSpacing"/>
        <w:rPr>
          <w:rFonts w:asciiTheme="majorHAnsi" w:hAnsiTheme="majorHAnsi"/>
        </w:rPr>
      </w:pPr>
      <w:r w:rsidRPr="001F48B4">
        <w:rPr>
          <w:rFonts w:asciiTheme="majorHAnsi" w:hAnsiTheme="majorHAnsi"/>
        </w:rPr>
        <w:t>ORC|RE||963^500_120.5||||||||||ICU/CCU^8^^^^^^^ICU/CCU||||500^TROY^L||||VAMC ALBANY</w:t>
      </w:r>
    </w:p>
    <w:p w:rsidR="001F48B4" w:rsidRPr="001F48B4" w:rsidRDefault="001F48B4" w:rsidP="001F48B4">
      <w:pPr>
        <w:pStyle w:val="NoSpacing"/>
        <w:rPr>
          <w:rFonts w:asciiTheme="majorHAnsi" w:hAnsiTheme="majorHAnsi"/>
        </w:rPr>
      </w:pPr>
    </w:p>
    <w:p w:rsidR="001F48B4" w:rsidRPr="001F48B4" w:rsidRDefault="001F48B4" w:rsidP="001F48B4">
      <w:pPr>
        <w:pStyle w:val="NoSpacing"/>
        <w:rPr>
          <w:rFonts w:asciiTheme="majorHAnsi" w:hAnsiTheme="majorHAnsi"/>
        </w:rPr>
      </w:pPr>
      <w:r w:rsidRPr="001F48B4">
        <w:rPr>
          <w:rFonts w:asciiTheme="majorHAnsi" w:hAnsiTheme="majorHAnsi"/>
        </w:rPr>
        <w:t>OBR|||963^500_120.5|0^WEIGHT^99VA120.51|||20121003115247-0500|20121003115616-0500||||||||||||||20121003115616-0500|||F|||||||||10000000032^CPRSPHYSICIAN^ONE^^^DR^MD^VistA200</w:t>
      </w:r>
    </w:p>
    <w:p w:rsidR="001F48B4" w:rsidRPr="001F48B4" w:rsidRDefault="001F48B4" w:rsidP="001F48B4">
      <w:pPr>
        <w:pStyle w:val="NoSpacing"/>
        <w:rPr>
          <w:rFonts w:asciiTheme="majorHAnsi" w:hAnsiTheme="majorHAnsi"/>
        </w:rPr>
      </w:pPr>
    </w:p>
    <w:p w:rsidR="001F48B4" w:rsidRPr="001F48B4" w:rsidRDefault="001F48B4" w:rsidP="001F48B4">
      <w:pPr>
        <w:pStyle w:val="NoSpacing"/>
        <w:rPr>
          <w:rFonts w:asciiTheme="majorHAnsi" w:hAnsiTheme="majorHAnsi"/>
        </w:rPr>
      </w:pPr>
      <w:r w:rsidRPr="001F48B4">
        <w:rPr>
          <w:rFonts w:asciiTheme="majorHAnsi" w:hAnsiTheme="majorHAnsi"/>
        </w:rPr>
        <w:t>OBX||ST|0^WEIGHT^99VA120.51||200|lb^lb^L|||||F|||||10000000032^CPRSPHYSICIAN^ONE^^^DR^MD^VistA200</w:t>
      </w:r>
    </w:p>
    <w:p w:rsidR="001F48B4" w:rsidRPr="001F48B4" w:rsidRDefault="001F48B4" w:rsidP="001F48B4">
      <w:pPr>
        <w:pStyle w:val="NoSpacing"/>
        <w:rPr>
          <w:rFonts w:asciiTheme="majorHAnsi" w:hAnsiTheme="majorHAnsi"/>
        </w:rPr>
      </w:pPr>
    </w:p>
    <w:p w:rsidR="001F48B4" w:rsidRPr="008766E2" w:rsidRDefault="008766E2" w:rsidP="008766E2">
      <w:pPr>
        <w:pStyle w:val="NoSpacing"/>
        <w:rPr>
          <w:rFonts w:asciiTheme="majorHAnsi" w:hAnsiTheme="majorHAnsi"/>
        </w:rPr>
      </w:pPr>
      <w:r>
        <w:rPr>
          <w:rFonts w:asciiTheme="majorHAnsi" w:hAnsiTheme="majorHAnsi"/>
        </w:rPr>
        <w:t>ZSC||555|DRUG DEPENDENCE-GROUP</w:t>
      </w:r>
    </w:p>
    <w:p w:rsidR="00080373" w:rsidRDefault="00080373" w:rsidP="00193589">
      <w:pPr>
        <w:rPr>
          <w:rFonts w:asciiTheme="majorHAnsi" w:hAnsiTheme="majorHAnsi" w:cs="Times New Roman"/>
        </w:rPr>
      </w:pPr>
    </w:p>
    <w:p w:rsidR="00E166C7" w:rsidRDefault="00E166C7" w:rsidP="0080610F">
      <w:pPr>
        <w:pStyle w:val="Style5"/>
      </w:pPr>
      <w:bookmarkStart w:id="200" w:name="_Toc338764260"/>
      <w:bookmarkStart w:id="201" w:name="_Toc302046835"/>
      <w:r>
        <w:t>V</w:t>
      </w:r>
      <w:r w:rsidR="0080610F">
        <w:t>ital Signs</w:t>
      </w:r>
      <w:r>
        <w:t xml:space="preserve"> QRY^A19</w:t>
      </w:r>
      <w:bookmarkEnd w:id="200"/>
    </w:p>
    <w:p w:rsidR="00E166C7" w:rsidRPr="00E166C7" w:rsidRDefault="00E166C7" w:rsidP="00E166C7">
      <w:pPr>
        <w:rPr>
          <w:rFonts w:asciiTheme="majorHAnsi" w:hAnsiTheme="majorHAnsi"/>
        </w:rPr>
      </w:pPr>
      <w:r w:rsidRPr="00E166C7">
        <w:rPr>
          <w:rFonts w:asciiTheme="majorHAnsi" w:hAnsiTheme="majorHAnsi"/>
        </w:rPr>
        <w:t>MSH|^~\&amp;|DSIH SR|500|DSIH CL|500|20121015150003-0500||</w:t>
      </w:r>
      <w:r w:rsidRPr="00E166C7">
        <w:rPr>
          <w:rFonts w:asciiTheme="majorHAnsi" w:hAnsiTheme="majorHAnsi"/>
          <w:b/>
          <w:bCs/>
        </w:rPr>
        <w:t xml:space="preserve"> </w:t>
      </w:r>
      <w:r w:rsidRPr="00E166C7">
        <w:rPr>
          <w:rFonts w:asciiTheme="majorHAnsi" w:hAnsiTheme="majorHAnsi"/>
          <w:bCs/>
        </w:rPr>
        <w:t>QRY^A19</w:t>
      </w:r>
      <w:r w:rsidRPr="00E166C7">
        <w:rPr>
          <w:rFonts w:asciiTheme="majorHAnsi" w:hAnsiTheme="majorHAnsi"/>
        </w:rPr>
        <w:t>|5004484|P|2.3.1|||AL|NE|USA</w:t>
      </w:r>
    </w:p>
    <w:p w:rsidR="00E166C7" w:rsidRPr="00E166C7" w:rsidRDefault="00E166C7" w:rsidP="00E166C7">
      <w:pPr>
        <w:rPr>
          <w:rFonts w:ascii="Cambria" w:hAnsi="Cambria"/>
        </w:rPr>
      </w:pPr>
      <w:r w:rsidRPr="00E166C7">
        <w:rPr>
          <w:rFonts w:ascii="Cambria" w:hAnsi="Cambria"/>
        </w:rPr>
        <w:t>QRD|201210151500|R|I|1001|||1^RD|666660008|APA|</w:t>
      </w:r>
    </w:p>
    <w:p w:rsidR="00E166C7" w:rsidRPr="00E166C7" w:rsidRDefault="00E166C7" w:rsidP="00E166C7"/>
    <w:p w:rsidR="00080373" w:rsidRPr="000D4AC2" w:rsidRDefault="00080373" w:rsidP="0080610F">
      <w:pPr>
        <w:pStyle w:val="Style5"/>
      </w:pPr>
      <w:bookmarkStart w:id="202" w:name="_Toc338764261"/>
      <w:r w:rsidRPr="000D4AC2">
        <w:t>V</w:t>
      </w:r>
      <w:r w:rsidR="0080610F">
        <w:t>ital Signs</w:t>
      </w:r>
      <w:r w:rsidRPr="000D4AC2">
        <w:t xml:space="preserve"> </w:t>
      </w:r>
      <w:bookmarkEnd w:id="201"/>
      <w:r w:rsidRPr="000D4AC2">
        <w:t>(ACK</w:t>
      </w:r>
      <w:r w:rsidR="00923F88" w:rsidRPr="000D4AC2">
        <w:t>^A19</w:t>
      </w:r>
      <w:r w:rsidRPr="000D4AC2">
        <w:t>)</w:t>
      </w:r>
      <w:bookmarkEnd w:id="202"/>
    </w:p>
    <w:p w:rsidR="00080373" w:rsidRPr="000D4AC2" w:rsidRDefault="00080373" w:rsidP="00080373">
      <w:pPr>
        <w:rPr>
          <w:rFonts w:asciiTheme="majorHAnsi" w:hAnsiTheme="majorHAnsi" w:cs="Arial"/>
        </w:rPr>
      </w:pPr>
      <w:r w:rsidRPr="000D4AC2">
        <w:rPr>
          <w:rFonts w:asciiTheme="majorHAnsi" w:hAnsiTheme="majorHAnsi" w:cs="Arial"/>
        </w:rPr>
        <w:t>MSH|^~\&amp;|DSIH DATABRIDGE IN|500|&lt;VENDOR&gt;|500|20080807112756-0500||ACK^A19|5003871|P|2.3|||NE|NE|USA</w:t>
      </w:r>
    </w:p>
    <w:p w:rsidR="00080373" w:rsidRPr="000D4AC2" w:rsidRDefault="00080373" w:rsidP="00080373">
      <w:pPr>
        <w:rPr>
          <w:rFonts w:asciiTheme="majorHAnsi" w:hAnsiTheme="majorHAnsi" w:cs="Arial"/>
        </w:rPr>
      </w:pPr>
      <w:r w:rsidRPr="000D4AC2">
        <w:rPr>
          <w:rFonts w:asciiTheme="majorHAnsi" w:hAnsiTheme="majorHAnsi" w:cs="Arial"/>
        </w:rPr>
        <w:t>MSA|AA|3065500052696|PATIENT FOUND</w:t>
      </w:r>
    </w:p>
    <w:p w:rsidR="00080373" w:rsidRPr="000D4AC2" w:rsidRDefault="00080373" w:rsidP="00080373">
      <w:pPr>
        <w:rPr>
          <w:rFonts w:asciiTheme="majorHAnsi" w:hAnsiTheme="majorHAnsi" w:cs="Arial"/>
        </w:rPr>
      </w:pPr>
      <w:r w:rsidRPr="000D4AC2">
        <w:rPr>
          <w:rFonts w:asciiTheme="majorHAnsi" w:hAnsiTheme="majorHAnsi" w:cs="Arial"/>
        </w:rPr>
        <w:t>QRD|200808061306|R|I|1001|||1^RD|666660008|APA|</w:t>
      </w:r>
    </w:p>
    <w:p w:rsidR="00080373" w:rsidRPr="000D4AC2" w:rsidRDefault="00080373" w:rsidP="00080373">
      <w:pPr>
        <w:rPr>
          <w:rFonts w:asciiTheme="majorHAnsi" w:hAnsiTheme="majorHAnsi" w:cs="Arial"/>
        </w:rPr>
      </w:pPr>
      <w:r w:rsidRPr="000D4AC2">
        <w:rPr>
          <w:rFonts w:asciiTheme="majorHAnsi" w:hAnsiTheme="majorHAnsi" w:cs="Arial"/>
        </w:rPr>
        <w:t>PID|1|5000000015V177025|5000000015V177025^^^USVHA&amp;&amp;0363^NI^VA FACILITY ID&amp;500&amp;L^^20080807~666660008^^^USSSA&amp;&amp;0363^SS^VA FACILITY ID&amp;500&amp;L~711^^^USVHA&amp;&amp;0363^PI^VA FACILITY ID&amp;500&amp;L||CPRSPATIENT^EIGHT^F^^^^L|""|19550201|F||^^0005^^^CDC|22233 TEST LANE TEST LANE TEST</w:t>
      </w:r>
      <w:r w:rsidR="008766E2">
        <w:rPr>
          <w:rFonts w:asciiTheme="majorHAnsi" w:hAnsiTheme="majorHAnsi" w:cs="Arial"/>
        </w:rPr>
        <w:t xml:space="preserve"> </w:t>
      </w:r>
      <w:r w:rsidRPr="000D4AC2">
        <w:rPr>
          <w:rFonts w:asciiTheme="majorHAnsi" w:hAnsiTheme="majorHAnsi" w:cs="Arial"/>
        </w:rPr>
        <w:t>LAZY^""^ALBANY^NY^12211^""^P^""^001~^^""^""^^^N|001^ALBANY^VA5|555-2222^PRN^P</w:t>
      </w:r>
      <w:r w:rsidR="008766E2">
        <w:rPr>
          <w:rFonts w:asciiTheme="majorHAnsi" w:hAnsiTheme="majorHAnsi" w:cs="Arial"/>
        </w:rPr>
        <w:t>H~555-2323^WPN^PH|555-</w:t>
      </w:r>
      <w:r w:rsidRPr="000D4AC2">
        <w:rPr>
          <w:rFonts w:asciiTheme="majorHAnsi" w:hAnsiTheme="majorHAnsi" w:cs="Arial"/>
        </w:rPr>
        <w:t>2323||M^MARRIED^VA11|5^LUTHERAN^VA13||666660008|||^^0189^^^CDC|""||||||""||</w:t>
      </w:r>
    </w:p>
    <w:p w:rsidR="00080373" w:rsidRPr="000D4AC2" w:rsidRDefault="00080373" w:rsidP="00080373">
      <w:pPr>
        <w:rPr>
          <w:rFonts w:asciiTheme="majorHAnsi" w:hAnsiTheme="majorHAnsi" w:cs="Arial"/>
        </w:rPr>
      </w:pPr>
      <w:r w:rsidRPr="000D4AC2">
        <w:rPr>
          <w:rFonts w:asciiTheme="majorHAnsi" w:hAnsiTheme="majorHAnsi" w:cs="Arial"/>
        </w:rPr>
        <w:t>OBR|||200007130951-0500|^VITAL SIGN|||200007130951-0500|</w:t>
      </w:r>
    </w:p>
    <w:p w:rsidR="00080373" w:rsidRPr="000D4AC2" w:rsidRDefault="00080373" w:rsidP="00080373">
      <w:pPr>
        <w:rPr>
          <w:rFonts w:asciiTheme="majorHAnsi" w:hAnsiTheme="majorHAnsi" w:cs="Arial"/>
        </w:rPr>
      </w:pPr>
      <w:r w:rsidRPr="000D4AC2">
        <w:rPr>
          <w:rFonts w:asciiTheme="majorHAnsi" w:hAnsiTheme="majorHAnsi" w:cs="Arial"/>
        </w:rPr>
        <w:t>OBX|1|ST|T^TEMPERATURE^^^^||96.0|F||||||||20040617155717-0500|</w:t>
      </w:r>
    </w:p>
    <w:p w:rsidR="00080373" w:rsidRPr="000D4AC2" w:rsidRDefault="00080373" w:rsidP="00080373">
      <w:pPr>
        <w:rPr>
          <w:rFonts w:asciiTheme="majorHAnsi" w:hAnsiTheme="majorHAnsi" w:cs="Arial"/>
        </w:rPr>
      </w:pPr>
      <w:r w:rsidRPr="000D4AC2">
        <w:rPr>
          <w:rFonts w:asciiTheme="majorHAnsi" w:hAnsiTheme="majorHAnsi" w:cs="Arial"/>
        </w:rPr>
        <w:t>OBX|2|ST|P^PULSE^^^^||53|||||||||20040617155717-0500|</w:t>
      </w:r>
    </w:p>
    <w:p w:rsidR="00080373" w:rsidRPr="000D4AC2" w:rsidRDefault="00080373" w:rsidP="00080373">
      <w:pPr>
        <w:rPr>
          <w:rFonts w:asciiTheme="majorHAnsi" w:hAnsiTheme="majorHAnsi" w:cs="Arial"/>
        </w:rPr>
      </w:pPr>
      <w:r w:rsidRPr="000D4AC2">
        <w:rPr>
          <w:rFonts w:asciiTheme="majorHAnsi" w:hAnsiTheme="majorHAnsi" w:cs="Arial"/>
        </w:rPr>
        <w:t>OBX|3|ST|R^RESPIRATION^^^^||15|||||||||200007130951-0500|</w:t>
      </w:r>
    </w:p>
    <w:p w:rsidR="00080373" w:rsidRPr="000D4AC2" w:rsidRDefault="00080373" w:rsidP="00080373">
      <w:pPr>
        <w:rPr>
          <w:rFonts w:asciiTheme="majorHAnsi" w:hAnsiTheme="majorHAnsi" w:cs="Arial"/>
        </w:rPr>
      </w:pPr>
      <w:r w:rsidRPr="000D4AC2">
        <w:rPr>
          <w:rFonts w:asciiTheme="majorHAnsi" w:hAnsiTheme="majorHAnsi" w:cs="Arial"/>
        </w:rPr>
        <w:t>OBX|4|ST|BPS^SYSTOLIC BLOOD PRESSURE^^^^||80|mm (hg)||||||||20040617155717-0500|</w:t>
      </w:r>
    </w:p>
    <w:p w:rsidR="00080373" w:rsidRPr="000D4AC2" w:rsidRDefault="00080373" w:rsidP="00080373">
      <w:pPr>
        <w:rPr>
          <w:rFonts w:asciiTheme="majorHAnsi" w:hAnsiTheme="majorHAnsi" w:cs="Arial"/>
        </w:rPr>
      </w:pPr>
      <w:r w:rsidRPr="000D4AC2">
        <w:rPr>
          <w:rFonts w:asciiTheme="majorHAnsi" w:hAnsiTheme="majorHAnsi" w:cs="Arial"/>
        </w:rPr>
        <w:t>OBX|5|ST|BPD^DIASTOLIC BLOOD PRESSURE^^^^||111|mm (hg)||||||||20040617155717-0500|</w:t>
      </w:r>
    </w:p>
    <w:p w:rsidR="00080373" w:rsidRPr="000D4AC2" w:rsidRDefault="00080373" w:rsidP="00080373">
      <w:pPr>
        <w:rPr>
          <w:rFonts w:asciiTheme="majorHAnsi" w:hAnsiTheme="majorHAnsi" w:cs="Arial"/>
        </w:rPr>
      </w:pPr>
      <w:r w:rsidRPr="000D4AC2">
        <w:rPr>
          <w:rFonts w:asciiTheme="majorHAnsi" w:hAnsiTheme="majorHAnsi" w:cs="Arial"/>
        </w:rPr>
        <w:t>OBX|6|ST|HT^HEIGHT^^^^||70|in||||||||200007130951-0500|</w:t>
      </w:r>
    </w:p>
    <w:p w:rsidR="00080373" w:rsidRPr="000D4AC2" w:rsidRDefault="00080373" w:rsidP="00080373">
      <w:pPr>
        <w:rPr>
          <w:rFonts w:asciiTheme="majorHAnsi" w:hAnsiTheme="majorHAnsi" w:cs="Arial"/>
        </w:rPr>
      </w:pPr>
      <w:r w:rsidRPr="000D4AC2">
        <w:rPr>
          <w:rFonts w:asciiTheme="majorHAnsi" w:hAnsiTheme="majorHAnsi" w:cs="Arial"/>
        </w:rPr>
        <w:t>OBX|7|ST|WT^WEIGHT^^^^||280|lb||||||||200007130951-0500|</w:t>
      </w:r>
    </w:p>
    <w:p w:rsidR="00080373" w:rsidRPr="000D4AC2" w:rsidRDefault="00080373" w:rsidP="00080373">
      <w:pPr>
        <w:rPr>
          <w:rFonts w:asciiTheme="majorHAnsi" w:hAnsiTheme="majorHAnsi" w:cs="Arial"/>
        </w:rPr>
      </w:pPr>
      <w:r w:rsidRPr="000D4AC2">
        <w:rPr>
          <w:rFonts w:asciiTheme="majorHAnsi" w:hAnsiTheme="majorHAnsi" w:cs="Arial"/>
        </w:rPr>
        <w:t>OBX|8|ST|PN^PAIN^^^^||0|||||||||200007130951-0500|</w:t>
      </w:r>
    </w:p>
    <w:p w:rsidR="00080373" w:rsidRPr="000D4AC2" w:rsidRDefault="00080373" w:rsidP="00080373">
      <w:pPr>
        <w:rPr>
          <w:rFonts w:asciiTheme="majorHAnsi" w:hAnsiTheme="majorHAnsi" w:cs="Arial"/>
        </w:rPr>
      </w:pPr>
      <w:r w:rsidRPr="000D4AC2">
        <w:rPr>
          <w:rFonts w:asciiTheme="majorHAnsi" w:hAnsiTheme="majorHAnsi" w:cs="Arial"/>
        </w:rPr>
        <w:t>OBX|9|ST|POX^UNKNOWN^^^^||93|||||||||20040617155717-0500|</w:t>
      </w:r>
    </w:p>
    <w:p w:rsidR="00080373" w:rsidRPr="000D4AC2" w:rsidRDefault="00080373" w:rsidP="00080373">
      <w:pPr>
        <w:rPr>
          <w:rFonts w:asciiTheme="majorHAnsi" w:hAnsiTheme="majorHAnsi" w:cs="Arial"/>
        </w:rPr>
      </w:pPr>
      <w:r w:rsidRPr="000D4AC2">
        <w:rPr>
          <w:rFonts w:asciiTheme="majorHAnsi" w:hAnsiTheme="majorHAnsi" w:cs="Arial"/>
        </w:rPr>
        <w:t>OBX|10|ST|BMI^UNKNOWN^^^^||40.26|||||||||200007130951-</w:t>
      </w:r>
      <w:r w:rsidR="006857F8">
        <w:t>eports</w:t>
      </w:r>
    </w:p>
    <w:p w:rsidR="00106E2D" w:rsidRPr="006857F8" w:rsidRDefault="006857F8" w:rsidP="006857F8">
      <w:pPr>
        <w:rPr>
          <w:rFonts w:asciiTheme="majorHAnsi" w:hAnsiTheme="majorHAnsi" w:cs="Courier New"/>
        </w:rPr>
      </w:pPr>
      <w:r>
        <w:rPr>
          <w:rFonts w:asciiTheme="majorHAnsi" w:hAnsiTheme="majorHAnsi" w:cs="Courier New"/>
        </w:rPr>
        <w:br w:type="page"/>
      </w:r>
    </w:p>
    <w:p w:rsidR="00106E2D" w:rsidRPr="00106E2D" w:rsidRDefault="00106E2D" w:rsidP="00106E2D">
      <w:pPr>
        <w:spacing w:before="120" w:after="120" w:line="240" w:lineRule="auto"/>
        <w:jc w:val="center"/>
        <w:rPr>
          <w:rFonts w:ascii="Arial" w:eastAsia="Times New Roman" w:hAnsi="Arial" w:cs="Arial"/>
          <w:b/>
          <w:bCs/>
          <w:sz w:val="28"/>
          <w:szCs w:val="32"/>
        </w:rPr>
      </w:pPr>
      <w:r w:rsidRPr="00106E2D">
        <w:rPr>
          <w:rFonts w:ascii="Arial" w:eastAsia="Times New Roman" w:hAnsi="Arial" w:cs="Arial"/>
          <w:b/>
          <w:bCs/>
          <w:sz w:val="28"/>
          <w:szCs w:val="32"/>
        </w:rPr>
        <w:t>Revision History</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4392"/>
        <w:gridCol w:w="2329"/>
      </w:tblGrid>
      <w:tr w:rsidR="00106E2D" w:rsidRPr="00106E2D" w:rsidTr="0061164C">
        <w:tc>
          <w:tcPr>
            <w:tcW w:w="1728" w:type="dxa"/>
            <w:shd w:val="clear" w:color="auto" w:fill="F2F2F2"/>
          </w:tcPr>
          <w:p w:rsidR="00106E2D" w:rsidRPr="00106E2D" w:rsidRDefault="00106E2D" w:rsidP="00106E2D">
            <w:pPr>
              <w:spacing w:before="60" w:after="60" w:line="240" w:lineRule="auto"/>
              <w:rPr>
                <w:rFonts w:ascii="Arial" w:eastAsia="Times New Roman" w:hAnsi="Arial" w:cs="Arial"/>
                <w:b/>
              </w:rPr>
            </w:pPr>
            <w:r w:rsidRPr="00106E2D">
              <w:rPr>
                <w:rFonts w:ascii="Arial" w:eastAsia="Times New Roman" w:hAnsi="Arial" w:cs="Arial"/>
                <w:b/>
              </w:rPr>
              <w:t>Date</w:t>
            </w:r>
          </w:p>
        </w:tc>
        <w:tc>
          <w:tcPr>
            <w:tcW w:w="1080" w:type="dxa"/>
            <w:shd w:val="clear" w:color="auto" w:fill="F2F2F2"/>
          </w:tcPr>
          <w:p w:rsidR="00106E2D" w:rsidRPr="00106E2D" w:rsidRDefault="00106E2D" w:rsidP="00106E2D">
            <w:pPr>
              <w:spacing w:before="60" w:after="60" w:line="240" w:lineRule="auto"/>
              <w:rPr>
                <w:rFonts w:ascii="Arial" w:eastAsia="Times New Roman" w:hAnsi="Arial" w:cs="Arial"/>
                <w:b/>
              </w:rPr>
            </w:pPr>
            <w:r w:rsidRPr="00106E2D">
              <w:rPr>
                <w:rFonts w:ascii="Arial" w:eastAsia="Times New Roman" w:hAnsi="Arial" w:cs="Arial"/>
                <w:b/>
              </w:rPr>
              <w:t>Version</w:t>
            </w:r>
          </w:p>
        </w:tc>
        <w:tc>
          <w:tcPr>
            <w:tcW w:w="4392" w:type="dxa"/>
            <w:shd w:val="clear" w:color="auto" w:fill="F2F2F2"/>
          </w:tcPr>
          <w:p w:rsidR="00106E2D" w:rsidRPr="00106E2D" w:rsidRDefault="00106E2D" w:rsidP="00106E2D">
            <w:pPr>
              <w:spacing w:before="60" w:after="60" w:line="240" w:lineRule="auto"/>
              <w:rPr>
                <w:rFonts w:ascii="Arial" w:eastAsia="Times New Roman" w:hAnsi="Arial" w:cs="Arial"/>
                <w:b/>
              </w:rPr>
            </w:pPr>
            <w:r w:rsidRPr="00106E2D">
              <w:rPr>
                <w:rFonts w:ascii="Arial" w:eastAsia="Times New Roman" w:hAnsi="Arial" w:cs="Arial"/>
                <w:b/>
              </w:rPr>
              <w:t>Description</w:t>
            </w:r>
          </w:p>
        </w:tc>
        <w:tc>
          <w:tcPr>
            <w:tcW w:w="2329" w:type="dxa"/>
            <w:shd w:val="clear" w:color="auto" w:fill="F2F2F2"/>
          </w:tcPr>
          <w:p w:rsidR="00106E2D" w:rsidRPr="00106E2D" w:rsidRDefault="00106E2D" w:rsidP="00106E2D">
            <w:pPr>
              <w:spacing w:before="60" w:after="60" w:line="240" w:lineRule="auto"/>
              <w:rPr>
                <w:rFonts w:ascii="Arial" w:eastAsia="Times New Roman" w:hAnsi="Arial" w:cs="Arial"/>
                <w:b/>
              </w:rPr>
            </w:pPr>
            <w:r w:rsidRPr="00106E2D">
              <w:rPr>
                <w:rFonts w:ascii="Arial" w:eastAsia="Times New Roman" w:hAnsi="Arial" w:cs="Arial"/>
                <w:b/>
              </w:rPr>
              <w:t>Author</w:t>
            </w:r>
          </w:p>
        </w:tc>
      </w:tr>
      <w:tr w:rsidR="00106E2D" w:rsidRPr="00106E2D" w:rsidTr="0061164C">
        <w:trPr>
          <w:cantSplit/>
        </w:trPr>
        <w:tc>
          <w:tcPr>
            <w:tcW w:w="1728" w:type="dxa"/>
          </w:tcPr>
          <w:p w:rsidR="00106E2D" w:rsidRPr="00106E2D" w:rsidRDefault="00112C52" w:rsidP="00106E2D">
            <w:pPr>
              <w:spacing w:before="60" w:after="60" w:line="240" w:lineRule="auto"/>
              <w:rPr>
                <w:rFonts w:ascii="Arial" w:eastAsia="Times New Roman" w:hAnsi="Arial" w:cs="Arial"/>
                <w:szCs w:val="20"/>
              </w:rPr>
            </w:pPr>
            <w:r w:rsidRPr="00112C52">
              <w:rPr>
                <w:rFonts w:ascii="Arial" w:eastAsia="Times New Roman" w:hAnsi="Arial" w:cs="Arial"/>
                <w:szCs w:val="20"/>
              </w:rPr>
              <w:t>4/23/2008</w:t>
            </w:r>
          </w:p>
        </w:tc>
        <w:tc>
          <w:tcPr>
            <w:tcW w:w="1080" w:type="dxa"/>
          </w:tcPr>
          <w:p w:rsidR="00106E2D" w:rsidRPr="00106E2D" w:rsidRDefault="00112C52" w:rsidP="00106E2D">
            <w:pPr>
              <w:spacing w:before="60" w:after="60" w:line="240" w:lineRule="auto"/>
              <w:rPr>
                <w:rFonts w:ascii="Arial" w:eastAsia="Times New Roman" w:hAnsi="Arial" w:cs="Arial"/>
                <w:szCs w:val="20"/>
              </w:rPr>
            </w:pPr>
            <w:r>
              <w:rPr>
                <w:rFonts w:ascii="Arial" w:eastAsia="Times New Roman" w:hAnsi="Arial" w:cs="Arial"/>
                <w:szCs w:val="20"/>
              </w:rPr>
              <w:t>0.9</w:t>
            </w:r>
          </w:p>
        </w:tc>
        <w:tc>
          <w:tcPr>
            <w:tcW w:w="4392" w:type="dxa"/>
          </w:tcPr>
          <w:p w:rsidR="00106E2D" w:rsidRPr="00106E2D" w:rsidRDefault="00112C52" w:rsidP="00106E2D">
            <w:pPr>
              <w:spacing w:before="60" w:after="60" w:line="240" w:lineRule="auto"/>
              <w:rPr>
                <w:rFonts w:ascii="Arial" w:eastAsia="Times New Roman" w:hAnsi="Arial" w:cs="Arial"/>
                <w:szCs w:val="20"/>
              </w:rPr>
            </w:pPr>
            <w:r w:rsidRPr="00112C52">
              <w:rPr>
                <w:rFonts w:ascii="Arial" w:eastAsia="Times New Roman" w:hAnsi="Arial" w:cs="Arial"/>
                <w:szCs w:val="20"/>
              </w:rPr>
              <w:t>Initial Document Content</w:t>
            </w:r>
          </w:p>
        </w:tc>
        <w:tc>
          <w:tcPr>
            <w:tcW w:w="2329" w:type="dxa"/>
          </w:tcPr>
          <w:p w:rsidR="00106E2D" w:rsidRPr="00106E2D" w:rsidRDefault="00112C52" w:rsidP="00112C52">
            <w:pPr>
              <w:spacing w:before="60" w:after="60" w:line="240" w:lineRule="auto"/>
              <w:rPr>
                <w:rFonts w:ascii="Arial" w:eastAsia="Times New Roman" w:hAnsi="Arial" w:cs="Arial"/>
                <w:szCs w:val="20"/>
              </w:rPr>
            </w:pPr>
            <w:r w:rsidRPr="00112C52">
              <w:rPr>
                <w:rFonts w:ascii="Arial" w:eastAsia="Times New Roman" w:hAnsi="Arial" w:cs="Arial"/>
                <w:szCs w:val="20"/>
              </w:rPr>
              <w:t>Dav</w:t>
            </w:r>
            <w:r>
              <w:rPr>
                <w:rFonts w:ascii="Arial" w:eastAsia="Times New Roman" w:hAnsi="Arial" w:cs="Arial"/>
                <w:szCs w:val="20"/>
              </w:rPr>
              <w:t>id</w:t>
            </w:r>
            <w:r w:rsidRPr="00112C52">
              <w:rPr>
                <w:rFonts w:ascii="Arial" w:eastAsia="Times New Roman" w:hAnsi="Arial" w:cs="Arial"/>
                <w:szCs w:val="20"/>
              </w:rPr>
              <w:t xml:space="preserve"> Nitsche</w:t>
            </w:r>
          </w:p>
        </w:tc>
      </w:tr>
      <w:tr w:rsidR="00112C52" w:rsidRPr="00106E2D" w:rsidTr="0061164C">
        <w:trPr>
          <w:cantSplit/>
        </w:trPr>
        <w:tc>
          <w:tcPr>
            <w:tcW w:w="1728" w:type="dxa"/>
          </w:tcPr>
          <w:p w:rsidR="00112C52" w:rsidRPr="00106E2D" w:rsidRDefault="00112C52" w:rsidP="006B13AA">
            <w:pPr>
              <w:spacing w:before="60" w:after="60" w:line="240" w:lineRule="auto"/>
              <w:rPr>
                <w:rFonts w:ascii="Arial" w:eastAsia="Times New Roman" w:hAnsi="Arial" w:cs="Arial"/>
                <w:szCs w:val="20"/>
              </w:rPr>
            </w:pPr>
            <w:r>
              <w:rPr>
                <w:rFonts w:ascii="Arial" w:eastAsia="Times New Roman" w:hAnsi="Arial" w:cs="Arial"/>
                <w:szCs w:val="20"/>
              </w:rPr>
              <w:t>10/12/2012</w:t>
            </w:r>
          </w:p>
        </w:tc>
        <w:tc>
          <w:tcPr>
            <w:tcW w:w="1080" w:type="dxa"/>
          </w:tcPr>
          <w:p w:rsidR="00112C52" w:rsidRPr="00106E2D" w:rsidRDefault="00112C52" w:rsidP="006B13AA">
            <w:pPr>
              <w:spacing w:before="60" w:after="60" w:line="240" w:lineRule="auto"/>
              <w:rPr>
                <w:rFonts w:ascii="Arial" w:eastAsia="Times New Roman" w:hAnsi="Arial" w:cs="Arial"/>
                <w:szCs w:val="20"/>
              </w:rPr>
            </w:pPr>
            <w:r>
              <w:rPr>
                <w:rFonts w:ascii="Arial" w:eastAsia="Times New Roman" w:hAnsi="Arial" w:cs="Arial"/>
                <w:szCs w:val="20"/>
              </w:rPr>
              <w:t>1.8</w:t>
            </w:r>
          </w:p>
        </w:tc>
        <w:tc>
          <w:tcPr>
            <w:tcW w:w="4392" w:type="dxa"/>
          </w:tcPr>
          <w:p w:rsidR="00112C52" w:rsidRPr="00106E2D" w:rsidRDefault="00112C52" w:rsidP="006B13AA">
            <w:pPr>
              <w:spacing w:before="60" w:after="60" w:line="240" w:lineRule="auto"/>
              <w:rPr>
                <w:rFonts w:ascii="Arial" w:eastAsia="Times New Roman" w:hAnsi="Arial" w:cs="Arial"/>
                <w:szCs w:val="20"/>
              </w:rPr>
            </w:pPr>
            <w:r>
              <w:rPr>
                <w:rFonts w:ascii="Arial" w:eastAsia="Times New Roman" w:hAnsi="Arial" w:cs="Arial"/>
                <w:szCs w:val="20"/>
              </w:rPr>
              <w:t>DSIH HL7 Specification Redesign</w:t>
            </w:r>
          </w:p>
        </w:tc>
        <w:tc>
          <w:tcPr>
            <w:tcW w:w="2329" w:type="dxa"/>
          </w:tcPr>
          <w:p w:rsidR="00112C52" w:rsidRPr="00106E2D" w:rsidRDefault="00112C52" w:rsidP="006B13AA">
            <w:pPr>
              <w:spacing w:before="60" w:after="60" w:line="240" w:lineRule="auto"/>
              <w:rPr>
                <w:rFonts w:ascii="Arial" w:eastAsia="Times New Roman" w:hAnsi="Arial" w:cs="Arial"/>
                <w:szCs w:val="20"/>
              </w:rPr>
            </w:pPr>
            <w:r>
              <w:rPr>
                <w:rFonts w:ascii="Arial" w:eastAsia="Times New Roman" w:hAnsi="Arial" w:cs="Arial"/>
                <w:szCs w:val="20"/>
              </w:rPr>
              <w:t>Mayrin Cardier</w:t>
            </w:r>
          </w:p>
        </w:tc>
      </w:tr>
      <w:tr w:rsidR="00112C52" w:rsidRPr="00106E2D" w:rsidTr="0061164C">
        <w:trPr>
          <w:cantSplit/>
        </w:trPr>
        <w:tc>
          <w:tcPr>
            <w:tcW w:w="1728" w:type="dxa"/>
          </w:tcPr>
          <w:p w:rsidR="00112C52" w:rsidRPr="008766E2" w:rsidRDefault="00112C52" w:rsidP="006B13AA">
            <w:pPr>
              <w:spacing w:before="60" w:after="60" w:line="240" w:lineRule="auto"/>
              <w:rPr>
                <w:rFonts w:ascii="Arial" w:eastAsia="Times New Roman" w:hAnsi="Arial" w:cs="Arial"/>
                <w:szCs w:val="20"/>
              </w:rPr>
            </w:pPr>
            <w:r w:rsidRPr="008766E2">
              <w:rPr>
                <w:rFonts w:ascii="Arial" w:eastAsia="Times New Roman" w:hAnsi="Arial" w:cs="Arial"/>
                <w:szCs w:val="20"/>
              </w:rPr>
              <w:t>3/06/2013</w:t>
            </w:r>
          </w:p>
        </w:tc>
        <w:tc>
          <w:tcPr>
            <w:tcW w:w="1080" w:type="dxa"/>
          </w:tcPr>
          <w:p w:rsidR="00112C52" w:rsidRPr="008766E2" w:rsidRDefault="00112C52" w:rsidP="006B13AA">
            <w:pPr>
              <w:spacing w:before="60" w:after="60" w:line="240" w:lineRule="auto"/>
              <w:rPr>
                <w:rFonts w:ascii="Arial" w:eastAsia="Times New Roman" w:hAnsi="Arial" w:cs="Arial"/>
                <w:szCs w:val="20"/>
              </w:rPr>
            </w:pPr>
            <w:r w:rsidRPr="008766E2">
              <w:rPr>
                <w:rFonts w:ascii="Arial" w:eastAsia="Times New Roman" w:hAnsi="Arial" w:cs="Arial"/>
                <w:szCs w:val="20"/>
              </w:rPr>
              <w:t>1.8</w:t>
            </w:r>
          </w:p>
        </w:tc>
        <w:tc>
          <w:tcPr>
            <w:tcW w:w="4392" w:type="dxa"/>
          </w:tcPr>
          <w:p w:rsidR="00112C52" w:rsidRPr="008766E2" w:rsidRDefault="00112C52" w:rsidP="006B13AA">
            <w:pPr>
              <w:spacing w:before="60" w:after="60" w:line="240" w:lineRule="auto"/>
              <w:rPr>
                <w:rFonts w:ascii="Arial" w:eastAsia="Times New Roman" w:hAnsi="Arial" w:cs="Arial"/>
                <w:szCs w:val="20"/>
              </w:rPr>
            </w:pPr>
            <w:r w:rsidRPr="008766E2">
              <w:rPr>
                <w:rFonts w:ascii="Arial" w:eastAsia="Times New Roman" w:hAnsi="Arial" w:cs="Arial"/>
                <w:szCs w:val="20"/>
              </w:rPr>
              <w:t>Vitals Message ZSC segment</w:t>
            </w:r>
          </w:p>
        </w:tc>
        <w:tc>
          <w:tcPr>
            <w:tcW w:w="2329" w:type="dxa"/>
          </w:tcPr>
          <w:p w:rsidR="00112C52" w:rsidRPr="008766E2" w:rsidRDefault="00112C52" w:rsidP="006B13AA">
            <w:pPr>
              <w:spacing w:before="60" w:after="60" w:line="240" w:lineRule="auto"/>
              <w:rPr>
                <w:rFonts w:ascii="Arial" w:eastAsia="Times New Roman" w:hAnsi="Arial" w:cs="Arial"/>
                <w:szCs w:val="20"/>
              </w:rPr>
            </w:pPr>
            <w:r w:rsidRPr="008766E2">
              <w:rPr>
                <w:rFonts w:ascii="Arial" w:eastAsia="Times New Roman" w:hAnsi="Arial" w:cs="Arial"/>
                <w:szCs w:val="20"/>
              </w:rPr>
              <w:t>Gail Hayes</w:t>
            </w:r>
          </w:p>
        </w:tc>
      </w:tr>
      <w:tr w:rsidR="00112C52" w:rsidRPr="00106E2D" w:rsidTr="0061164C">
        <w:trPr>
          <w:cantSplit/>
        </w:trPr>
        <w:tc>
          <w:tcPr>
            <w:tcW w:w="1728" w:type="dxa"/>
          </w:tcPr>
          <w:p w:rsidR="00112C52" w:rsidRPr="00106E2D" w:rsidRDefault="00112C52" w:rsidP="006B13AA">
            <w:pPr>
              <w:spacing w:before="60" w:after="60" w:line="240" w:lineRule="auto"/>
              <w:rPr>
                <w:rFonts w:ascii="Arial" w:eastAsia="Times New Roman" w:hAnsi="Arial" w:cs="Arial"/>
                <w:szCs w:val="20"/>
              </w:rPr>
            </w:pPr>
            <w:r>
              <w:rPr>
                <w:rFonts w:ascii="Arial" w:eastAsia="Times New Roman" w:hAnsi="Arial" w:cs="Arial"/>
                <w:szCs w:val="20"/>
              </w:rPr>
              <w:t>3/13/2013</w:t>
            </w:r>
          </w:p>
        </w:tc>
        <w:tc>
          <w:tcPr>
            <w:tcW w:w="1080" w:type="dxa"/>
          </w:tcPr>
          <w:p w:rsidR="00112C52" w:rsidRPr="00106E2D" w:rsidRDefault="00112C52" w:rsidP="006B13AA">
            <w:pPr>
              <w:spacing w:before="60" w:after="60" w:line="240" w:lineRule="auto"/>
              <w:rPr>
                <w:rFonts w:ascii="Arial" w:eastAsia="Times New Roman" w:hAnsi="Arial" w:cs="Arial"/>
                <w:szCs w:val="20"/>
              </w:rPr>
            </w:pPr>
            <w:r>
              <w:rPr>
                <w:rFonts w:ascii="Arial" w:eastAsia="Times New Roman" w:hAnsi="Arial" w:cs="Arial"/>
                <w:szCs w:val="20"/>
              </w:rPr>
              <w:t>1.8</w:t>
            </w:r>
          </w:p>
        </w:tc>
        <w:tc>
          <w:tcPr>
            <w:tcW w:w="4392" w:type="dxa"/>
          </w:tcPr>
          <w:p w:rsidR="00112C52" w:rsidRPr="00106E2D" w:rsidRDefault="00112C52" w:rsidP="006B13AA">
            <w:pPr>
              <w:spacing w:before="60" w:after="60" w:line="240" w:lineRule="auto"/>
              <w:rPr>
                <w:rFonts w:ascii="Arial" w:eastAsia="Times New Roman" w:hAnsi="Arial" w:cs="Arial"/>
                <w:szCs w:val="20"/>
              </w:rPr>
            </w:pPr>
            <w:r>
              <w:rPr>
                <w:rFonts w:ascii="Arial" w:eastAsia="Times New Roman" w:hAnsi="Arial" w:cs="Arial"/>
                <w:szCs w:val="20"/>
              </w:rPr>
              <w:t>General cleanup and formatting</w:t>
            </w:r>
          </w:p>
        </w:tc>
        <w:tc>
          <w:tcPr>
            <w:tcW w:w="2329" w:type="dxa"/>
          </w:tcPr>
          <w:p w:rsidR="00112C52" w:rsidRPr="00106E2D" w:rsidRDefault="00112C52" w:rsidP="006B13AA">
            <w:pPr>
              <w:spacing w:before="60" w:after="60" w:line="240" w:lineRule="auto"/>
              <w:rPr>
                <w:rFonts w:ascii="Arial" w:eastAsia="Times New Roman" w:hAnsi="Arial" w:cs="Arial"/>
                <w:szCs w:val="20"/>
              </w:rPr>
            </w:pPr>
            <w:r w:rsidRPr="008766E2">
              <w:rPr>
                <w:rFonts w:ascii="Arial" w:eastAsia="Times New Roman" w:hAnsi="Arial" w:cs="Arial"/>
                <w:szCs w:val="20"/>
              </w:rPr>
              <w:t>Eric J. Gustin</w:t>
            </w:r>
          </w:p>
        </w:tc>
      </w:tr>
      <w:tr w:rsidR="00112C52" w:rsidRPr="00106E2D" w:rsidTr="0061164C">
        <w:trPr>
          <w:cantSplit/>
        </w:trPr>
        <w:tc>
          <w:tcPr>
            <w:tcW w:w="1728" w:type="dxa"/>
          </w:tcPr>
          <w:p w:rsidR="00112C52" w:rsidRPr="00106E2D" w:rsidRDefault="005136AF" w:rsidP="00106E2D">
            <w:pPr>
              <w:spacing w:before="60" w:after="60" w:line="240" w:lineRule="auto"/>
              <w:rPr>
                <w:rFonts w:ascii="Arial" w:eastAsia="Times New Roman" w:hAnsi="Arial" w:cs="Arial"/>
                <w:szCs w:val="20"/>
              </w:rPr>
            </w:pPr>
            <w:r>
              <w:rPr>
                <w:rFonts w:ascii="Arial" w:eastAsia="Times New Roman" w:hAnsi="Arial" w:cs="Arial"/>
                <w:szCs w:val="20"/>
              </w:rPr>
              <w:t>8/20</w:t>
            </w:r>
            <w:r w:rsidR="00F63767">
              <w:rPr>
                <w:rFonts w:ascii="Arial" w:eastAsia="Times New Roman" w:hAnsi="Arial" w:cs="Arial"/>
                <w:szCs w:val="20"/>
              </w:rPr>
              <w:t>/2013</w:t>
            </w:r>
          </w:p>
        </w:tc>
        <w:tc>
          <w:tcPr>
            <w:tcW w:w="1080" w:type="dxa"/>
          </w:tcPr>
          <w:p w:rsidR="00112C52" w:rsidRPr="00106E2D" w:rsidRDefault="00F63767" w:rsidP="00106E2D">
            <w:pPr>
              <w:spacing w:before="60" w:after="60" w:line="240" w:lineRule="auto"/>
              <w:rPr>
                <w:rFonts w:ascii="Arial" w:eastAsia="Times New Roman" w:hAnsi="Arial" w:cs="Arial"/>
                <w:szCs w:val="20"/>
              </w:rPr>
            </w:pPr>
            <w:r>
              <w:rPr>
                <w:rFonts w:ascii="Arial" w:eastAsia="Times New Roman" w:hAnsi="Arial" w:cs="Arial"/>
                <w:szCs w:val="20"/>
              </w:rPr>
              <w:t>1.9</w:t>
            </w:r>
          </w:p>
        </w:tc>
        <w:tc>
          <w:tcPr>
            <w:tcW w:w="4392" w:type="dxa"/>
          </w:tcPr>
          <w:p w:rsidR="00112C52" w:rsidRPr="00106E2D" w:rsidRDefault="00F63767" w:rsidP="00106E2D">
            <w:pPr>
              <w:spacing w:before="60" w:after="60" w:line="240" w:lineRule="auto"/>
              <w:rPr>
                <w:rFonts w:ascii="Arial" w:eastAsia="Times New Roman" w:hAnsi="Arial" w:cs="Arial"/>
                <w:szCs w:val="20"/>
              </w:rPr>
            </w:pPr>
            <w:r>
              <w:rPr>
                <w:rFonts w:ascii="Arial" w:eastAsia="Times New Roman" w:hAnsi="Arial" w:cs="Arial"/>
                <w:szCs w:val="20"/>
              </w:rPr>
              <w:t>Pharm RDE change, Rad 2.4 change</w:t>
            </w:r>
            <w:r w:rsidR="005136AF">
              <w:rPr>
                <w:rFonts w:ascii="Arial" w:eastAsia="Times New Roman" w:hAnsi="Arial" w:cs="Arial"/>
                <w:szCs w:val="20"/>
              </w:rPr>
              <w:t>, order status table for common orders. Updated sample messages to reflect new updates.</w:t>
            </w:r>
          </w:p>
        </w:tc>
        <w:tc>
          <w:tcPr>
            <w:tcW w:w="2329" w:type="dxa"/>
          </w:tcPr>
          <w:p w:rsidR="00112C52" w:rsidRPr="00106E2D" w:rsidRDefault="00F63767" w:rsidP="00106E2D">
            <w:pPr>
              <w:spacing w:before="60" w:after="60" w:line="240" w:lineRule="auto"/>
              <w:rPr>
                <w:rFonts w:ascii="Arial" w:eastAsia="Times New Roman" w:hAnsi="Arial" w:cs="Arial"/>
                <w:szCs w:val="20"/>
              </w:rPr>
            </w:pPr>
            <w:r>
              <w:rPr>
                <w:rFonts w:ascii="Arial" w:eastAsia="Times New Roman" w:hAnsi="Arial" w:cs="Arial"/>
                <w:szCs w:val="20"/>
              </w:rPr>
              <w:t>Yong Kwon</w:t>
            </w:r>
          </w:p>
        </w:tc>
      </w:tr>
      <w:tr w:rsidR="00112C52" w:rsidRPr="00106E2D" w:rsidTr="0061164C">
        <w:trPr>
          <w:cantSplit/>
        </w:trPr>
        <w:tc>
          <w:tcPr>
            <w:tcW w:w="1728" w:type="dxa"/>
          </w:tcPr>
          <w:p w:rsidR="00112C52" w:rsidRPr="00106E2D" w:rsidRDefault="00112C52" w:rsidP="00106E2D">
            <w:pPr>
              <w:spacing w:before="60" w:after="60" w:line="240" w:lineRule="auto"/>
              <w:rPr>
                <w:rFonts w:ascii="Arial" w:eastAsia="Times New Roman" w:hAnsi="Arial" w:cs="Arial"/>
                <w:szCs w:val="20"/>
              </w:rPr>
            </w:pPr>
          </w:p>
        </w:tc>
        <w:tc>
          <w:tcPr>
            <w:tcW w:w="1080" w:type="dxa"/>
          </w:tcPr>
          <w:p w:rsidR="00112C52" w:rsidRPr="00106E2D" w:rsidRDefault="00112C52" w:rsidP="00106E2D">
            <w:pPr>
              <w:spacing w:before="60" w:after="60" w:line="240" w:lineRule="auto"/>
              <w:rPr>
                <w:rFonts w:ascii="Arial" w:eastAsia="Times New Roman" w:hAnsi="Arial" w:cs="Arial"/>
                <w:szCs w:val="20"/>
              </w:rPr>
            </w:pPr>
          </w:p>
        </w:tc>
        <w:tc>
          <w:tcPr>
            <w:tcW w:w="4392" w:type="dxa"/>
          </w:tcPr>
          <w:p w:rsidR="00112C52" w:rsidRPr="00106E2D" w:rsidRDefault="00112C52" w:rsidP="00106E2D">
            <w:pPr>
              <w:spacing w:before="60" w:after="60" w:line="240" w:lineRule="auto"/>
              <w:rPr>
                <w:rFonts w:ascii="Arial" w:eastAsia="Times New Roman" w:hAnsi="Arial" w:cs="Arial"/>
                <w:szCs w:val="20"/>
              </w:rPr>
            </w:pPr>
          </w:p>
        </w:tc>
        <w:tc>
          <w:tcPr>
            <w:tcW w:w="2329" w:type="dxa"/>
          </w:tcPr>
          <w:p w:rsidR="00112C52" w:rsidRPr="00106E2D" w:rsidRDefault="00112C52" w:rsidP="00106E2D">
            <w:pPr>
              <w:spacing w:before="60" w:after="60" w:line="240" w:lineRule="auto"/>
              <w:rPr>
                <w:rFonts w:ascii="Arial" w:eastAsia="Times New Roman" w:hAnsi="Arial" w:cs="Arial"/>
                <w:szCs w:val="20"/>
              </w:rPr>
            </w:pPr>
          </w:p>
        </w:tc>
      </w:tr>
    </w:tbl>
    <w:p w:rsidR="00106E2D" w:rsidRDefault="00106E2D" w:rsidP="00922FD9">
      <w:pPr>
        <w:rPr>
          <w:rFonts w:asciiTheme="majorHAnsi" w:hAnsiTheme="majorHAnsi" w:cs="Times New Roman"/>
        </w:rPr>
      </w:pPr>
    </w:p>
    <w:sectPr w:rsidR="00106E2D" w:rsidSect="0064741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27B" w:rsidRDefault="003A127B" w:rsidP="00F967A7">
      <w:pPr>
        <w:spacing w:after="0" w:line="240" w:lineRule="auto"/>
      </w:pPr>
      <w:r>
        <w:separator/>
      </w:r>
    </w:p>
  </w:endnote>
  <w:endnote w:type="continuationSeparator" w:id="0">
    <w:p w:rsidR="003A127B" w:rsidRDefault="003A127B" w:rsidP="00F9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2040503050406030204"/>
    <w:charset w:val="00"/>
    <w:family w:val="roman"/>
    <w:notTrueType/>
    <w:pitch w:val="default"/>
  </w:font>
  <w:font w:name="Calibri">
    <w:altName w:val="Helvetica"/>
    <w:panose1 w:val="020F0502020204030204"/>
    <w:charset w:val="00"/>
    <w:family w:val="roman"/>
    <w:notTrueType/>
    <w:pitch w:val="default"/>
  </w:font>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altName w:val="Webdings"/>
    <w:panose1 w:val="05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899910"/>
      <w:docPartObj>
        <w:docPartGallery w:val="Page Numbers (Bottom of Page)"/>
        <w:docPartUnique/>
      </w:docPartObj>
    </w:sdtPr>
    <w:sdtEndPr>
      <w:rPr>
        <w:noProof/>
      </w:rPr>
    </w:sdtEndPr>
    <w:sdtContent>
      <w:p w:rsidR="003A127B" w:rsidRDefault="00AA0FE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3A127B" w:rsidRDefault="003A12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27B" w:rsidRDefault="003A127B" w:rsidP="00F967A7">
      <w:pPr>
        <w:spacing w:after="0" w:line="240" w:lineRule="auto"/>
      </w:pPr>
      <w:r>
        <w:separator/>
      </w:r>
    </w:p>
  </w:footnote>
  <w:footnote w:type="continuationSeparator" w:id="0">
    <w:p w:rsidR="003A127B" w:rsidRDefault="003A127B" w:rsidP="00F967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27B" w:rsidRDefault="003A127B">
    <w:pPr>
      <w:pStyle w:val="Header"/>
    </w:pPr>
  </w:p>
  <w:p w:rsidR="003A127B" w:rsidRDefault="003A127B">
    <w:pPr>
      <w:pStyle w:val="Header"/>
    </w:pPr>
  </w:p>
  <w:p w:rsidR="003A127B" w:rsidRDefault="003A12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D7AA2"/>
    <w:multiLevelType w:val="hybridMultilevel"/>
    <w:tmpl w:val="2BA4996E"/>
    <w:lvl w:ilvl="0" w:tplc="4658FAA4">
      <w:start w:val="2"/>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35D31"/>
    <w:multiLevelType w:val="hybridMultilevel"/>
    <w:tmpl w:val="11C4CA72"/>
    <w:lvl w:ilvl="0" w:tplc="7F00966C">
      <w:numFmt w:val="bullet"/>
      <w:lvlText w:val="-"/>
      <w:lvlJc w:val="left"/>
      <w:pPr>
        <w:ind w:left="435" w:hanging="360"/>
      </w:pPr>
      <w:rPr>
        <w:rFonts w:ascii="Cambria" w:eastAsiaTheme="minorHAnsi" w:hAnsi="Cambria"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55A7344E"/>
    <w:multiLevelType w:val="hybridMultilevel"/>
    <w:tmpl w:val="B89CAE18"/>
    <w:lvl w:ilvl="0" w:tplc="16E4839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710B7"/>
    <w:multiLevelType w:val="hybridMultilevel"/>
    <w:tmpl w:val="6A025678"/>
    <w:lvl w:ilvl="0" w:tplc="C3B0BE1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F9"/>
    <w:rsid w:val="00010546"/>
    <w:rsid w:val="00012AC1"/>
    <w:rsid w:val="000142F7"/>
    <w:rsid w:val="00017495"/>
    <w:rsid w:val="0002014A"/>
    <w:rsid w:val="00021B35"/>
    <w:rsid w:val="00021D58"/>
    <w:rsid w:val="00025767"/>
    <w:rsid w:val="00027BAB"/>
    <w:rsid w:val="00033DB9"/>
    <w:rsid w:val="00035438"/>
    <w:rsid w:val="0004382B"/>
    <w:rsid w:val="00046692"/>
    <w:rsid w:val="000524BF"/>
    <w:rsid w:val="00052823"/>
    <w:rsid w:val="0006026D"/>
    <w:rsid w:val="00065242"/>
    <w:rsid w:val="00076F7E"/>
    <w:rsid w:val="00080373"/>
    <w:rsid w:val="00081837"/>
    <w:rsid w:val="00086C79"/>
    <w:rsid w:val="00090B56"/>
    <w:rsid w:val="00093AF4"/>
    <w:rsid w:val="00097DEB"/>
    <w:rsid w:val="000A1EEA"/>
    <w:rsid w:val="000A22B4"/>
    <w:rsid w:val="000A357C"/>
    <w:rsid w:val="000A5F9B"/>
    <w:rsid w:val="000B5A9B"/>
    <w:rsid w:val="000C0DEF"/>
    <w:rsid w:val="000C76D4"/>
    <w:rsid w:val="000D2957"/>
    <w:rsid w:val="000D4AC2"/>
    <w:rsid w:val="000E3235"/>
    <w:rsid w:val="000E63D5"/>
    <w:rsid w:val="000F483F"/>
    <w:rsid w:val="000F5649"/>
    <w:rsid w:val="000F7A1D"/>
    <w:rsid w:val="00103BC7"/>
    <w:rsid w:val="00105600"/>
    <w:rsid w:val="00106E2D"/>
    <w:rsid w:val="00107ACA"/>
    <w:rsid w:val="00107B7D"/>
    <w:rsid w:val="00112C52"/>
    <w:rsid w:val="00112CD9"/>
    <w:rsid w:val="0012643E"/>
    <w:rsid w:val="00130F73"/>
    <w:rsid w:val="00131F99"/>
    <w:rsid w:val="00137ACF"/>
    <w:rsid w:val="00144083"/>
    <w:rsid w:val="00145C09"/>
    <w:rsid w:val="00147D15"/>
    <w:rsid w:val="00153B0F"/>
    <w:rsid w:val="00154F6F"/>
    <w:rsid w:val="00155568"/>
    <w:rsid w:val="00170F78"/>
    <w:rsid w:val="001711E4"/>
    <w:rsid w:val="00172482"/>
    <w:rsid w:val="0018095F"/>
    <w:rsid w:val="001853E1"/>
    <w:rsid w:val="0019202E"/>
    <w:rsid w:val="00193589"/>
    <w:rsid w:val="00195FFF"/>
    <w:rsid w:val="001A1A59"/>
    <w:rsid w:val="001A4B82"/>
    <w:rsid w:val="001A6E95"/>
    <w:rsid w:val="001B120F"/>
    <w:rsid w:val="001B3375"/>
    <w:rsid w:val="001B381B"/>
    <w:rsid w:val="001B535B"/>
    <w:rsid w:val="001B58F9"/>
    <w:rsid w:val="001C6A29"/>
    <w:rsid w:val="001E0F80"/>
    <w:rsid w:val="001E3EA9"/>
    <w:rsid w:val="001F48B4"/>
    <w:rsid w:val="002020AC"/>
    <w:rsid w:val="002028F0"/>
    <w:rsid w:val="002043FC"/>
    <w:rsid w:val="002120BB"/>
    <w:rsid w:val="00222BD3"/>
    <w:rsid w:val="0024282F"/>
    <w:rsid w:val="002437BF"/>
    <w:rsid w:val="00244502"/>
    <w:rsid w:val="002445B6"/>
    <w:rsid w:val="00244CD9"/>
    <w:rsid w:val="002506E6"/>
    <w:rsid w:val="002536FA"/>
    <w:rsid w:val="00253B25"/>
    <w:rsid w:val="00253D46"/>
    <w:rsid w:val="0025558E"/>
    <w:rsid w:val="002559C7"/>
    <w:rsid w:val="00262A21"/>
    <w:rsid w:val="00264B05"/>
    <w:rsid w:val="0027160C"/>
    <w:rsid w:val="002726AC"/>
    <w:rsid w:val="00276FD8"/>
    <w:rsid w:val="00281A55"/>
    <w:rsid w:val="00282E2E"/>
    <w:rsid w:val="002840BF"/>
    <w:rsid w:val="0029264E"/>
    <w:rsid w:val="002A2AE1"/>
    <w:rsid w:val="002A7F96"/>
    <w:rsid w:val="002B0A9E"/>
    <w:rsid w:val="002B0C6B"/>
    <w:rsid w:val="002C0186"/>
    <w:rsid w:val="002C07D9"/>
    <w:rsid w:val="002C0AE3"/>
    <w:rsid w:val="002C22CF"/>
    <w:rsid w:val="002D5209"/>
    <w:rsid w:val="002D6DE0"/>
    <w:rsid w:val="002E5DE1"/>
    <w:rsid w:val="002E6F6D"/>
    <w:rsid w:val="00302B33"/>
    <w:rsid w:val="00303A15"/>
    <w:rsid w:val="00310056"/>
    <w:rsid w:val="0031014A"/>
    <w:rsid w:val="003121DA"/>
    <w:rsid w:val="00316092"/>
    <w:rsid w:val="00320389"/>
    <w:rsid w:val="00320CFF"/>
    <w:rsid w:val="00327EED"/>
    <w:rsid w:val="00356184"/>
    <w:rsid w:val="003606DF"/>
    <w:rsid w:val="003619D0"/>
    <w:rsid w:val="00363DD9"/>
    <w:rsid w:val="00364F5C"/>
    <w:rsid w:val="003774DF"/>
    <w:rsid w:val="00380994"/>
    <w:rsid w:val="00384397"/>
    <w:rsid w:val="003843CC"/>
    <w:rsid w:val="00391A67"/>
    <w:rsid w:val="003928D6"/>
    <w:rsid w:val="0039782B"/>
    <w:rsid w:val="003A127B"/>
    <w:rsid w:val="003A1A9C"/>
    <w:rsid w:val="003B1167"/>
    <w:rsid w:val="003B27F8"/>
    <w:rsid w:val="003C034D"/>
    <w:rsid w:val="003C34AA"/>
    <w:rsid w:val="003D4ED3"/>
    <w:rsid w:val="003E1AA8"/>
    <w:rsid w:val="003E65AD"/>
    <w:rsid w:val="00404045"/>
    <w:rsid w:val="004077D2"/>
    <w:rsid w:val="00420693"/>
    <w:rsid w:val="00421E98"/>
    <w:rsid w:val="00432A40"/>
    <w:rsid w:val="00433212"/>
    <w:rsid w:val="00434547"/>
    <w:rsid w:val="00437536"/>
    <w:rsid w:val="00447A69"/>
    <w:rsid w:val="00454F82"/>
    <w:rsid w:val="00461170"/>
    <w:rsid w:val="00462902"/>
    <w:rsid w:val="004652FF"/>
    <w:rsid w:val="0046683F"/>
    <w:rsid w:val="00472466"/>
    <w:rsid w:val="00472E39"/>
    <w:rsid w:val="0047345B"/>
    <w:rsid w:val="00476E33"/>
    <w:rsid w:val="00481119"/>
    <w:rsid w:val="004818A2"/>
    <w:rsid w:val="00481DB6"/>
    <w:rsid w:val="00491814"/>
    <w:rsid w:val="004939A6"/>
    <w:rsid w:val="004978A3"/>
    <w:rsid w:val="004A3557"/>
    <w:rsid w:val="004A5E0B"/>
    <w:rsid w:val="004B3874"/>
    <w:rsid w:val="004B4BC4"/>
    <w:rsid w:val="004B6305"/>
    <w:rsid w:val="004B6828"/>
    <w:rsid w:val="004C0E97"/>
    <w:rsid w:val="004C1025"/>
    <w:rsid w:val="004C1BA6"/>
    <w:rsid w:val="004C57BA"/>
    <w:rsid w:val="004C7EA8"/>
    <w:rsid w:val="004D115F"/>
    <w:rsid w:val="004D34F1"/>
    <w:rsid w:val="004D5768"/>
    <w:rsid w:val="004E029C"/>
    <w:rsid w:val="004F04D1"/>
    <w:rsid w:val="00505986"/>
    <w:rsid w:val="005136AF"/>
    <w:rsid w:val="00515838"/>
    <w:rsid w:val="00520EC5"/>
    <w:rsid w:val="00523812"/>
    <w:rsid w:val="00525545"/>
    <w:rsid w:val="0052595F"/>
    <w:rsid w:val="00530F11"/>
    <w:rsid w:val="00532EB0"/>
    <w:rsid w:val="00534626"/>
    <w:rsid w:val="00541C11"/>
    <w:rsid w:val="005434FE"/>
    <w:rsid w:val="00550BD5"/>
    <w:rsid w:val="00557938"/>
    <w:rsid w:val="00557AE4"/>
    <w:rsid w:val="00565733"/>
    <w:rsid w:val="00570CF8"/>
    <w:rsid w:val="005726DD"/>
    <w:rsid w:val="005754C0"/>
    <w:rsid w:val="00582CE5"/>
    <w:rsid w:val="005844A8"/>
    <w:rsid w:val="0058583E"/>
    <w:rsid w:val="00586E23"/>
    <w:rsid w:val="005906DF"/>
    <w:rsid w:val="005929D3"/>
    <w:rsid w:val="00596A31"/>
    <w:rsid w:val="00596B6F"/>
    <w:rsid w:val="005B305D"/>
    <w:rsid w:val="005B55EC"/>
    <w:rsid w:val="005B683F"/>
    <w:rsid w:val="005B7BFA"/>
    <w:rsid w:val="005C1ABF"/>
    <w:rsid w:val="005C643C"/>
    <w:rsid w:val="005C728C"/>
    <w:rsid w:val="005D3983"/>
    <w:rsid w:val="005D75EE"/>
    <w:rsid w:val="005E06F6"/>
    <w:rsid w:val="005E121D"/>
    <w:rsid w:val="005E3979"/>
    <w:rsid w:val="005F0C8A"/>
    <w:rsid w:val="005F2025"/>
    <w:rsid w:val="005F66E2"/>
    <w:rsid w:val="0060301B"/>
    <w:rsid w:val="00603737"/>
    <w:rsid w:val="00607CE0"/>
    <w:rsid w:val="0061164C"/>
    <w:rsid w:val="00612116"/>
    <w:rsid w:val="00617E2C"/>
    <w:rsid w:val="006201FA"/>
    <w:rsid w:val="0062054F"/>
    <w:rsid w:val="006216C8"/>
    <w:rsid w:val="006239B0"/>
    <w:rsid w:val="00623E31"/>
    <w:rsid w:val="006269D2"/>
    <w:rsid w:val="00626E6C"/>
    <w:rsid w:val="0062772C"/>
    <w:rsid w:val="00630AB9"/>
    <w:rsid w:val="006402B7"/>
    <w:rsid w:val="00647418"/>
    <w:rsid w:val="006566A1"/>
    <w:rsid w:val="006610FD"/>
    <w:rsid w:val="00661C0E"/>
    <w:rsid w:val="0066620A"/>
    <w:rsid w:val="00666D21"/>
    <w:rsid w:val="00676587"/>
    <w:rsid w:val="006857F8"/>
    <w:rsid w:val="00691391"/>
    <w:rsid w:val="006935D1"/>
    <w:rsid w:val="006A155E"/>
    <w:rsid w:val="006A186B"/>
    <w:rsid w:val="006A1FE5"/>
    <w:rsid w:val="006A4617"/>
    <w:rsid w:val="006A71F0"/>
    <w:rsid w:val="006A7C5E"/>
    <w:rsid w:val="006B1277"/>
    <w:rsid w:val="006B13AA"/>
    <w:rsid w:val="006B280E"/>
    <w:rsid w:val="006B2BE7"/>
    <w:rsid w:val="006C026F"/>
    <w:rsid w:val="006C3087"/>
    <w:rsid w:val="006C41D7"/>
    <w:rsid w:val="006D14AD"/>
    <w:rsid w:val="006D2D95"/>
    <w:rsid w:val="006D461A"/>
    <w:rsid w:val="006D5A29"/>
    <w:rsid w:val="006D67F7"/>
    <w:rsid w:val="006E36F6"/>
    <w:rsid w:val="006E7A90"/>
    <w:rsid w:val="006F0A9A"/>
    <w:rsid w:val="006F2A79"/>
    <w:rsid w:val="006F5541"/>
    <w:rsid w:val="00700720"/>
    <w:rsid w:val="00706389"/>
    <w:rsid w:val="007139F0"/>
    <w:rsid w:val="0071672F"/>
    <w:rsid w:val="00720EFD"/>
    <w:rsid w:val="00723C5B"/>
    <w:rsid w:val="007321A4"/>
    <w:rsid w:val="00736F8E"/>
    <w:rsid w:val="00751657"/>
    <w:rsid w:val="007527F3"/>
    <w:rsid w:val="00753652"/>
    <w:rsid w:val="00756579"/>
    <w:rsid w:val="00762831"/>
    <w:rsid w:val="00764EC0"/>
    <w:rsid w:val="00770A43"/>
    <w:rsid w:val="00770B1F"/>
    <w:rsid w:val="00770E5D"/>
    <w:rsid w:val="0077206D"/>
    <w:rsid w:val="0077411E"/>
    <w:rsid w:val="00774FD7"/>
    <w:rsid w:val="00781824"/>
    <w:rsid w:val="00784632"/>
    <w:rsid w:val="00786471"/>
    <w:rsid w:val="007876FD"/>
    <w:rsid w:val="00792B78"/>
    <w:rsid w:val="007A6810"/>
    <w:rsid w:val="007A6A1E"/>
    <w:rsid w:val="007A7312"/>
    <w:rsid w:val="007B3AA0"/>
    <w:rsid w:val="007C5BA7"/>
    <w:rsid w:val="007D6065"/>
    <w:rsid w:val="007E3895"/>
    <w:rsid w:val="007F42BF"/>
    <w:rsid w:val="007F4F94"/>
    <w:rsid w:val="007F69F7"/>
    <w:rsid w:val="00804B08"/>
    <w:rsid w:val="00805512"/>
    <w:rsid w:val="0080610F"/>
    <w:rsid w:val="0081442A"/>
    <w:rsid w:val="00820A7A"/>
    <w:rsid w:val="00830F84"/>
    <w:rsid w:val="008317CD"/>
    <w:rsid w:val="008327EB"/>
    <w:rsid w:val="00833159"/>
    <w:rsid w:val="00833172"/>
    <w:rsid w:val="00833CF3"/>
    <w:rsid w:val="00844BA8"/>
    <w:rsid w:val="00845C20"/>
    <w:rsid w:val="00852FB5"/>
    <w:rsid w:val="00853872"/>
    <w:rsid w:val="00861B64"/>
    <w:rsid w:val="00866B18"/>
    <w:rsid w:val="008766E2"/>
    <w:rsid w:val="008827F0"/>
    <w:rsid w:val="00883851"/>
    <w:rsid w:val="00883F77"/>
    <w:rsid w:val="008856E4"/>
    <w:rsid w:val="00895DED"/>
    <w:rsid w:val="008A153E"/>
    <w:rsid w:val="008A2033"/>
    <w:rsid w:val="008A5A88"/>
    <w:rsid w:val="008B553D"/>
    <w:rsid w:val="008B61FE"/>
    <w:rsid w:val="008B62A3"/>
    <w:rsid w:val="008B6B75"/>
    <w:rsid w:val="008C248B"/>
    <w:rsid w:val="008C2A37"/>
    <w:rsid w:val="008C304E"/>
    <w:rsid w:val="008C5474"/>
    <w:rsid w:val="008C754D"/>
    <w:rsid w:val="008D0869"/>
    <w:rsid w:val="008D685B"/>
    <w:rsid w:val="008D6C27"/>
    <w:rsid w:val="008E0EC8"/>
    <w:rsid w:val="008E37AD"/>
    <w:rsid w:val="008F5932"/>
    <w:rsid w:val="008F5B5A"/>
    <w:rsid w:val="00901DF2"/>
    <w:rsid w:val="00903394"/>
    <w:rsid w:val="009050D7"/>
    <w:rsid w:val="00905CB0"/>
    <w:rsid w:val="00912019"/>
    <w:rsid w:val="009158C9"/>
    <w:rsid w:val="009160B3"/>
    <w:rsid w:val="00916BE7"/>
    <w:rsid w:val="00922FD9"/>
    <w:rsid w:val="00923F88"/>
    <w:rsid w:val="00927CEB"/>
    <w:rsid w:val="00931CEA"/>
    <w:rsid w:val="00932C11"/>
    <w:rsid w:val="0093549A"/>
    <w:rsid w:val="00946E21"/>
    <w:rsid w:val="00950C4B"/>
    <w:rsid w:val="009545EE"/>
    <w:rsid w:val="00955D66"/>
    <w:rsid w:val="00956E32"/>
    <w:rsid w:val="0096153F"/>
    <w:rsid w:val="009703E7"/>
    <w:rsid w:val="0097434A"/>
    <w:rsid w:val="00976E29"/>
    <w:rsid w:val="00991CD1"/>
    <w:rsid w:val="00993686"/>
    <w:rsid w:val="00996D62"/>
    <w:rsid w:val="009A3CC0"/>
    <w:rsid w:val="009B3129"/>
    <w:rsid w:val="009C07F2"/>
    <w:rsid w:val="009C2918"/>
    <w:rsid w:val="009C4A74"/>
    <w:rsid w:val="009C719C"/>
    <w:rsid w:val="009C75B0"/>
    <w:rsid w:val="009D1DAB"/>
    <w:rsid w:val="009D34C4"/>
    <w:rsid w:val="009E016C"/>
    <w:rsid w:val="009E1970"/>
    <w:rsid w:val="009F1C80"/>
    <w:rsid w:val="009F6DB6"/>
    <w:rsid w:val="00A004F6"/>
    <w:rsid w:val="00A02EA4"/>
    <w:rsid w:val="00A02FF4"/>
    <w:rsid w:val="00A116A9"/>
    <w:rsid w:val="00A11CE6"/>
    <w:rsid w:val="00A138C3"/>
    <w:rsid w:val="00A30B54"/>
    <w:rsid w:val="00A32461"/>
    <w:rsid w:val="00A42079"/>
    <w:rsid w:val="00A421E9"/>
    <w:rsid w:val="00A422AF"/>
    <w:rsid w:val="00A43227"/>
    <w:rsid w:val="00A46B4C"/>
    <w:rsid w:val="00A60E98"/>
    <w:rsid w:val="00A61D9E"/>
    <w:rsid w:val="00A6320B"/>
    <w:rsid w:val="00A676FC"/>
    <w:rsid w:val="00A67753"/>
    <w:rsid w:val="00A6794D"/>
    <w:rsid w:val="00A7326E"/>
    <w:rsid w:val="00A73400"/>
    <w:rsid w:val="00A77818"/>
    <w:rsid w:val="00A81A6D"/>
    <w:rsid w:val="00A85664"/>
    <w:rsid w:val="00A87691"/>
    <w:rsid w:val="00A929CB"/>
    <w:rsid w:val="00A936F6"/>
    <w:rsid w:val="00AA0FE3"/>
    <w:rsid w:val="00AA1A60"/>
    <w:rsid w:val="00AA364D"/>
    <w:rsid w:val="00AA443C"/>
    <w:rsid w:val="00AA6DD3"/>
    <w:rsid w:val="00AA73CA"/>
    <w:rsid w:val="00AB1C75"/>
    <w:rsid w:val="00AB7B79"/>
    <w:rsid w:val="00AC4117"/>
    <w:rsid w:val="00AC50CA"/>
    <w:rsid w:val="00AC7170"/>
    <w:rsid w:val="00AD008E"/>
    <w:rsid w:val="00AD20D6"/>
    <w:rsid w:val="00AD2CC7"/>
    <w:rsid w:val="00AD5566"/>
    <w:rsid w:val="00AD6509"/>
    <w:rsid w:val="00AE1984"/>
    <w:rsid w:val="00AE256E"/>
    <w:rsid w:val="00AE2840"/>
    <w:rsid w:val="00AE5146"/>
    <w:rsid w:val="00AF11E1"/>
    <w:rsid w:val="00AF42C2"/>
    <w:rsid w:val="00AF62A4"/>
    <w:rsid w:val="00AF6859"/>
    <w:rsid w:val="00AF76D3"/>
    <w:rsid w:val="00B06D64"/>
    <w:rsid w:val="00B12971"/>
    <w:rsid w:val="00B221E1"/>
    <w:rsid w:val="00B223B6"/>
    <w:rsid w:val="00B27063"/>
    <w:rsid w:val="00B354B7"/>
    <w:rsid w:val="00B37E6D"/>
    <w:rsid w:val="00B4089A"/>
    <w:rsid w:val="00B44CF1"/>
    <w:rsid w:val="00B44E11"/>
    <w:rsid w:val="00B453CE"/>
    <w:rsid w:val="00B4739F"/>
    <w:rsid w:val="00B51824"/>
    <w:rsid w:val="00B54775"/>
    <w:rsid w:val="00B56864"/>
    <w:rsid w:val="00B56CB0"/>
    <w:rsid w:val="00B6092A"/>
    <w:rsid w:val="00B61DD8"/>
    <w:rsid w:val="00B66559"/>
    <w:rsid w:val="00B73062"/>
    <w:rsid w:val="00B73619"/>
    <w:rsid w:val="00B75E0D"/>
    <w:rsid w:val="00B82E49"/>
    <w:rsid w:val="00B9018D"/>
    <w:rsid w:val="00B94765"/>
    <w:rsid w:val="00B94D2A"/>
    <w:rsid w:val="00B94E5A"/>
    <w:rsid w:val="00B97473"/>
    <w:rsid w:val="00B97911"/>
    <w:rsid w:val="00BA5CFB"/>
    <w:rsid w:val="00BA6993"/>
    <w:rsid w:val="00BB24BF"/>
    <w:rsid w:val="00BD2C2B"/>
    <w:rsid w:val="00BD36C5"/>
    <w:rsid w:val="00BD5967"/>
    <w:rsid w:val="00BE53B8"/>
    <w:rsid w:val="00BE7FAA"/>
    <w:rsid w:val="00BF248D"/>
    <w:rsid w:val="00BF5B5B"/>
    <w:rsid w:val="00BF716A"/>
    <w:rsid w:val="00C01EFB"/>
    <w:rsid w:val="00C16B20"/>
    <w:rsid w:val="00C203DD"/>
    <w:rsid w:val="00C23825"/>
    <w:rsid w:val="00C2393A"/>
    <w:rsid w:val="00C51343"/>
    <w:rsid w:val="00C519B4"/>
    <w:rsid w:val="00C5429C"/>
    <w:rsid w:val="00C55CC1"/>
    <w:rsid w:val="00C71576"/>
    <w:rsid w:val="00C7357B"/>
    <w:rsid w:val="00C807D2"/>
    <w:rsid w:val="00C862D2"/>
    <w:rsid w:val="00C87731"/>
    <w:rsid w:val="00C90DCF"/>
    <w:rsid w:val="00C96C7D"/>
    <w:rsid w:val="00CA1F9E"/>
    <w:rsid w:val="00CA4132"/>
    <w:rsid w:val="00CA5A25"/>
    <w:rsid w:val="00CA6E8B"/>
    <w:rsid w:val="00CC005D"/>
    <w:rsid w:val="00CC2313"/>
    <w:rsid w:val="00CC2E7F"/>
    <w:rsid w:val="00CC414C"/>
    <w:rsid w:val="00CC57F2"/>
    <w:rsid w:val="00CC5EEE"/>
    <w:rsid w:val="00CC618B"/>
    <w:rsid w:val="00CC66C4"/>
    <w:rsid w:val="00CD1AA8"/>
    <w:rsid w:val="00CD2EC9"/>
    <w:rsid w:val="00CD6413"/>
    <w:rsid w:val="00CD6DCA"/>
    <w:rsid w:val="00CE026D"/>
    <w:rsid w:val="00CE04E8"/>
    <w:rsid w:val="00CE0EA4"/>
    <w:rsid w:val="00CF131D"/>
    <w:rsid w:val="00CF1370"/>
    <w:rsid w:val="00CF6D0E"/>
    <w:rsid w:val="00D0166C"/>
    <w:rsid w:val="00D017C0"/>
    <w:rsid w:val="00D040F0"/>
    <w:rsid w:val="00D205E7"/>
    <w:rsid w:val="00D21271"/>
    <w:rsid w:val="00D25216"/>
    <w:rsid w:val="00D2670A"/>
    <w:rsid w:val="00D33DE5"/>
    <w:rsid w:val="00D34275"/>
    <w:rsid w:val="00D50537"/>
    <w:rsid w:val="00D51F13"/>
    <w:rsid w:val="00D51FC5"/>
    <w:rsid w:val="00D63966"/>
    <w:rsid w:val="00D71D62"/>
    <w:rsid w:val="00D754C5"/>
    <w:rsid w:val="00D9378E"/>
    <w:rsid w:val="00DA4979"/>
    <w:rsid w:val="00DA5CF6"/>
    <w:rsid w:val="00DB12B3"/>
    <w:rsid w:val="00DB53D1"/>
    <w:rsid w:val="00DB7178"/>
    <w:rsid w:val="00DC0D70"/>
    <w:rsid w:val="00DC2794"/>
    <w:rsid w:val="00DD0A7B"/>
    <w:rsid w:val="00DD75BF"/>
    <w:rsid w:val="00DE2FE4"/>
    <w:rsid w:val="00DE4637"/>
    <w:rsid w:val="00DF085B"/>
    <w:rsid w:val="00DF4D39"/>
    <w:rsid w:val="00E100EC"/>
    <w:rsid w:val="00E166C7"/>
    <w:rsid w:val="00E21B62"/>
    <w:rsid w:val="00E23E4B"/>
    <w:rsid w:val="00E23FE7"/>
    <w:rsid w:val="00E44ED3"/>
    <w:rsid w:val="00E54660"/>
    <w:rsid w:val="00E63532"/>
    <w:rsid w:val="00E63A32"/>
    <w:rsid w:val="00E63A87"/>
    <w:rsid w:val="00E64004"/>
    <w:rsid w:val="00E724E2"/>
    <w:rsid w:val="00E75F50"/>
    <w:rsid w:val="00E76468"/>
    <w:rsid w:val="00E82B64"/>
    <w:rsid w:val="00E8701C"/>
    <w:rsid w:val="00E8776B"/>
    <w:rsid w:val="00E87E66"/>
    <w:rsid w:val="00E90C1B"/>
    <w:rsid w:val="00E95C13"/>
    <w:rsid w:val="00EA0310"/>
    <w:rsid w:val="00EA651A"/>
    <w:rsid w:val="00EB1DE8"/>
    <w:rsid w:val="00EB6F6D"/>
    <w:rsid w:val="00EC180B"/>
    <w:rsid w:val="00EC5458"/>
    <w:rsid w:val="00EC77FA"/>
    <w:rsid w:val="00ED4224"/>
    <w:rsid w:val="00EE4FB5"/>
    <w:rsid w:val="00EF6C8F"/>
    <w:rsid w:val="00EF6CC7"/>
    <w:rsid w:val="00F00325"/>
    <w:rsid w:val="00F04084"/>
    <w:rsid w:val="00F10B12"/>
    <w:rsid w:val="00F16324"/>
    <w:rsid w:val="00F1682C"/>
    <w:rsid w:val="00F35ADB"/>
    <w:rsid w:val="00F35CF2"/>
    <w:rsid w:val="00F43D24"/>
    <w:rsid w:val="00F4621D"/>
    <w:rsid w:val="00F55D25"/>
    <w:rsid w:val="00F61E1E"/>
    <w:rsid w:val="00F63767"/>
    <w:rsid w:val="00F76405"/>
    <w:rsid w:val="00F92A45"/>
    <w:rsid w:val="00F95A4E"/>
    <w:rsid w:val="00F95B8C"/>
    <w:rsid w:val="00F967A7"/>
    <w:rsid w:val="00FA52C7"/>
    <w:rsid w:val="00FB18ED"/>
    <w:rsid w:val="00FB6973"/>
    <w:rsid w:val="00FC0937"/>
    <w:rsid w:val="00FC1DEA"/>
    <w:rsid w:val="00FC365F"/>
    <w:rsid w:val="00FC602C"/>
    <w:rsid w:val="00FD5233"/>
    <w:rsid w:val="00FE15EA"/>
    <w:rsid w:val="00FE197A"/>
    <w:rsid w:val="00FE27CE"/>
    <w:rsid w:val="00FE459B"/>
    <w:rsid w:val="00FF093E"/>
    <w:rsid w:val="00FF3D89"/>
    <w:rsid w:val="00FF6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A7"/>
  </w:style>
  <w:style w:type="paragraph" w:styleId="Heading1">
    <w:name w:val="heading 1"/>
    <w:basedOn w:val="Normal"/>
    <w:next w:val="Normal"/>
    <w:link w:val="Heading1Char"/>
    <w:uiPriority w:val="9"/>
    <w:qFormat/>
    <w:rsid w:val="00630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70A4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AF76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C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0A4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AF76D3"/>
    <w:rPr>
      <w:rFonts w:asciiTheme="majorHAnsi" w:eastAsiaTheme="majorEastAsia" w:hAnsiTheme="majorHAnsi" w:cstheme="majorBidi"/>
      <w:b/>
      <w:bCs/>
      <w:i/>
      <w:iCs/>
      <w:color w:val="4F81BD" w:themeColor="accent1"/>
    </w:rPr>
  </w:style>
  <w:style w:type="paragraph" w:styleId="NoSpacing">
    <w:name w:val="No Spacing"/>
    <w:uiPriority w:val="1"/>
    <w:qFormat/>
    <w:rsid w:val="006A1FE5"/>
    <w:pPr>
      <w:spacing w:after="0" w:line="240" w:lineRule="auto"/>
    </w:pPr>
  </w:style>
  <w:style w:type="table" w:styleId="TableGrid">
    <w:name w:val="Table Grid"/>
    <w:basedOn w:val="TableNormal"/>
    <w:uiPriority w:val="59"/>
    <w:rsid w:val="00C86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02"/>
    <w:rPr>
      <w:rFonts w:ascii="Tahoma" w:hAnsi="Tahoma" w:cs="Tahoma"/>
      <w:sz w:val="16"/>
      <w:szCs w:val="16"/>
    </w:rPr>
  </w:style>
  <w:style w:type="paragraph" w:styleId="ListParagraph">
    <w:name w:val="List Paragraph"/>
    <w:basedOn w:val="Normal"/>
    <w:uiPriority w:val="34"/>
    <w:qFormat/>
    <w:rsid w:val="002D5209"/>
    <w:pPr>
      <w:ind w:left="720"/>
      <w:contextualSpacing/>
    </w:pPr>
  </w:style>
  <w:style w:type="paragraph" w:styleId="Header">
    <w:name w:val="header"/>
    <w:basedOn w:val="Normal"/>
    <w:link w:val="HeaderChar"/>
    <w:uiPriority w:val="99"/>
    <w:unhideWhenUsed/>
    <w:rsid w:val="00F9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7A7"/>
  </w:style>
  <w:style w:type="paragraph" w:styleId="Footer">
    <w:name w:val="footer"/>
    <w:basedOn w:val="Normal"/>
    <w:link w:val="FooterChar"/>
    <w:uiPriority w:val="99"/>
    <w:unhideWhenUsed/>
    <w:rsid w:val="00F9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7A7"/>
  </w:style>
  <w:style w:type="paragraph" w:customStyle="1" w:styleId="Components">
    <w:name w:val="Components"/>
    <w:basedOn w:val="Normal"/>
    <w:rsid w:val="00AF76D3"/>
    <w:pPr>
      <w:spacing w:before="120" w:after="120" w:line="160" w:lineRule="atLeast"/>
      <w:ind w:left="2160" w:hanging="1080"/>
    </w:pPr>
    <w:rPr>
      <w:rFonts w:ascii="Courier New" w:eastAsia="Times New Roman" w:hAnsi="Courier New" w:cs="Times New Roman"/>
      <w:kern w:val="14"/>
      <w:sz w:val="16"/>
      <w:szCs w:val="20"/>
    </w:rPr>
  </w:style>
  <w:style w:type="character" w:styleId="Hyperlink">
    <w:name w:val="Hyperlink"/>
    <w:basedOn w:val="DefaultParagraphFont"/>
    <w:uiPriority w:val="99"/>
    <w:unhideWhenUsed/>
    <w:rsid w:val="00764EC0"/>
    <w:rPr>
      <w:color w:val="0000FF" w:themeColor="hyperlink"/>
      <w:u w:val="single"/>
    </w:rPr>
  </w:style>
  <w:style w:type="paragraph" w:customStyle="1" w:styleId="Default">
    <w:name w:val="Default"/>
    <w:rsid w:val="0031005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1">
    <w:name w:val="Style1"/>
    <w:basedOn w:val="Heading2"/>
    <w:link w:val="Style1Char"/>
    <w:qFormat/>
    <w:rsid w:val="000A5F9B"/>
    <w:rPr>
      <w:color w:val="auto"/>
      <w:sz w:val="40"/>
      <w:szCs w:val="40"/>
    </w:rPr>
  </w:style>
  <w:style w:type="character" w:customStyle="1" w:styleId="Style1Char">
    <w:name w:val="Style1 Char"/>
    <w:basedOn w:val="Heading2Char"/>
    <w:link w:val="Style1"/>
    <w:rsid w:val="000A5F9B"/>
    <w:rPr>
      <w:rFonts w:asciiTheme="majorHAnsi" w:eastAsiaTheme="majorEastAsia" w:hAnsiTheme="majorHAnsi" w:cstheme="majorBidi"/>
      <w:b/>
      <w:bCs/>
      <w:color w:val="4F81BD" w:themeColor="accent1"/>
      <w:sz w:val="40"/>
      <w:szCs w:val="40"/>
    </w:rPr>
  </w:style>
  <w:style w:type="paragraph" w:customStyle="1" w:styleId="Style2">
    <w:name w:val="Style2"/>
    <w:basedOn w:val="Heading3"/>
    <w:link w:val="Style2Char"/>
    <w:qFormat/>
    <w:rsid w:val="000A5F9B"/>
    <w:rPr>
      <w:rFonts w:asciiTheme="majorHAnsi" w:hAnsiTheme="majorHAnsi"/>
      <w:sz w:val="32"/>
      <w:szCs w:val="32"/>
    </w:rPr>
  </w:style>
  <w:style w:type="character" w:customStyle="1" w:styleId="Style2Char">
    <w:name w:val="Style2 Char"/>
    <w:basedOn w:val="Heading3Char"/>
    <w:link w:val="Style2"/>
    <w:rsid w:val="000A5F9B"/>
    <w:rPr>
      <w:rFonts w:asciiTheme="majorHAnsi" w:eastAsia="Times New Roman" w:hAnsiTheme="majorHAnsi" w:cs="Arial"/>
      <w:b/>
      <w:bCs/>
      <w:sz w:val="32"/>
      <w:szCs w:val="32"/>
    </w:rPr>
  </w:style>
  <w:style w:type="paragraph" w:customStyle="1" w:styleId="Style3">
    <w:name w:val="Style3"/>
    <w:basedOn w:val="Normal"/>
    <w:link w:val="Style3Char"/>
    <w:qFormat/>
    <w:rsid w:val="000A5F9B"/>
    <w:rPr>
      <w:rFonts w:asciiTheme="majorHAnsi" w:hAnsiTheme="majorHAnsi" w:cs="Times New Roman"/>
      <w:b/>
      <w:bCs/>
      <w:i/>
      <w:iCs/>
      <w:sz w:val="32"/>
      <w:szCs w:val="32"/>
    </w:rPr>
  </w:style>
  <w:style w:type="character" w:customStyle="1" w:styleId="Style3Char">
    <w:name w:val="Style3 Char"/>
    <w:basedOn w:val="DefaultParagraphFont"/>
    <w:link w:val="Style3"/>
    <w:rsid w:val="000A5F9B"/>
    <w:rPr>
      <w:rFonts w:asciiTheme="majorHAnsi" w:hAnsiTheme="majorHAnsi" w:cs="Times New Roman"/>
      <w:b/>
      <w:bCs/>
      <w:i/>
      <w:iCs/>
      <w:sz w:val="32"/>
      <w:szCs w:val="32"/>
    </w:rPr>
  </w:style>
  <w:style w:type="paragraph" w:styleId="TOCHeading">
    <w:name w:val="TOC Heading"/>
    <w:basedOn w:val="Heading1"/>
    <w:next w:val="Normal"/>
    <w:uiPriority w:val="39"/>
    <w:unhideWhenUsed/>
    <w:qFormat/>
    <w:rsid w:val="00F43D24"/>
    <w:pPr>
      <w:outlineLvl w:val="9"/>
    </w:pPr>
    <w:rPr>
      <w:lang w:eastAsia="ja-JP"/>
    </w:rPr>
  </w:style>
  <w:style w:type="paragraph" w:styleId="TOC2">
    <w:name w:val="toc 2"/>
    <w:basedOn w:val="Normal"/>
    <w:next w:val="Normal"/>
    <w:autoRedefine/>
    <w:uiPriority w:val="39"/>
    <w:unhideWhenUsed/>
    <w:qFormat/>
    <w:rsid w:val="00F43D24"/>
    <w:pPr>
      <w:spacing w:after="100"/>
      <w:ind w:left="220"/>
    </w:pPr>
    <w:rPr>
      <w:rFonts w:eastAsiaTheme="minorEastAsia"/>
      <w:lang w:eastAsia="ja-JP"/>
    </w:rPr>
  </w:style>
  <w:style w:type="paragraph" w:styleId="TOC1">
    <w:name w:val="toc 1"/>
    <w:basedOn w:val="Normal"/>
    <w:next w:val="Normal"/>
    <w:autoRedefine/>
    <w:uiPriority w:val="39"/>
    <w:unhideWhenUsed/>
    <w:qFormat/>
    <w:rsid w:val="00F43D24"/>
    <w:pPr>
      <w:spacing w:after="100"/>
    </w:pPr>
    <w:rPr>
      <w:rFonts w:eastAsiaTheme="minorEastAsia"/>
      <w:lang w:eastAsia="ja-JP"/>
    </w:rPr>
  </w:style>
  <w:style w:type="paragraph" w:styleId="TOC3">
    <w:name w:val="toc 3"/>
    <w:basedOn w:val="Normal"/>
    <w:next w:val="Normal"/>
    <w:autoRedefine/>
    <w:uiPriority w:val="39"/>
    <w:unhideWhenUsed/>
    <w:qFormat/>
    <w:rsid w:val="00F43D24"/>
    <w:pPr>
      <w:spacing w:after="100"/>
      <w:ind w:left="440"/>
    </w:pPr>
    <w:rPr>
      <w:rFonts w:eastAsiaTheme="minorEastAsia"/>
      <w:lang w:eastAsia="ja-JP"/>
    </w:rPr>
  </w:style>
  <w:style w:type="paragraph" w:customStyle="1" w:styleId="Style4">
    <w:name w:val="Style4"/>
    <w:basedOn w:val="Normal"/>
    <w:link w:val="Style4Char"/>
    <w:qFormat/>
    <w:rsid w:val="0080610F"/>
    <w:rPr>
      <w:rFonts w:asciiTheme="majorHAnsi" w:hAnsiTheme="majorHAnsi" w:cs="Times New Roman"/>
      <w:b/>
      <w:bCs/>
      <w:i/>
      <w:iCs/>
      <w:sz w:val="32"/>
      <w:szCs w:val="32"/>
    </w:rPr>
  </w:style>
  <w:style w:type="character" w:customStyle="1" w:styleId="Style4Char">
    <w:name w:val="Style4 Char"/>
    <w:basedOn w:val="DefaultParagraphFont"/>
    <w:link w:val="Style4"/>
    <w:rsid w:val="0080610F"/>
    <w:rPr>
      <w:rFonts w:asciiTheme="majorHAnsi" w:hAnsiTheme="majorHAnsi" w:cs="Times New Roman"/>
      <w:b/>
      <w:bCs/>
      <w:i/>
      <w:iCs/>
      <w:sz w:val="32"/>
      <w:szCs w:val="32"/>
    </w:rPr>
  </w:style>
  <w:style w:type="paragraph" w:customStyle="1" w:styleId="Style5">
    <w:name w:val="Style5"/>
    <w:basedOn w:val="Normal"/>
    <w:link w:val="Style5Char"/>
    <w:qFormat/>
    <w:rsid w:val="0080610F"/>
    <w:rPr>
      <w:rFonts w:asciiTheme="majorHAnsi" w:hAnsiTheme="majorHAnsi" w:cs="Times New Roman"/>
      <w:b/>
      <w:bCs/>
      <w:i/>
      <w:iCs/>
      <w:sz w:val="32"/>
      <w:szCs w:val="32"/>
    </w:rPr>
  </w:style>
  <w:style w:type="character" w:customStyle="1" w:styleId="Style5Char">
    <w:name w:val="Style5 Char"/>
    <w:basedOn w:val="DefaultParagraphFont"/>
    <w:link w:val="Style5"/>
    <w:rsid w:val="0080610F"/>
    <w:rPr>
      <w:rFonts w:asciiTheme="majorHAnsi" w:hAnsiTheme="majorHAnsi" w:cs="Times New Roman"/>
      <w:b/>
      <w:bCs/>
      <w:i/>
      <w:iCs/>
      <w:sz w:val="32"/>
      <w:szCs w:val="32"/>
    </w:rPr>
  </w:style>
  <w:style w:type="paragraph" w:styleId="TOC4">
    <w:name w:val="toc 4"/>
    <w:basedOn w:val="Normal"/>
    <w:next w:val="Normal"/>
    <w:autoRedefine/>
    <w:uiPriority w:val="39"/>
    <w:unhideWhenUsed/>
    <w:rsid w:val="000A22B4"/>
    <w:pPr>
      <w:spacing w:after="100"/>
      <w:ind w:left="660"/>
    </w:pPr>
    <w:rPr>
      <w:rFonts w:eastAsiaTheme="minorEastAsia"/>
    </w:rPr>
  </w:style>
  <w:style w:type="paragraph" w:styleId="TOC5">
    <w:name w:val="toc 5"/>
    <w:basedOn w:val="Normal"/>
    <w:next w:val="Normal"/>
    <w:autoRedefine/>
    <w:uiPriority w:val="39"/>
    <w:unhideWhenUsed/>
    <w:rsid w:val="000A22B4"/>
    <w:pPr>
      <w:spacing w:after="100"/>
      <w:ind w:left="880"/>
    </w:pPr>
    <w:rPr>
      <w:rFonts w:eastAsiaTheme="minorEastAsia"/>
    </w:rPr>
  </w:style>
  <w:style w:type="paragraph" w:styleId="TOC6">
    <w:name w:val="toc 6"/>
    <w:basedOn w:val="Normal"/>
    <w:next w:val="Normal"/>
    <w:autoRedefine/>
    <w:uiPriority w:val="39"/>
    <w:unhideWhenUsed/>
    <w:rsid w:val="000A22B4"/>
    <w:pPr>
      <w:spacing w:after="100"/>
      <w:ind w:left="1100"/>
    </w:pPr>
    <w:rPr>
      <w:rFonts w:eastAsiaTheme="minorEastAsia"/>
    </w:rPr>
  </w:style>
  <w:style w:type="paragraph" w:styleId="TOC7">
    <w:name w:val="toc 7"/>
    <w:basedOn w:val="Normal"/>
    <w:next w:val="Normal"/>
    <w:autoRedefine/>
    <w:uiPriority w:val="39"/>
    <w:unhideWhenUsed/>
    <w:rsid w:val="000A22B4"/>
    <w:pPr>
      <w:spacing w:after="100"/>
      <w:ind w:left="1320"/>
    </w:pPr>
    <w:rPr>
      <w:rFonts w:eastAsiaTheme="minorEastAsia"/>
    </w:rPr>
  </w:style>
  <w:style w:type="paragraph" w:styleId="TOC8">
    <w:name w:val="toc 8"/>
    <w:basedOn w:val="Normal"/>
    <w:next w:val="Normal"/>
    <w:autoRedefine/>
    <w:uiPriority w:val="39"/>
    <w:unhideWhenUsed/>
    <w:rsid w:val="000A22B4"/>
    <w:pPr>
      <w:spacing w:after="100"/>
      <w:ind w:left="1540"/>
    </w:pPr>
    <w:rPr>
      <w:rFonts w:eastAsiaTheme="minorEastAsia"/>
    </w:rPr>
  </w:style>
  <w:style w:type="paragraph" w:styleId="TOC9">
    <w:name w:val="toc 9"/>
    <w:basedOn w:val="Normal"/>
    <w:next w:val="Normal"/>
    <w:autoRedefine/>
    <w:uiPriority w:val="39"/>
    <w:unhideWhenUsed/>
    <w:rsid w:val="000A22B4"/>
    <w:pPr>
      <w:spacing w:after="100"/>
      <w:ind w:left="1760"/>
    </w:pPr>
    <w:rPr>
      <w:rFonts w:eastAsiaTheme="minorEastAsia"/>
    </w:rPr>
  </w:style>
  <w:style w:type="character" w:styleId="CommentReference">
    <w:name w:val="annotation reference"/>
    <w:basedOn w:val="DefaultParagraphFont"/>
    <w:uiPriority w:val="99"/>
    <w:semiHidden/>
    <w:unhideWhenUsed/>
    <w:rsid w:val="00CC57F2"/>
    <w:rPr>
      <w:sz w:val="16"/>
      <w:szCs w:val="16"/>
    </w:rPr>
  </w:style>
  <w:style w:type="paragraph" w:styleId="CommentText">
    <w:name w:val="annotation text"/>
    <w:basedOn w:val="Normal"/>
    <w:link w:val="CommentTextChar"/>
    <w:uiPriority w:val="99"/>
    <w:semiHidden/>
    <w:unhideWhenUsed/>
    <w:rsid w:val="00CC57F2"/>
    <w:pPr>
      <w:spacing w:line="240" w:lineRule="auto"/>
    </w:pPr>
    <w:rPr>
      <w:sz w:val="20"/>
      <w:szCs w:val="20"/>
    </w:rPr>
  </w:style>
  <w:style w:type="character" w:customStyle="1" w:styleId="CommentTextChar">
    <w:name w:val="Comment Text Char"/>
    <w:basedOn w:val="DefaultParagraphFont"/>
    <w:link w:val="CommentText"/>
    <w:uiPriority w:val="99"/>
    <w:semiHidden/>
    <w:rsid w:val="00CC57F2"/>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A7"/>
  </w:style>
  <w:style w:type="paragraph" w:styleId="Heading1">
    <w:name w:val="heading 1"/>
    <w:basedOn w:val="Normal"/>
    <w:next w:val="Normal"/>
    <w:link w:val="Heading1Char"/>
    <w:uiPriority w:val="9"/>
    <w:qFormat/>
    <w:rsid w:val="00630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70A4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AF76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C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0A4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AF76D3"/>
    <w:rPr>
      <w:rFonts w:asciiTheme="majorHAnsi" w:eastAsiaTheme="majorEastAsia" w:hAnsiTheme="majorHAnsi" w:cstheme="majorBidi"/>
      <w:b/>
      <w:bCs/>
      <w:i/>
      <w:iCs/>
      <w:color w:val="4F81BD" w:themeColor="accent1"/>
    </w:rPr>
  </w:style>
  <w:style w:type="paragraph" w:styleId="NoSpacing">
    <w:name w:val="No Spacing"/>
    <w:uiPriority w:val="1"/>
    <w:qFormat/>
    <w:rsid w:val="006A1FE5"/>
    <w:pPr>
      <w:spacing w:after="0" w:line="240" w:lineRule="auto"/>
    </w:pPr>
  </w:style>
  <w:style w:type="table" w:styleId="TableGrid">
    <w:name w:val="Table Grid"/>
    <w:basedOn w:val="TableNormal"/>
    <w:uiPriority w:val="59"/>
    <w:rsid w:val="00C86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02"/>
    <w:rPr>
      <w:rFonts w:ascii="Tahoma" w:hAnsi="Tahoma" w:cs="Tahoma"/>
      <w:sz w:val="16"/>
      <w:szCs w:val="16"/>
    </w:rPr>
  </w:style>
  <w:style w:type="paragraph" w:styleId="ListParagraph">
    <w:name w:val="List Paragraph"/>
    <w:basedOn w:val="Normal"/>
    <w:uiPriority w:val="34"/>
    <w:qFormat/>
    <w:rsid w:val="002D5209"/>
    <w:pPr>
      <w:ind w:left="720"/>
      <w:contextualSpacing/>
    </w:pPr>
  </w:style>
  <w:style w:type="paragraph" w:styleId="Header">
    <w:name w:val="header"/>
    <w:basedOn w:val="Normal"/>
    <w:link w:val="HeaderChar"/>
    <w:uiPriority w:val="99"/>
    <w:unhideWhenUsed/>
    <w:rsid w:val="00F9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7A7"/>
  </w:style>
  <w:style w:type="paragraph" w:styleId="Footer">
    <w:name w:val="footer"/>
    <w:basedOn w:val="Normal"/>
    <w:link w:val="FooterChar"/>
    <w:uiPriority w:val="99"/>
    <w:unhideWhenUsed/>
    <w:rsid w:val="00F9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7A7"/>
  </w:style>
  <w:style w:type="paragraph" w:customStyle="1" w:styleId="Components">
    <w:name w:val="Components"/>
    <w:basedOn w:val="Normal"/>
    <w:rsid w:val="00AF76D3"/>
    <w:pPr>
      <w:spacing w:before="120" w:after="120" w:line="160" w:lineRule="atLeast"/>
      <w:ind w:left="2160" w:hanging="1080"/>
    </w:pPr>
    <w:rPr>
      <w:rFonts w:ascii="Courier New" w:eastAsia="Times New Roman" w:hAnsi="Courier New" w:cs="Times New Roman"/>
      <w:kern w:val="14"/>
      <w:sz w:val="16"/>
      <w:szCs w:val="20"/>
    </w:rPr>
  </w:style>
  <w:style w:type="character" w:styleId="Hyperlink">
    <w:name w:val="Hyperlink"/>
    <w:basedOn w:val="DefaultParagraphFont"/>
    <w:uiPriority w:val="99"/>
    <w:unhideWhenUsed/>
    <w:rsid w:val="00764EC0"/>
    <w:rPr>
      <w:color w:val="0000FF" w:themeColor="hyperlink"/>
      <w:u w:val="single"/>
    </w:rPr>
  </w:style>
  <w:style w:type="paragraph" w:customStyle="1" w:styleId="Default">
    <w:name w:val="Default"/>
    <w:rsid w:val="0031005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1">
    <w:name w:val="Style1"/>
    <w:basedOn w:val="Heading2"/>
    <w:link w:val="Style1Char"/>
    <w:qFormat/>
    <w:rsid w:val="000A5F9B"/>
    <w:rPr>
      <w:color w:val="auto"/>
      <w:sz w:val="40"/>
      <w:szCs w:val="40"/>
    </w:rPr>
  </w:style>
  <w:style w:type="character" w:customStyle="1" w:styleId="Style1Char">
    <w:name w:val="Style1 Char"/>
    <w:basedOn w:val="Heading2Char"/>
    <w:link w:val="Style1"/>
    <w:rsid w:val="000A5F9B"/>
    <w:rPr>
      <w:rFonts w:asciiTheme="majorHAnsi" w:eastAsiaTheme="majorEastAsia" w:hAnsiTheme="majorHAnsi" w:cstheme="majorBidi"/>
      <w:b/>
      <w:bCs/>
      <w:color w:val="4F81BD" w:themeColor="accent1"/>
      <w:sz w:val="40"/>
      <w:szCs w:val="40"/>
    </w:rPr>
  </w:style>
  <w:style w:type="paragraph" w:customStyle="1" w:styleId="Style2">
    <w:name w:val="Style2"/>
    <w:basedOn w:val="Heading3"/>
    <w:link w:val="Style2Char"/>
    <w:qFormat/>
    <w:rsid w:val="000A5F9B"/>
    <w:rPr>
      <w:rFonts w:asciiTheme="majorHAnsi" w:hAnsiTheme="majorHAnsi"/>
      <w:sz w:val="32"/>
      <w:szCs w:val="32"/>
    </w:rPr>
  </w:style>
  <w:style w:type="character" w:customStyle="1" w:styleId="Style2Char">
    <w:name w:val="Style2 Char"/>
    <w:basedOn w:val="Heading3Char"/>
    <w:link w:val="Style2"/>
    <w:rsid w:val="000A5F9B"/>
    <w:rPr>
      <w:rFonts w:asciiTheme="majorHAnsi" w:eastAsia="Times New Roman" w:hAnsiTheme="majorHAnsi" w:cs="Arial"/>
      <w:b/>
      <w:bCs/>
      <w:sz w:val="32"/>
      <w:szCs w:val="32"/>
    </w:rPr>
  </w:style>
  <w:style w:type="paragraph" w:customStyle="1" w:styleId="Style3">
    <w:name w:val="Style3"/>
    <w:basedOn w:val="Normal"/>
    <w:link w:val="Style3Char"/>
    <w:qFormat/>
    <w:rsid w:val="000A5F9B"/>
    <w:rPr>
      <w:rFonts w:asciiTheme="majorHAnsi" w:hAnsiTheme="majorHAnsi" w:cs="Times New Roman"/>
      <w:b/>
      <w:bCs/>
      <w:i/>
      <w:iCs/>
      <w:sz w:val="32"/>
      <w:szCs w:val="32"/>
    </w:rPr>
  </w:style>
  <w:style w:type="character" w:customStyle="1" w:styleId="Style3Char">
    <w:name w:val="Style3 Char"/>
    <w:basedOn w:val="DefaultParagraphFont"/>
    <w:link w:val="Style3"/>
    <w:rsid w:val="000A5F9B"/>
    <w:rPr>
      <w:rFonts w:asciiTheme="majorHAnsi" w:hAnsiTheme="majorHAnsi" w:cs="Times New Roman"/>
      <w:b/>
      <w:bCs/>
      <w:i/>
      <w:iCs/>
      <w:sz w:val="32"/>
      <w:szCs w:val="32"/>
    </w:rPr>
  </w:style>
  <w:style w:type="paragraph" w:styleId="TOCHeading">
    <w:name w:val="TOC Heading"/>
    <w:basedOn w:val="Heading1"/>
    <w:next w:val="Normal"/>
    <w:uiPriority w:val="39"/>
    <w:unhideWhenUsed/>
    <w:qFormat/>
    <w:rsid w:val="00F43D24"/>
    <w:pPr>
      <w:outlineLvl w:val="9"/>
    </w:pPr>
    <w:rPr>
      <w:lang w:eastAsia="ja-JP"/>
    </w:rPr>
  </w:style>
  <w:style w:type="paragraph" w:styleId="TOC2">
    <w:name w:val="toc 2"/>
    <w:basedOn w:val="Normal"/>
    <w:next w:val="Normal"/>
    <w:autoRedefine/>
    <w:uiPriority w:val="39"/>
    <w:unhideWhenUsed/>
    <w:qFormat/>
    <w:rsid w:val="00F43D24"/>
    <w:pPr>
      <w:spacing w:after="100"/>
      <w:ind w:left="220"/>
    </w:pPr>
    <w:rPr>
      <w:rFonts w:eastAsiaTheme="minorEastAsia"/>
      <w:lang w:eastAsia="ja-JP"/>
    </w:rPr>
  </w:style>
  <w:style w:type="paragraph" w:styleId="TOC1">
    <w:name w:val="toc 1"/>
    <w:basedOn w:val="Normal"/>
    <w:next w:val="Normal"/>
    <w:autoRedefine/>
    <w:uiPriority w:val="39"/>
    <w:unhideWhenUsed/>
    <w:qFormat/>
    <w:rsid w:val="00F43D24"/>
    <w:pPr>
      <w:spacing w:after="100"/>
    </w:pPr>
    <w:rPr>
      <w:rFonts w:eastAsiaTheme="minorEastAsia"/>
      <w:lang w:eastAsia="ja-JP"/>
    </w:rPr>
  </w:style>
  <w:style w:type="paragraph" w:styleId="TOC3">
    <w:name w:val="toc 3"/>
    <w:basedOn w:val="Normal"/>
    <w:next w:val="Normal"/>
    <w:autoRedefine/>
    <w:uiPriority w:val="39"/>
    <w:unhideWhenUsed/>
    <w:qFormat/>
    <w:rsid w:val="00F43D24"/>
    <w:pPr>
      <w:spacing w:after="100"/>
      <w:ind w:left="440"/>
    </w:pPr>
    <w:rPr>
      <w:rFonts w:eastAsiaTheme="minorEastAsia"/>
      <w:lang w:eastAsia="ja-JP"/>
    </w:rPr>
  </w:style>
  <w:style w:type="paragraph" w:customStyle="1" w:styleId="Style4">
    <w:name w:val="Style4"/>
    <w:basedOn w:val="Normal"/>
    <w:link w:val="Style4Char"/>
    <w:qFormat/>
    <w:rsid w:val="0080610F"/>
    <w:rPr>
      <w:rFonts w:asciiTheme="majorHAnsi" w:hAnsiTheme="majorHAnsi" w:cs="Times New Roman"/>
      <w:b/>
      <w:bCs/>
      <w:i/>
      <w:iCs/>
      <w:sz w:val="32"/>
      <w:szCs w:val="32"/>
    </w:rPr>
  </w:style>
  <w:style w:type="character" w:customStyle="1" w:styleId="Style4Char">
    <w:name w:val="Style4 Char"/>
    <w:basedOn w:val="DefaultParagraphFont"/>
    <w:link w:val="Style4"/>
    <w:rsid w:val="0080610F"/>
    <w:rPr>
      <w:rFonts w:asciiTheme="majorHAnsi" w:hAnsiTheme="majorHAnsi" w:cs="Times New Roman"/>
      <w:b/>
      <w:bCs/>
      <w:i/>
      <w:iCs/>
      <w:sz w:val="32"/>
      <w:szCs w:val="32"/>
    </w:rPr>
  </w:style>
  <w:style w:type="paragraph" w:customStyle="1" w:styleId="Style5">
    <w:name w:val="Style5"/>
    <w:basedOn w:val="Normal"/>
    <w:link w:val="Style5Char"/>
    <w:qFormat/>
    <w:rsid w:val="0080610F"/>
    <w:rPr>
      <w:rFonts w:asciiTheme="majorHAnsi" w:hAnsiTheme="majorHAnsi" w:cs="Times New Roman"/>
      <w:b/>
      <w:bCs/>
      <w:i/>
      <w:iCs/>
      <w:sz w:val="32"/>
      <w:szCs w:val="32"/>
    </w:rPr>
  </w:style>
  <w:style w:type="character" w:customStyle="1" w:styleId="Style5Char">
    <w:name w:val="Style5 Char"/>
    <w:basedOn w:val="DefaultParagraphFont"/>
    <w:link w:val="Style5"/>
    <w:rsid w:val="0080610F"/>
    <w:rPr>
      <w:rFonts w:asciiTheme="majorHAnsi" w:hAnsiTheme="majorHAnsi" w:cs="Times New Roman"/>
      <w:b/>
      <w:bCs/>
      <w:i/>
      <w:iCs/>
      <w:sz w:val="32"/>
      <w:szCs w:val="32"/>
    </w:rPr>
  </w:style>
  <w:style w:type="paragraph" w:styleId="TOC4">
    <w:name w:val="toc 4"/>
    <w:basedOn w:val="Normal"/>
    <w:next w:val="Normal"/>
    <w:autoRedefine/>
    <w:uiPriority w:val="39"/>
    <w:unhideWhenUsed/>
    <w:rsid w:val="000A22B4"/>
    <w:pPr>
      <w:spacing w:after="100"/>
      <w:ind w:left="660"/>
    </w:pPr>
    <w:rPr>
      <w:rFonts w:eastAsiaTheme="minorEastAsia"/>
    </w:rPr>
  </w:style>
  <w:style w:type="paragraph" w:styleId="TOC5">
    <w:name w:val="toc 5"/>
    <w:basedOn w:val="Normal"/>
    <w:next w:val="Normal"/>
    <w:autoRedefine/>
    <w:uiPriority w:val="39"/>
    <w:unhideWhenUsed/>
    <w:rsid w:val="000A22B4"/>
    <w:pPr>
      <w:spacing w:after="100"/>
      <w:ind w:left="880"/>
    </w:pPr>
    <w:rPr>
      <w:rFonts w:eastAsiaTheme="minorEastAsia"/>
    </w:rPr>
  </w:style>
  <w:style w:type="paragraph" w:styleId="TOC6">
    <w:name w:val="toc 6"/>
    <w:basedOn w:val="Normal"/>
    <w:next w:val="Normal"/>
    <w:autoRedefine/>
    <w:uiPriority w:val="39"/>
    <w:unhideWhenUsed/>
    <w:rsid w:val="000A22B4"/>
    <w:pPr>
      <w:spacing w:after="100"/>
      <w:ind w:left="1100"/>
    </w:pPr>
    <w:rPr>
      <w:rFonts w:eastAsiaTheme="minorEastAsia"/>
    </w:rPr>
  </w:style>
  <w:style w:type="paragraph" w:styleId="TOC7">
    <w:name w:val="toc 7"/>
    <w:basedOn w:val="Normal"/>
    <w:next w:val="Normal"/>
    <w:autoRedefine/>
    <w:uiPriority w:val="39"/>
    <w:unhideWhenUsed/>
    <w:rsid w:val="000A22B4"/>
    <w:pPr>
      <w:spacing w:after="100"/>
      <w:ind w:left="1320"/>
    </w:pPr>
    <w:rPr>
      <w:rFonts w:eastAsiaTheme="minorEastAsia"/>
    </w:rPr>
  </w:style>
  <w:style w:type="paragraph" w:styleId="TOC8">
    <w:name w:val="toc 8"/>
    <w:basedOn w:val="Normal"/>
    <w:next w:val="Normal"/>
    <w:autoRedefine/>
    <w:uiPriority w:val="39"/>
    <w:unhideWhenUsed/>
    <w:rsid w:val="000A22B4"/>
    <w:pPr>
      <w:spacing w:after="100"/>
      <w:ind w:left="1540"/>
    </w:pPr>
    <w:rPr>
      <w:rFonts w:eastAsiaTheme="minorEastAsia"/>
    </w:rPr>
  </w:style>
  <w:style w:type="paragraph" w:styleId="TOC9">
    <w:name w:val="toc 9"/>
    <w:basedOn w:val="Normal"/>
    <w:next w:val="Normal"/>
    <w:autoRedefine/>
    <w:uiPriority w:val="39"/>
    <w:unhideWhenUsed/>
    <w:rsid w:val="000A22B4"/>
    <w:pPr>
      <w:spacing w:after="100"/>
      <w:ind w:left="1760"/>
    </w:pPr>
    <w:rPr>
      <w:rFonts w:eastAsiaTheme="minorEastAsia"/>
    </w:rPr>
  </w:style>
  <w:style w:type="character" w:styleId="CommentReference">
    <w:name w:val="annotation reference"/>
    <w:basedOn w:val="DefaultParagraphFont"/>
    <w:uiPriority w:val="99"/>
    <w:semiHidden/>
    <w:unhideWhenUsed/>
    <w:rsid w:val="00CC57F2"/>
    <w:rPr>
      <w:sz w:val="16"/>
      <w:szCs w:val="16"/>
    </w:rPr>
  </w:style>
  <w:style w:type="paragraph" w:styleId="CommentText">
    <w:name w:val="annotation text"/>
    <w:basedOn w:val="Normal"/>
    <w:link w:val="CommentTextChar"/>
    <w:uiPriority w:val="99"/>
    <w:semiHidden/>
    <w:unhideWhenUsed/>
    <w:rsid w:val="00CC57F2"/>
    <w:pPr>
      <w:spacing w:line="240" w:lineRule="auto"/>
    </w:pPr>
    <w:rPr>
      <w:sz w:val="20"/>
      <w:szCs w:val="20"/>
    </w:rPr>
  </w:style>
  <w:style w:type="character" w:customStyle="1" w:styleId="CommentTextChar">
    <w:name w:val="Comment Text Char"/>
    <w:basedOn w:val="DefaultParagraphFont"/>
    <w:link w:val="CommentText"/>
    <w:uiPriority w:val="99"/>
    <w:semiHidden/>
    <w:rsid w:val="00CC57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3470">
      <w:bodyDiv w:val="1"/>
      <w:marLeft w:val="0"/>
      <w:marRight w:val="0"/>
      <w:marTop w:val="0"/>
      <w:marBottom w:val="0"/>
      <w:divBdr>
        <w:top w:val="none" w:sz="0" w:space="0" w:color="auto"/>
        <w:left w:val="none" w:sz="0" w:space="0" w:color="auto"/>
        <w:bottom w:val="none" w:sz="0" w:space="0" w:color="auto"/>
        <w:right w:val="none" w:sz="0" w:space="0" w:color="auto"/>
      </w:divBdr>
    </w:div>
    <w:div w:id="204411369">
      <w:bodyDiv w:val="1"/>
      <w:marLeft w:val="0"/>
      <w:marRight w:val="0"/>
      <w:marTop w:val="0"/>
      <w:marBottom w:val="0"/>
      <w:divBdr>
        <w:top w:val="none" w:sz="0" w:space="0" w:color="auto"/>
        <w:left w:val="none" w:sz="0" w:space="0" w:color="auto"/>
        <w:bottom w:val="none" w:sz="0" w:space="0" w:color="auto"/>
        <w:right w:val="none" w:sz="0" w:space="0" w:color="auto"/>
      </w:divBdr>
    </w:div>
    <w:div w:id="204874089">
      <w:bodyDiv w:val="1"/>
      <w:marLeft w:val="0"/>
      <w:marRight w:val="0"/>
      <w:marTop w:val="0"/>
      <w:marBottom w:val="0"/>
      <w:divBdr>
        <w:top w:val="none" w:sz="0" w:space="0" w:color="auto"/>
        <w:left w:val="none" w:sz="0" w:space="0" w:color="auto"/>
        <w:bottom w:val="none" w:sz="0" w:space="0" w:color="auto"/>
        <w:right w:val="none" w:sz="0" w:space="0" w:color="auto"/>
      </w:divBdr>
    </w:div>
    <w:div w:id="318731266">
      <w:bodyDiv w:val="1"/>
      <w:marLeft w:val="0"/>
      <w:marRight w:val="0"/>
      <w:marTop w:val="0"/>
      <w:marBottom w:val="0"/>
      <w:divBdr>
        <w:top w:val="none" w:sz="0" w:space="0" w:color="auto"/>
        <w:left w:val="none" w:sz="0" w:space="0" w:color="auto"/>
        <w:bottom w:val="none" w:sz="0" w:space="0" w:color="auto"/>
        <w:right w:val="none" w:sz="0" w:space="0" w:color="auto"/>
      </w:divBdr>
    </w:div>
    <w:div w:id="362946506">
      <w:bodyDiv w:val="1"/>
      <w:marLeft w:val="0"/>
      <w:marRight w:val="0"/>
      <w:marTop w:val="0"/>
      <w:marBottom w:val="0"/>
      <w:divBdr>
        <w:top w:val="none" w:sz="0" w:space="0" w:color="auto"/>
        <w:left w:val="none" w:sz="0" w:space="0" w:color="auto"/>
        <w:bottom w:val="none" w:sz="0" w:space="0" w:color="auto"/>
        <w:right w:val="none" w:sz="0" w:space="0" w:color="auto"/>
      </w:divBdr>
    </w:div>
    <w:div w:id="401947178">
      <w:bodyDiv w:val="1"/>
      <w:marLeft w:val="0"/>
      <w:marRight w:val="0"/>
      <w:marTop w:val="0"/>
      <w:marBottom w:val="0"/>
      <w:divBdr>
        <w:top w:val="none" w:sz="0" w:space="0" w:color="auto"/>
        <w:left w:val="none" w:sz="0" w:space="0" w:color="auto"/>
        <w:bottom w:val="none" w:sz="0" w:space="0" w:color="auto"/>
        <w:right w:val="none" w:sz="0" w:space="0" w:color="auto"/>
      </w:divBdr>
    </w:div>
    <w:div w:id="426735353">
      <w:bodyDiv w:val="1"/>
      <w:marLeft w:val="0"/>
      <w:marRight w:val="0"/>
      <w:marTop w:val="0"/>
      <w:marBottom w:val="0"/>
      <w:divBdr>
        <w:top w:val="none" w:sz="0" w:space="0" w:color="auto"/>
        <w:left w:val="none" w:sz="0" w:space="0" w:color="auto"/>
        <w:bottom w:val="none" w:sz="0" w:space="0" w:color="auto"/>
        <w:right w:val="none" w:sz="0" w:space="0" w:color="auto"/>
      </w:divBdr>
    </w:div>
    <w:div w:id="629939283">
      <w:bodyDiv w:val="1"/>
      <w:marLeft w:val="0"/>
      <w:marRight w:val="0"/>
      <w:marTop w:val="0"/>
      <w:marBottom w:val="0"/>
      <w:divBdr>
        <w:top w:val="none" w:sz="0" w:space="0" w:color="auto"/>
        <w:left w:val="none" w:sz="0" w:space="0" w:color="auto"/>
        <w:bottom w:val="none" w:sz="0" w:space="0" w:color="auto"/>
        <w:right w:val="none" w:sz="0" w:space="0" w:color="auto"/>
      </w:divBdr>
      <w:divsChild>
        <w:div w:id="1247615194">
          <w:marLeft w:val="0"/>
          <w:marRight w:val="0"/>
          <w:marTop w:val="0"/>
          <w:marBottom w:val="0"/>
          <w:divBdr>
            <w:top w:val="none" w:sz="0" w:space="0" w:color="auto"/>
            <w:left w:val="none" w:sz="0" w:space="0" w:color="auto"/>
            <w:bottom w:val="none" w:sz="0" w:space="0" w:color="auto"/>
            <w:right w:val="none" w:sz="0" w:space="0" w:color="auto"/>
          </w:divBdr>
        </w:div>
        <w:div w:id="1615014324">
          <w:marLeft w:val="0"/>
          <w:marRight w:val="0"/>
          <w:marTop w:val="0"/>
          <w:marBottom w:val="0"/>
          <w:divBdr>
            <w:top w:val="none" w:sz="0" w:space="0" w:color="auto"/>
            <w:left w:val="none" w:sz="0" w:space="0" w:color="auto"/>
            <w:bottom w:val="none" w:sz="0" w:space="0" w:color="auto"/>
            <w:right w:val="none" w:sz="0" w:space="0" w:color="auto"/>
          </w:divBdr>
        </w:div>
        <w:div w:id="1937129983">
          <w:marLeft w:val="0"/>
          <w:marRight w:val="0"/>
          <w:marTop w:val="0"/>
          <w:marBottom w:val="0"/>
          <w:divBdr>
            <w:top w:val="none" w:sz="0" w:space="0" w:color="auto"/>
            <w:left w:val="none" w:sz="0" w:space="0" w:color="auto"/>
            <w:bottom w:val="none" w:sz="0" w:space="0" w:color="auto"/>
            <w:right w:val="none" w:sz="0" w:space="0" w:color="auto"/>
          </w:divBdr>
        </w:div>
        <w:div w:id="1714503129">
          <w:marLeft w:val="0"/>
          <w:marRight w:val="0"/>
          <w:marTop w:val="0"/>
          <w:marBottom w:val="0"/>
          <w:divBdr>
            <w:top w:val="none" w:sz="0" w:space="0" w:color="auto"/>
            <w:left w:val="none" w:sz="0" w:space="0" w:color="auto"/>
            <w:bottom w:val="none" w:sz="0" w:space="0" w:color="auto"/>
            <w:right w:val="none" w:sz="0" w:space="0" w:color="auto"/>
          </w:divBdr>
        </w:div>
      </w:divsChild>
    </w:div>
    <w:div w:id="655381401">
      <w:bodyDiv w:val="1"/>
      <w:marLeft w:val="0"/>
      <w:marRight w:val="0"/>
      <w:marTop w:val="0"/>
      <w:marBottom w:val="0"/>
      <w:divBdr>
        <w:top w:val="none" w:sz="0" w:space="0" w:color="auto"/>
        <w:left w:val="none" w:sz="0" w:space="0" w:color="auto"/>
        <w:bottom w:val="none" w:sz="0" w:space="0" w:color="auto"/>
        <w:right w:val="none" w:sz="0" w:space="0" w:color="auto"/>
      </w:divBdr>
    </w:div>
    <w:div w:id="657269771">
      <w:bodyDiv w:val="1"/>
      <w:marLeft w:val="0"/>
      <w:marRight w:val="0"/>
      <w:marTop w:val="0"/>
      <w:marBottom w:val="0"/>
      <w:divBdr>
        <w:top w:val="none" w:sz="0" w:space="0" w:color="auto"/>
        <w:left w:val="none" w:sz="0" w:space="0" w:color="auto"/>
        <w:bottom w:val="none" w:sz="0" w:space="0" w:color="auto"/>
        <w:right w:val="none" w:sz="0" w:space="0" w:color="auto"/>
      </w:divBdr>
    </w:div>
    <w:div w:id="779183689">
      <w:bodyDiv w:val="1"/>
      <w:marLeft w:val="0"/>
      <w:marRight w:val="0"/>
      <w:marTop w:val="0"/>
      <w:marBottom w:val="0"/>
      <w:divBdr>
        <w:top w:val="none" w:sz="0" w:space="0" w:color="auto"/>
        <w:left w:val="none" w:sz="0" w:space="0" w:color="auto"/>
        <w:bottom w:val="none" w:sz="0" w:space="0" w:color="auto"/>
        <w:right w:val="none" w:sz="0" w:space="0" w:color="auto"/>
      </w:divBdr>
    </w:div>
    <w:div w:id="808321589">
      <w:bodyDiv w:val="1"/>
      <w:marLeft w:val="0"/>
      <w:marRight w:val="0"/>
      <w:marTop w:val="0"/>
      <w:marBottom w:val="0"/>
      <w:divBdr>
        <w:top w:val="none" w:sz="0" w:space="0" w:color="auto"/>
        <w:left w:val="none" w:sz="0" w:space="0" w:color="auto"/>
        <w:bottom w:val="none" w:sz="0" w:space="0" w:color="auto"/>
        <w:right w:val="none" w:sz="0" w:space="0" w:color="auto"/>
      </w:divBdr>
    </w:div>
    <w:div w:id="964887941">
      <w:bodyDiv w:val="1"/>
      <w:marLeft w:val="0"/>
      <w:marRight w:val="0"/>
      <w:marTop w:val="0"/>
      <w:marBottom w:val="0"/>
      <w:divBdr>
        <w:top w:val="none" w:sz="0" w:space="0" w:color="auto"/>
        <w:left w:val="none" w:sz="0" w:space="0" w:color="auto"/>
        <w:bottom w:val="none" w:sz="0" w:space="0" w:color="auto"/>
        <w:right w:val="none" w:sz="0" w:space="0" w:color="auto"/>
      </w:divBdr>
    </w:div>
    <w:div w:id="1049065245">
      <w:bodyDiv w:val="1"/>
      <w:marLeft w:val="0"/>
      <w:marRight w:val="0"/>
      <w:marTop w:val="0"/>
      <w:marBottom w:val="0"/>
      <w:divBdr>
        <w:top w:val="none" w:sz="0" w:space="0" w:color="auto"/>
        <w:left w:val="none" w:sz="0" w:space="0" w:color="auto"/>
        <w:bottom w:val="none" w:sz="0" w:space="0" w:color="auto"/>
        <w:right w:val="none" w:sz="0" w:space="0" w:color="auto"/>
      </w:divBdr>
    </w:div>
    <w:div w:id="1340692797">
      <w:bodyDiv w:val="1"/>
      <w:marLeft w:val="0"/>
      <w:marRight w:val="0"/>
      <w:marTop w:val="0"/>
      <w:marBottom w:val="0"/>
      <w:divBdr>
        <w:top w:val="none" w:sz="0" w:space="0" w:color="auto"/>
        <w:left w:val="none" w:sz="0" w:space="0" w:color="auto"/>
        <w:bottom w:val="none" w:sz="0" w:space="0" w:color="auto"/>
        <w:right w:val="none" w:sz="0" w:space="0" w:color="auto"/>
      </w:divBdr>
    </w:div>
    <w:div w:id="1443570266">
      <w:bodyDiv w:val="1"/>
      <w:marLeft w:val="0"/>
      <w:marRight w:val="0"/>
      <w:marTop w:val="0"/>
      <w:marBottom w:val="0"/>
      <w:divBdr>
        <w:top w:val="none" w:sz="0" w:space="0" w:color="auto"/>
        <w:left w:val="none" w:sz="0" w:space="0" w:color="auto"/>
        <w:bottom w:val="none" w:sz="0" w:space="0" w:color="auto"/>
        <w:right w:val="none" w:sz="0" w:space="0" w:color="auto"/>
      </w:divBdr>
    </w:div>
    <w:div w:id="156706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FAE78-E565-3549-94D4-19B4515E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18037</Words>
  <Characters>102817</Characters>
  <Application>Microsoft Macintosh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DSS, Inc.</Company>
  <LinksUpToDate>false</LinksUpToDate>
  <CharactersWithSpaces>120613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mcardier</dc:creator>
  <cp:lastModifiedBy>Rafael Richards</cp:lastModifiedBy>
  <cp:revision>2</cp:revision>
  <cp:lastPrinted>2012-09-27T18:18:00Z</cp:lastPrinted>
  <dcterms:created xsi:type="dcterms:W3CDTF">2015-09-02T04:21:00Z</dcterms:created>
  <dcterms:modified xsi:type="dcterms:W3CDTF">2015-09-02T04:21:00Z</dcterms:modified>
  <cp:version>1.8T15</cp:version>
</cp:coreProperties>
</file>